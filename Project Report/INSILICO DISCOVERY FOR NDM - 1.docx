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7C8D2" w14:textId="77777777" w:rsidR="000001A4" w:rsidRDefault="00050020">
      <w:pPr>
        <w:spacing w:line="360" w:lineRule="auto"/>
        <w:jc w:val="center"/>
        <w:rPr>
          <w:rFonts w:ascii="Times New Roman" w:hAnsi="Times New Roman" w:cs="Times New Roman"/>
          <w:b/>
          <w:sz w:val="24"/>
          <w:szCs w:val="24"/>
          <w:u w:val="single"/>
        </w:rPr>
      </w:pPr>
      <w:r>
        <w:rPr>
          <w:rFonts w:ascii="Times New Roman" w:hAnsi="Times New Roman" w:cs="Times New Roman"/>
          <w:b/>
          <w:i/>
          <w:sz w:val="24"/>
          <w:szCs w:val="24"/>
          <w:u w:val="single"/>
        </w:rPr>
        <w:t>INSILICO</w:t>
      </w:r>
      <w:r>
        <w:rPr>
          <w:rFonts w:ascii="Times New Roman" w:hAnsi="Times New Roman" w:cs="Times New Roman"/>
          <w:b/>
          <w:sz w:val="24"/>
          <w:szCs w:val="24"/>
          <w:u w:val="single"/>
        </w:rPr>
        <w:t xml:space="preserve"> DISCOVERY FOR NDM -1 METALLO β LACTAMASE INHIBITORS</w:t>
      </w:r>
    </w:p>
    <w:p w14:paraId="1EFFDB8F" w14:textId="77777777" w:rsidR="000001A4" w:rsidRDefault="00050020">
      <w:pPr>
        <w:spacing w:line="360" w:lineRule="auto"/>
        <w:jc w:val="center"/>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 xml:space="preserve">FOR  </w:t>
      </w:r>
      <w:r>
        <w:rPr>
          <w:rFonts w:ascii="Times New Roman" w:hAnsi="Times New Roman" w:cs="Times New Roman"/>
          <w:b/>
          <w:i/>
          <w:sz w:val="24"/>
          <w:szCs w:val="24"/>
          <w:u w:val="single"/>
        </w:rPr>
        <w:t>KLEBSIELLA</w:t>
      </w:r>
      <w:proofErr w:type="gramEnd"/>
      <w:r>
        <w:rPr>
          <w:rFonts w:ascii="Times New Roman" w:hAnsi="Times New Roman" w:cs="Times New Roman"/>
          <w:b/>
          <w:i/>
          <w:sz w:val="24"/>
          <w:szCs w:val="24"/>
          <w:u w:val="single"/>
        </w:rPr>
        <w:t xml:space="preserve">  PNEUMONIAE</w:t>
      </w:r>
    </w:p>
    <w:p w14:paraId="5896CA6D" w14:textId="77777777" w:rsidR="000001A4" w:rsidRPr="0095150F" w:rsidRDefault="000001A4">
      <w:pPr>
        <w:spacing w:line="360" w:lineRule="auto"/>
        <w:jc w:val="center"/>
        <w:rPr>
          <w:rFonts w:ascii="Times New Roman" w:hAnsi="Times New Roman" w:cs="Times New Roman"/>
          <w:b/>
          <w:sz w:val="24"/>
          <w:szCs w:val="24"/>
          <w:u w:val="single"/>
        </w:rPr>
      </w:pPr>
    </w:p>
    <w:p w14:paraId="62DACF6C" w14:textId="77777777" w:rsidR="00BC1078" w:rsidRDefault="0095150F" w:rsidP="00BC1078">
      <w:pPr>
        <w:spacing w:line="360" w:lineRule="auto"/>
        <w:jc w:val="both"/>
        <w:rPr>
          <w:rFonts w:ascii="Times New Roman" w:hAnsi="Times New Roman" w:cs="Times New Roman"/>
          <w:bCs/>
          <w:sz w:val="28"/>
          <w:szCs w:val="28"/>
        </w:rPr>
      </w:pPr>
      <w:r w:rsidRPr="0095150F">
        <w:rPr>
          <w:rFonts w:ascii="Times New Roman" w:hAnsi="Times New Roman" w:cs="Times New Roman"/>
          <w:b/>
          <w:sz w:val="28"/>
          <w:szCs w:val="28"/>
        </w:rPr>
        <w:t xml:space="preserve"> ABSTRACT:</w:t>
      </w:r>
      <w:r w:rsidRPr="0095150F">
        <w:rPr>
          <w:rFonts w:ascii="Times New Roman" w:hAnsi="Times New Roman" w:cs="Times New Roman"/>
          <w:b/>
          <w:sz w:val="28"/>
          <w:szCs w:val="28"/>
        </w:rPr>
        <w:cr/>
      </w:r>
      <w:r w:rsidRPr="0095150F">
        <w:rPr>
          <w:rFonts w:ascii="Times New Roman" w:hAnsi="Times New Roman" w:cs="Times New Roman"/>
          <w:bCs/>
          <w:sz w:val="28"/>
          <w:szCs w:val="28"/>
        </w:rPr>
        <w:t xml:space="preserve">In every region of the world, antibiotic resistance is increasing to dangerously high levels. Our ability to cure widespread infectious diseases is being threatened by the emergence of new resistance mechanisms. </w:t>
      </w:r>
      <w:proofErr w:type="spellStart"/>
      <w:proofErr w:type="gramStart"/>
      <w:r w:rsidRPr="0095150F">
        <w:rPr>
          <w:rFonts w:ascii="Times New Roman" w:hAnsi="Times New Roman" w:cs="Times New Roman"/>
          <w:bCs/>
          <w:sz w:val="28"/>
          <w:szCs w:val="28"/>
        </w:rPr>
        <w:t>K.pneumoniae</w:t>
      </w:r>
      <w:proofErr w:type="spellEnd"/>
      <w:proofErr w:type="gramEnd"/>
      <w:r w:rsidRPr="0095150F">
        <w:rPr>
          <w:rFonts w:ascii="Times New Roman" w:hAnsi="Times New Roman" w:cs="Times New Roman"/>
          <w:bCs/>
          <w:sz w:val="28"/>
          <w:szCs w:val="28"/>
        </w:rPr>
        <w:t xml:space="preserve"> is one of the most prevalent nosocomial Gram-negative bacteria in the world. NDM-1 is a brand-new class of </w:t>
      </w:r>
      <w:proofErr w:type="spellStart"/>
      <w:r w:rsidRPr="0095150F">
        <w:rPr>
          <w:rFonts w:ascii="Times New Roman" w:hAnsi="Times New Roman" w:cs="Times New Roman"/>
          <w:bCs/>
          <w:sz w:val="28"/>
          <w:szCs w:val="28"/>
        </w:rPr>
        <w:t>metallo</w:t>
      </w:r>
      <w:proofErr w:type="spellEnd"/>
      <w:r w:rsidRPr="0095150F">
        <w:rPr>
          <w:rFonts w:ascii="Times New Roman" w:hAnsi="Times New Roman" w:cs="Times New Roman"/>
          <w:bCs/>
          <w:sz w:val="28"/>
          <w:szCs w:val="28"/>
        </w:rPr>
        <w:t xml:space="preserve"> -β- lactamase (MBL) that makes the bacteria almost total resistant to all β-lactam antibiotics, including </w:t>
      </w:r>
      <w:proofErr w:type="spellStart"/>
      <w:r w:rsidRPr="0095150F">
        <w:rPr>
          <w:rFonts w:ascii="Times New Roman" w:hAnsi="Times New Roman" w:cs="Times New Roman"/>
          <w:bCs/>
          <w:sz w:val="28"/>
          <w:szCs w:val="28"/>
        </w:rPr>
        <w:t>penicillins</w:t>
      </w:r>
      <w:proofErr w:type="spellEnd"/>
      <w:r w:rsidRPr="0095150F">
        <w:rPr>
          <w:rFonts w:ascii="Times New Roman" w:hAnsi="Times New Roman" w:cs="Times New Roman"/>
          <w:bCs/>
          <w:sz w:val="28"/>
          <w:szCs w:val="28"/>
        </w:rPr>
        <w:t xml:space="preserve">, cephalosporins and carbapenems. Dangerous infections could develop if NDM-1 switches to a bacterium that is already resistant to antibiotics. It could be untreatable and spread quickly among humans. Using the available </w:t>
      </w:r>
      <w:proofErr w:type="spellStart"/>
      <w:r w:rsidRPr="0095150F">
        <w:rPr>
          <w:rFonts w:ascii="Times New Roman" w:hAnsi="Times New Roman" w:cs="Times New Roman"/>
          <w:bCs/>
          <w:sz w:val="28"/>
          <w:szCs w:val="28"/>
        </w:rPr>
        <w:t>insilico</w:t>
      </w:r>
      <w:proofErr w:type="spellEnd"/>
      <w:r w:rsidRPr="0095150F">
        <w:rPr>
          <w:rFonts w:ascii="Times New Roman" w:hAnsi="Times New Roman" w:cs="Times New Roman"/>
          <w:bCs/>
          <w:sz w:val="28"/>
          <w:szCs w:val="28"/>
        </w:rPr>
        <w:t xml:space="preserve"> tools, in the present research work, an attempt has been made to develop inhibitors for NDM-1 β Lactamase of </w:t>
      </w:r>
      <w:proofErr w:type="spellStart"/>
      <w:proofErr w:type="gramStart"/>
      <w:r w:rsidRPr="0095150F">
        <w:rPr>
          <w:rFonts w:ascii="Times New Roman" w:hAnsi="Times New Roman" w:cs="Times New Roman"/>
          <w:bCs/>
          <w:sz w:val="28"/>
          <w:szCs w:val="28"/>
        </w:rPr>
        <w:t>K.Pneumoniae</w:t>
      </w:r>
      <w:proofErr w:type="spellEnd"/>
      <w:proofErr w:type="gramEnd"/>
      <w:r w:rsidRPr="0095150F">
        <w:rPr>
          <w:rFonts w:ascii="Times New Roman" w:hAnsi="Times New Roman" w:cs="Times New Roman"/>
          <w:bCs/>
          <w:sz w:val="28"/>
          <w:szCs w:val="28"/>
        </w:rPr>
        <w:t xml:space="preserve">. In the present study, 8 standard ligands were identified and docked against the NDM-1 protein using </w:t>
      </w:r>
      <w:proofErr w:type="spellStart"/>
      <w:r w:rsidRPr="0095150F">
        <w:rPr>
          <w:rFonts w:ascii="Times New Roman" w:hAnsi="Times New Roman" w:cs="Times New Roman"/>
          <w:bCs/>
          <w:sz w:val="28"/>
          <w:szCs w:val="28"/>
        </w:rPr>
        <w:t>PyRx</w:t>
      </w:r>
      <w:proofErr w:type="spellEnd"/>
      <w:r w:rsidRPr="0095150F">
        <w:rPr>
          <w:rFonts w:ascii="Times New Roman" w:hAnsi="Times New Roman" w:cs="Times New Roman"/>
          <w:bCs/>
          <w:sz w:val="28"/>
          <w:szCs w:val="28"/>
        </w:rPr>
        <w:t xml:space="preserve">. Among these standards, </w:t>
      </w:r>
      <w:proofErr w:type="spellStart"/>
      <w:r w:rsidRPr="0095150F">
        <w:rPr>
          <w:rFonts w:ascii="Times New Roman" w:hAnsi="Times New Roman" w:cs="Times New Roman"/>
          <w:bCs/>
          <w:sz w:val="28"/>
          <w:szCs w:val="28"/>
        </w:rPr>
        <w:t>Sulfonamide</w:t>
      </w:r>
      <w:proofErr w:type="spellEnd"/>
      <w:r w:rsidRPr="0095150F">
        <w:rPr>
          <w:rFonts w:ascii="Times New Roman" w:hAnsi="Times New Roman" w:cs="Times New Roman"/>
          <w:bCs/>
          <w:sz w:val="28"/>
          <w:szCs w:val="28"/>
        </w:rPr>
        <w:t xml:space="preserve"> was selected as the best compound and virtual screening of a large number of </w:t>
      </w:r>
      <w:proofErr w:type="spellStart"/>
      <w:r w:rsidRPr="0095150F">
        <w:rPr>
          <w:rFonts w:ascii="Times New Roman" w:hAnsi="Times New Roman" w:cs="Times New Roman"/>
          <w:bCs/>
          <w:sz w:val="28"/>
          <w:szCs w:val="28"/>
        </w:rPr>
        <w:t>sulfonamide</w:t>
      </w:r>
      <w:proofErr w:type="spellEnd"/>
      <w:r w:rsidRPr="0095150F">
        <w:rPr>
          <w:rFonts w:ascii="Times New Roman" w:hAnsi="Times New Roman" w:cs="Times New Roman"/>
          <w:bCs/>
          <w:sz w:val="28"/>
          <w:szCs w:val="28"/>
        </w:rPr>
        <w:t xml:space="preserve"> moieties was conducted with the identified active site in NDM-1 protein using </w:t>
      </w:r>
      <w:proofErr w:type="spellStart"/>
      <w:r w:rsidRPr="0095150F">
        <w:rPr>
          <w:rFonts w:ascii="Times New Roman" w:hAnsi="Times New Roman" w:cs="Times New Roman"/>
          <w:bCs/>
          <w:sz w:val="28"/>
          <w:szCs w:val="28"/>
        </w:rPr>
        <w:t>PyRx</w:t>
      </w:r>
      <w:proofErr w:type="spellEnd"/>
      <w:r w:rsidRPr="0095150F">
        <w:rPr>
          <w:rFonts w:ascii="Times New Roman" w:hAnsi="Times New Roman" w:cs="Times New Roman"/>
          <w:bCs/>
          <w:sz w:val="28"/>
          <w:szCs w:val="28"/>
        </w:rPr>
        <w:t xml:space="preserve">. On </w:t>
      </w:r>
      <w:proofErr w:type="spellStart"/>
      <w:r w:rsidRPr="0095150F">
        <w:rPr>
          <w:rFonts w:ascii="Times New Roman" w:hAnsi="Times New Roman" w:cs="Times New Roman"/>
          <w:bCs/>
          <w:sz w:val="28"/>
          <w:szCs w:val="28"/>
        </w:rPr>
        <w:t>analyzing</w:t>
      </w:r>
      <w:proofErr w:type="spellEnd"/>
      <w:r w:rsidRPr="0095150F">
        <w:rPr>
          <w:rFonts w:ascii="Times New Roman" w:hAnsi="Times New Roman" w:cs="Times New Roman"/>
          <w:bCs/>
          <w:sz w:val="28"/>
          <w:szCs w:val="28"/>
        </w:rPr>
        <w:t xml:space="preserve"> the obtained results, </w:t>
      </w:r>
      <w:proofErr w:type="gramStart"/>
      <w:r w:rsidRPr="0095150F">
        <w:rPr>
          <w:rFonts w:ascii="Times New Roman" w:hAnsi="Times New Roman" w:cs="Times New Roman"/>
          <w:bCs/>
          <w:sz w:val="28"/>
          <w:szCs w:val="28"/>
        </w:rPr>
        <w:t>About</w:t>
      </w:r>
      <w:proofErr w:type="gramEnd"/>
      <w:r w:rsidRPr="0095150F">
        <w:rPr>
          <w:rFonts w:ascii="Times New Roman" w:hAnsi="Times New Roman" w:cs="Times New Roman"/>
          <w:bCs/>
          <w:sz w:val="28"/>
          <w:szCs w:val="28"/>
        </w:rPr>
        <w:t xml:space="preserve"> 60 molecules were selected as best hits for Docking studies and ADMET studies. On </w:t>
      </w:r>
      <w:proofErr w:type="spellStart"/>
      <w:r w:rsidRPr="0095150F">
        <w:rPr>
          <w:rFonts w:ascii="Times New Roman" w:hAnsi="Times New Roman" w:cs="Times New Roman"/>
          <w:bCs/>
          <w:sz w:val="28"/>
          <w:szCs w:val="28"/>
        </w:rPr>
        <w:t>analyzing</w:t>
      </w:r>
      <w:proofErr w:type="spellEnd"/>
      <w:r w:rsidRPr="0095150F">
        <w:rPr>
          <w:rFonts w:ascii="Times New Roman" w:hAnsi="Times New Roman" w:cs="Times New Roman"/>
          <w:bCs/>
          <w:sz w:val="28"/>
          <w:szCs w:val="28"/>
        </w:rPr>
        <w:t xml:space="preserve"> the ADMET properties and binding energies of the top hits,</w:t>
      </w:r>
      <w:r w:rsidR="00170165">
        <w:rPr>
          <w:rFonts w:ascii="Times New Roman" w:hAnsi="Times New Roman" w:cs="Times New Roman"/>
          <w:bCs/>
          <w:sz w:val="28"/>
          <w:szCs w:val="28"/>
        </w:rPr>
        <w:t xml:space="preserve"> </w:t>
      </w:r>
      <w:r w:rsidRPr="0095150F">
        <w:rPr>
          <w:rFonts w:ascii="Times New Roman" w:hAnsi="Times New Roman" w:cs="Times New Roman"/>
          <w:bCs/>
          <w:sz w:val="28"/>
          <w:szCs w:val="28"/>
        </w:rPr>
        <w:t>(3Z)-N-hydroxypenta-1,3-diene-2-sulfonamide (</w:t>
      </w:r>
      <w:proofErr w:type="spellStart"/>
      <w:r w:rsidRPr="0095150F">
        <w:rPr>
          <w:rFonts w:ascii="Times New Roman" w:hAnsi="Times New Roman" w:cs="Times New Roman"/>
          <w:bCs/>
          <w:sz w:val="28"/>
          <w:szCs w:val="28"/>
        </w:rPr>
        <w:t>Pubchem</w:t>
      </w:r>
      <w:proofErr w:type="spellEnd"/>
      <w:r w:rsidRPr="0095150F">
        <w:rPr>
          <w:rFonts w:ascii="Times New Roman" w:hAnsi="Times New Roman" w:cs="Times New Roman"/>
          <w:bCs/>
          <w:sz w:val="28"/>
          <w:szCs w:val="28"/>
        </w:rPr>
        <w:t xml:space="preserve"> CID 118156306) and N-hydroxyfuran-2-sulfonamide (</w:t>
      </w:r>
      <w:proofErr w:type="spellStart"/>
      <w:r w:rsidRPr="0095150F">
        <w:rPr>
          <w:rFonts w:ascii="Times New Roman" w:hAnsi="Times New Roman" w:cs="Times New Roman"/>
          <w:bCs/>
          <w:sz w:val="28"/>
          <w:szCs w:val="28"/>
        </w:rPr>
        <w:t>Pubchem</w:t>
      </w:r>
      <w:proofErr w:type="spellEnd"/>
      <w:r w:rsidRPr="0095150F">
        <w:rPr>
          <w:rFonts w:ascii="Times New Roman" w:hAnsi="Times New Roman" w:cs="Times New Roman"/>
          <w:bCs/>
          <w:sz w:val="28"/>
          <w:szCs w:val="28"/>
        </w:rPr>
        <w:t xml:space="preserve"> CID 46175386)</w:t>
      </w:r>
      <w:r w:rsidR="00630C51">
        <w:rPr>
          <w:rFonts w:ascii="Times New Roman" w:hAnsi="Times New Roman" w:cs="Times New Roman"/>
          <w:bCs/>
          <w:sz w:val="28"/>
          <w:szCs w:val="28"/>
        </w:rPr>
        <w:t>.</w:t>
      </w:r>
      <w:r w:rsidR="00630C51" w:rsidRPr="00630C51">
        <w:rPr>
          <w:rFonts w:ascii="Times New Roman" w:hAnsi="Times New Roman" w:cs="Times New Roman"/>
          <w:bCs/>
          <w:sz w:val="28"/>
          <w:szCs w:val="28"/>
        </w:rPr>
        <w:t xml:space="preserve"> </w:t>
      </w:r>
      <w:r w:rsidR="00630C51">
        <w:rPr>
          <w:rFonts w:ascii="Times New Roman" w:hAnsi="Times New Roman" w:cs="Times New Roman"/>
          <w:bCs/>
          <w:sz w:val="28"/>
          <w:szCs w:val="28"/>
        </w:rPr>
        <w:t xml:space="preserve">Molecular dynamics simulations were carried out on the </w:t>
      </w:r>
      <w:proofErr w:type="spellStart"/>
      <w:r w:rsidR="00630C51">
        <w:rPr>
          <w:rFonts w:ascii="Times New Roman" w:hAnsi="Times New Roman" w:cs="Times New Roman"/>
          <w:bCs/>
          <w:sz w:val="28"/>
          <w:szCs w:val="28"/>
        </w:rPr>
        <w:t>complxes</w:t>
      </w:r>
      <w:proofErr w:type="spellEnd"/>
      <w:r w:rsidR="00630C51">
        <w:rPr>
          <w:rFonts w:ascii="Times New Roman" w:hAnsi="Times New Roman" w:cs="Times New Roman"/>
          <w:bCs/>
          <w:sz w:val="28"/>
          <w:szCs w:val="28"/>
        </w:rPr>
        <w:t xml:space="preserve"> formed by these 2 compounds with target protein and the results showed the complexes were stable which validated the earlier findings. Based on the findings of the study,</w:t>
      </w:r>
      <w:r w:rsidR="00170165">
        <w:rPr>
          <w:rFonts w:ascii="Times New Roman" w:hAnsi="Times New Roman" w:cs="Times New Roman"/>
          <w:bCs/>
          <w:sz w:val="28"/>
          <w:szCs w:val="28"/>
        </w:rPr>
        <w:t xml:space="preserve"> it was concluded that </w:t>
      </w:r>
      <w:r w:rsidR="00170165" w:rsidRPr="0095150F">
        <w:rPr>
          <w:rFonts w:ascii="Times New Roman" w:hAnsi="Times New Roman" w:cs="Times New Roman"/>
          <w:bCs/>
          <w:sz w:val="28"/>
          <w:szCs w:val="28"/>
        </w:rPr>
        <w:t>(3Z)-N-hydroxypenta-1,3-diene-2-sulfonamide (</w:t>
      </w:r>
      <w:proofErr w:type="spellStart"/>
      <w:r w:rsidR="00170165" w:rsidRPr="0095150F">
        <w:rPr>
          <w:rFonts w:ascii="Times New Roman" w:hAnsi="Times New Roman" w:cs="Times New Roman"/>
          <w:bCs/>
          <w:sz w:val="28"/>
          <w:szCs w:val="28"/>
        </w:rPr>
        <w:t>Pubchem</w:t>
      </w:r>
      <w:proofErr w:type="spellEnd"/>
      <w:r w:rsidR="00170165" w:rsidRPr="0095150F">
        <w:rPr>
          <w:rFonts w:ascii="Times New Roman" w:hAnsi="Times New Roman" w:cs="Times New Roman"/>
          <w:bCs/>
          <w:sz w:val="28"/>
          <w:szCs w:val="28"/>
        </w:rPr>
        <w:t xml:space="preserve"> CID 118156306) and N-hydroxyfuran-2-sulfonamide (</w:t>
      </w:r>
      <w:proofErr w:type="spellStart"/>
      <w:r w:rsidR="00170165" w:rsidRPr="0095150F">
        <w:rPr>
          <w:rFonts w:ascii="Times New Roman" w:hAnsi="Times New Roman" w:cs="Times New Roman"/>
          <w:bCs/>
          <w:sz w:val="28"/>
          <w:szCs w:val="28"/>
        </w:rPr>
        <w:t>Pubchem</w:t>
      </w:r>
      <w:proofErr w:type="spellEnd"/>
      <w:r w:rsidR="00170165" w:rsidRPr="0095150F">
        <w:rPr>
          <w:rFonts w:ascii="Times New Roman" w:hAnsi="Times New Roman" w:cs="Times New Roman"/>
          <w:bCs/>
          <w:sz w:val="28"/>
          <w:szCs w:val="28"/>
        </w:rPr>
        <w:t xml:space="preserve"> CID 46175386)</w:t>
      </w:r>
      <w:r w:rsidR="00BC1078">
        <w:rPr>
          <w:rFonts w:ascii="Times New Roman" w:hAnsi="Times New Roman" w:cs="Times New Roman"/>
          <w:bCs/>
          <w:sz w:val="28"/>
          <w:szCs w:val="28"/>
        </w:rPr>
        <w:t xml:space="preserve"> </w:t>
      </w:r>
      <w:r w:rsidRPr="0095150F">
        <w:rPr>
          <w:rFonts w:ascii="Times New Roman" w:hAnsi="Times New Roman" w:cs="Times New Roman"/>
          <w:bCs/>
          <w:sz w:val="28"/>
          <w:szCs w:val="28"/>
        </w:rPr>
        <w:t xml:space="preserve">had the potential to be </w:t>
      </w:r>
      <w:r w:rsidRPr="0095150F">
        <w:rPr>
          <w:rFonts w:ascii="Times New Roman" w:hAnsi="Times New Roman" w:cs="Times New Roman"/>
          <w:bCs/>
          <w:sz w:val="28"/>
          <w:szCs w:val="28"/>
        </w:rPr>
        <w:lastRenderedPageBreak/>
        <w:t xml:space="preserve">used as lead candidates against infections caused by </w:t>
      </w:r>
      <w:proofErr w:type="spellStart"/>
      <w:proofErr w:type="gramStart"/>
      <w:r w:rsidRPr="0095150F">
        <w:rPr>
          <w:rFonts w:ascii="Times New Roman" w:hAnsi="Times New Roman" w:cs="Times New Roman"/>
          <w:bCs/>
          <w:sz w:val="28"/>
          <w:szCs w:val="28"/>
        </w:rPr>
        <w:t>K.pneumoniae</w:t>
      </w:r>
      <w:proofErr w:type="spellEnd"/>
      <w:proofErr w:type="gramEnd"/>
      <w:r w:rsidRPr="0095150F">
        <w:rPr>
          <w:rFonts w:ascii="Times New Roman" w:hAnsi="Times New Roman" w:cs="Times New Roman"/>
          <w:bCs/>
          <w:sz w:val="28"/>
          <w:szCs w:val="28"/>
        </w:rPr>
        <w:t xml:space="preserve"> producing NDM-1 strain</w:t>
      </w:r>
      <w:r>
        <w:rPr>
          <w:rFonts w:ascii="Times New Roman" w:hAnsi="Times New Roman" w:cs="Times New Roman"/>
          <w:bCs/>
          <w:sz w:val="28"/>
          <w:szCs w:val="28"/>
        </w:rPr>
        <w:t>s.</w:t>
      </w:r>
    </w:p>
    <w:p w14:paraId="2BE08A65" w14:textId="4ACE2E80" w:rsidR="000001A4" w:rsidRPr="001548FF" w:rsidRDefault="0095150F">
      <w:pPr>
        <w:spacing w:line="360" w:lineRule="auto"/>
        <w:rPr>
          <w:rFonts w:ascii="Times New Roman" w:hAnsi="Times New Roman" w:cs="Times New Roman"/>
          <w:b/>
          <w:sz w:val="36"/>
          <w:szCs w:val="36"/>
          <w:u w:val="single"/>
        </w:rPr>
      </w:pPr>
      <w:r>
        <w:rPr>
          <w:rFonts w:ascii="Times New Roman" w:hAnsi="Times New Roman" w:cs="Times New Roman"/>
          <w:bCs/>
          <w:sz w:val="28"/>
          <w:szCs w:val="28"/>
        </w:rPr>
        <w:t xml:space="preserve"> </w:t>
      </w:r>
      <w:r w:rsidR="00050020" w:rsidRPr="001548FF">
        <w:rPr>
          <w:rFonts w:ascii="Times New Roman" w:hAnsi="Times New Roman" w:cs="Times New Roman"/>
          <w:b/>
          <w:sz w:val="36"/>
          <w:szCs w:val="36"/>
          <w:u w:val="single"/>
        </w:rPr>
        <w:t>INTRODUCTION</w:t>
      </w:r>
    </w:p>
    <w:p w14:paraId="602A1384" w14:textId="19374CEF" w:rsidR="000001A4" w:rsidRPr="001548FF" w:rsidRDefault="00050020">
      <w:pPr>
        <w:spacing w:line="480" w:lineRule="auto"/>
        <w:jc w:val="both"/>
        <w:rPr>
          <w:rFonts w:ascii="Times New Roman" w:hAnsi="Times New Roman" w:cs="Times New Roman"/>
          <w:sz w:val="28"/>
          <w:szCs w:val="28"/>
          <w:lang w:val="en-US"/>
        </w:rPr>
      </w:pPr>
      <w:r w:rsidRPr="001548FF">
        <w:rPr>
          <w:rFonts w:ascii="Times New Roman" w:hAnsi="Times New Roman" w:cs="Times New Roman"/>
          <w:sz w:val="28"/>
          <w:szCs w:val="28"/>
          <w:lang w:val="en-US"/>
        </w:rPr>
        <w:t>Our ability to cure widespread infectious diseases is being threatened by the emergence and global dissemination of new resistance mechanisms in microorganisms. One of the largest risks to food security, and global health is antibiotic resistance. Modern medicine's advancements are under jeopardy due to antibiotic resistance. Without efficient</w:t>
      </w:r>
      <w:r w:rsidRPr="001548FF">
        <w:rPr>
          <w:sz w:val="28"/>
          <w:szCs w:val="28"/>
          <w:lang w:val="en-US"/>
        </w:rPr>
        <w:t xml:space="preserve"> </w:t>
      </w:r>
      <w:r w:rsidRPr="001548FF">
        <w:rPr>
          <w:rFonts w:ascii="Times New Roman" w:hAnsi="Times New Roman" w:cs="Times New Roman"/>
          <w:sz w:val="28"/>
          <w:szCs w:val="28"/>
          <w:lang w:val="en-US"/>
        </w:rPr>
        <w:t>antibiotics, prevention and treatment of infections during organ transplants, chemotherapy, and procedures like caesarean sections become significantly more risky</w:t>
      </w:r>
      <w:r w:rsidRPr="001548FF">
        <w:rPr>
          <w:rFonts w:ascii="Times New Roman" w:hAnsi="Times New Roman" w:cs="Times New Roman"/>
          <w:sz w:val="28"/>
          <w:szCs w:val="28"/>
          <w:vertAlign w:val="superscript"/>
          <w:lang w:val="en-US"/>
        </w:rPr>
        <w:t>2</w:t>
      </w:r>
      <w:r w:rsidRPr="001548FF">
        <w:rPr>
          <w:rFonts w:ascii="Times New Roman" w:hAnsi="Times New Roman" w:cs="Times New Roman"/>
          <w:sz w:val="28"/>
          <w:szCs w:val="28"/>
          <w:lang w:val="en-US"/>
        </w:rPr>
        <w:t xml:space="preserve">. In 2009, a strain of </w:t>
      </w:r>
      <w:r w:rsidR="002A33E6" w:rsidRPr="001548FF">
        <w:rPr>
          <w:rFonts w:ascii="Times New Roman" w:hAnsi="Times New Roman" w:cs="Times New Roman"/>
          <w:i/>
          <w:sz w:val="28"/>
          <w:szCs w:val="28"/>
        </w:rPr>
        <w:t>Klebsiella</w:t>
      </w:r>
      <w:r w:rsidR="002A33E6" w:rsidRPr="001548FF">
        <w:rPr>
          <w:rFonts w:ascii="Times New Roman" w:hAnsi="Times New Roman" w:cs="Times New Roman"/>
          <w:i/>
          <w:sz w:val="28"/>
          <w:szCs w:val="28"/>
          <w:u w:val="single"/>
        </w:rPr>
        <w:t xml:space="preserve"> </w:t>
      </w:r>
      <w:r w:rsidRPr="001548FF">
        <w:rPr>
          <w:rFonts w:ascii="Times New Roman" w:hAnsi="Times New Roman" w:cs="Times New Roman"/>
          <w:i/>
          <w:sz w:val="28"/>
          <w:szCs w:val="28"/>
          <w:lang w:val="en-US"/>
        </w:rPr>
        <w:t>pneumoniae</w:t>
      </w:r>
      <w:r w:rsidRPr="001548FF">
        <w:rPr>
          <w:rFonts w:ascii="Times New Roman" w:hAnsi="Times New Roman" w:cs="Times New Roman"/>
          <w:sz w:val="28"/>
          <w:szCs w:val="28"/>
          <w:lang w:val="en-US"/>
        </w:rPr>
        <w:t xml:space="preserve"> bacteria with broad-spectrum antibiotic resistance was discovered and isolated in a Swedish patient, formerly hospitalized in India. The antibiotic resistance determinant was recognized as a novel Metallo -β- lactamase and designated as NDM-1(blaNDM-1 gene), which is short form of New Delhi </w:t>
      </w:r>
      <w:proofErr w:type="spellStart"/>
      <w:r w:rsidRPr="001548FF">
        <w:rPr>
          <w:rFonts w:ascii="Times New Roman" w:hAnsi="Times New Roman" w:cs="Times New Roman"/>
          <w:sz w:val="28"/>
          <w:szCs w:val="28"/>
          <w:lang w:val="en-US"/>
        </w:rPr>
        <w:t>metallo</w:t>
      </w:r>
      <w:proofErr w:type="spellEnd"/>
      <w:r w:rsidRPr="001548FF">
        <w:rPr>
          <w:rFonts w:ascii="Times New Roman" w:hAnsi="Times New Roman" w:cs="Times New Roman"/>
          <w:sz w:val="28"/>
          <w:szCs w:val="28"/>
          <w:lang w:val="en-US"/>
        </w:rPr>
        <w:t xml:space="preserve"> -β- lactamase</w:t>
      </w:r>
      <w:r w:rsidRPr="001548FF">
        <w:rPr>
          <w:rFonts w:ascii="Times New Roman" w:hAnsi="Times New Roman" w:cs="Times New Roman"/>
          <w:sz w:val="28"/>
          <w:szCs w:val="28"/>
          <w:vertAlign w:val="superscript"/>
          <w:lang w:val="en-US"/>
        </w:rPr>
        <w:t>13</w:t>
      </w:r>
      <w:r w:rsidRPr="001548FF">
        <w:rPr>
          <w:rFonts w:ascii="Times New Roman" w:hAnsi="Times New Roman" w:cs="Times New Roman"/>
          <w:sz w:val="28"/>
          <w:szCs w:val="28"/>
          <w:lang w:val="en-US"/>
        </w:rPr>
        <w:t>.</w:t>
      </w:r>
      <w:r w:rsidRPr="001548FF">
        <w:rPr>
          <w:rFonts w:ascii="Times New Roman" w:hAnsi="Times New Roman" w:cs="Times New Roman"/>
          <w:b/>
          <w:sz w:val="28"/>
          <w:szCs w:val="28"/>
        </w:rPr>
        <w:t xml:space="preserve"> </w:t>
      </w:r>
      <w:r w:rsidRPr="001548FF">
        <w:rPr>
          <w:rFonts w:ascii="Times New Roman" w:hAnsi="Times New Roman" w:cs="Times New Roman"/>
          <w:sz w:val="28"/>
          <w:szCs w:val="28"/>
          <w:lang w:val="en-US"/>
        </w:rPr>
        <w:t xml:space="preserve">NDM-1 is a brand-new class of </w:t>
      </w:r>
      <w:proofErr w:type="spellStart"/>
      <w:r w:rsidRPr="001548FF">
        <w:rPr>
          <w:rFonts w:ascii="Times New Roman" w:hAnsi="Times New Roman" w:cs="Times New Roman"/>
          <w:sz w:val="28"/>
          <w:szCs w:val="28"/>
          <w:lang w:val="en-US"/>
        </w:rPr>
        <w:t>metallo</w:t>
      </w:r>
      <w:proofErr w:type="spellEnd"/>
      <w:r w:rsidRPr="001548FF">
        <w:rPr>
          <w:rFonts w:ascii="Times New Roman" w:hAnsi="Times New Roman" w:cs="Times New Roman"/>
          <w:sz w:val="28"/>
          <w:szCs w:val="28"/>
          <w:lang w:val="en-US"/>
        </w:rPr>
        <w:t xml:space="preserve"> -β- lactamase (MBL) that makes the bacteria almost total resistant to all β-lactam antibiotics, including </w:t>
      </w:r>
      <w:proofErr w:type="spellStart"/>
      <w:r w:rsidRPr="001548FF">
        <w:rPr>
          <w:rFonts w:ascii="Times New Roman" w:hAnsi="Times New Roman" w:cs="Times New Roman"/>
          <w:sz w:val="28"/>
          <w:szCs w:val="28"/>
          <w:lang w:val="en-US"/>
        </w:rPr>
        <w:t>penicillins</w:t>
      </w:r>
      <w:proofErr w:type="spellEnd"/>
      <w:r w:rsidRPr="001548FF">
        <w:rPr>
          <w:rFonts w:ascii="Times New Roman" w:hAnsi="Times New Roman" w:cs="Times New Roman"/>
          <w:sz w:val="28"/>
          <w:szCs w:val="28"/>
          <w:lang w:val="en-US"/>
        </w:rPr>
        <w:t>, cephalosporins and carbapenems</w:t>
      </w:r>
      <w:r w:rsidRPr="001548FF">
        <w:rPr>
          <w:rFonts w:ascii="Times New Roman" w:hAnsi="Times New Roman" w:cs="Times New Roman"/>
          <w:sz w:val="28"/>
          <w:szCs w:val="28"/>
          <w:vertAlign w:val="superscript"/>
          <w:lang w:val="en-US"/>
        </w:rPr>
        <w:t>14</w:t>
      </w:r>
      <w:r w:rsidRPr="001548FF">
        <w:rPr>
          <w:rFonts w:ascii="Times New Roman" w:hAnsi="Times New Roman" w:cs="Times New Roman"/>
          <w:sz w:val="28"/>
          <w:szCs w:val="28"/>
          <w:lang w:val="en-US"/>
        </w:rPr>
        <w:t>. NDM-1 is seen expressed in organisms causing pneumonia, urinary tract infections, and intra-abdominal infections.</w:t>
      </w:r>
      <w:r w:rsidRPr="001548FF">
        <w:rPr>
          <w:rFonts w:ascii="Times New Roman" w:hAnsi="Times New Roman" w:cs="Times New Roman"/>
          <w:sz w:val="28"/>
          <w:szCs w:val="28"/>
        </w:rPr>
        <w:t xml:space="preserve"> </w:t>
      </w:r>
      <w:r w:rsidRPr="001548FF">
        <w:rPr>
          <w:rFonts w:ascii="Times New Roman" w:hAnsi="Times New Roman" w:cs="Times New Roman"/>
          <w:sz w:val="28"/>
          <w:szCs w:val="28"/>
          <w:lang w:val="en-US"/>
        </w:rPr>
        <w:t xml:space="preserve">It ranks among the top three causal agents in most situations, making it a significant contributor to newborn sepsis. The World Health Organization (WHO) is concerned about NDM-1's potential to see "the </w:t>
      </w:r>
      <w:r w:rsidRPr="001548FF">
        <w:rPr>
          <w:rFonts w:ascii="Times New Roman" w:hAnsi="Times New Roman" w:cs="Times New Roman"/>
          <w:sz w:val="28"/>
          <w:szCs w:val="28"/>
          <w:lang w:val="en-US"/>
        </w:rPr>
        <w:lastRenderedPageBreak/>
        <w:t>doomsday scenario of a world without antibiotics." NDM-1 causes people to worry that future diseases won't be treatable with antibiotics.</w:t>
      </w:r>
    </w:p>
    <w:p w14:paraId="493B8C17" w14:textId="13DE4837" w:rsidR="000001A4" w:rsidRPr="001548FF" w:rsidRDefault="00050020">
      <w:pPr>
        <w:spacing w:line="480" w:lineRule="auto"/>
        <w:jc w:val="both"/>
        <w:rPr>
          <w:rFonts w:ascii="Times New Roman" w:hAnsi="Times New Roman" w:cs="Times New Roman"/>
          <w:sz w:val="28"/>
          <w:szCs w:val="28"/>
          <w:vertAlign w:val="superscript"/>
          <w:lang w:val="en-US"/>
        </w:rPr>
      </w:pPr>
      <w:r w:rsidRPr="001548FF">
        <w:rPr>
          <w:rFonts w:ascii="Times New Roman" w:hAnsi="Times New Roman" w:cs="Times New Roman"/>
          <w:sz w:val="28"/>
          <w:szCs w:val="28"/>
          <w:lang w:val="en-US"/>
        </w:rPr>
        <w:t xml:space="preserve">The blaNDM-1 gene produces </w:t>
      </w:r>
      <w:r w:rsidR="00332A1F" w:rsidRPr="001548FF">
        <w:rPr>
          <w:rFonts w:ascii="Times New Roman" w:hAnsi="Times New Roman" w:cs="Times New Roman"/>
          <w:sz w:val="28"/>
          <w:szCs w:val="28"/>
          <w:lang w:val="en-US"/>
        </w:rPr>
        <w:t>Carbapenem’s</w:t>
      </w:r>
      <w:r w:rsidRPr="001548FF">
        <w:rPr>
          <w:rFonts w:ascii="Times New Roman" w:hAnsi="Times New Roman" w:cs="Times New Roman"/>
          <w:sz w:val="28"/>
          <w:szCs w:val="28"/>
          <w:lang w:val="en-US"/>
        </w:rPr>
        <w:t xml:space="preserve"> -β- lactamase that </w:t>
      </w:r>
      <w:r w:rsidR="00332A1F" w:rsidRPr="001548FF">
        <w:rPr>
          <w:rFonts w:ascii="Times New Roman" w:hAnsi="Times New Roman" w:cs="Times New Roman"/>
          <w:sz w:val="28"/>
          <w:szCs w:val="28"/>
          <w:lang w:val="en-US"/>
        </w:rPr>
        <w:t xml:space="preserve">causes hydrolytic degradation </w:t>
      </w:r>
      <w:proofErr w:type="gramStart"/>
      <w:r w:rsidR="00332A1F" w:rsidRPr="001548FF">
        <w:rPr>
          <w:rFonts w:ascii="Times New Roman" w:hAnsi="Times New Roman" w:cs="Times New Roman"/>
          <w:sz w:val="28"/>
          <w:szCs w:val="28"/>
          <w:lang w:val="en-US"/>
        </w:rPr>
        <w:t xml:space="preserve">of </w:t>
      </w:r>
      <w:r w:rsidRPr="001548FF">
        <w:rPr>
          <w:rFonts w:ascii="Times New Roman" w:hAnsi="Times New Roman" w:cs="Times New Roman"/>
          <w:sz w:val="28"/>
          <w:szCs w:val="28"/>
          <w:lang w:val="en-US"/>
        </w:rPr>
        <w:t xml:space="preserve"> β</w:t>
      </w:r>
      <w:proofErr w:type="gramEnd"/>
      <w:r w:rsidRPr="001548FF">
        <w:rPr>
          <w:rFonts w:ascii="Times New Roman" w:hAnsi="Times New Roman" w:cs="Times New Roman"/>
          <w:sz w:val="28"/>
          <w:szCs w:val="28"/>
          <w:lang w:val="en-US"/>
        </w:rPr>
        <w:t>- lactam</w:t>
      </w:r>
      <w:r w:rsidR="002A33E6" w:rsidRPr="001548FF">
        <w:rPr>
          <w:rFonts w:ascii="Times New Roman" w:hAnsi="Times New Roman" w:cs="Times New Roman"/>
          <w:sz w:val="28"/>
          <w:szCs w:val="28"/>
          <w:lang w:val="en-US"/>
        </w:rPr>
        <w:t xml:space="preserve"> ring </w:t>
      </w:r>
      <w:r w:rsidR="00332A1F" w:rsidRPr="001548FF">
        <w:rPr>
          <w:rFonts w:ascii="Times New Roman" w:hAnsi="Times New Roman" w:cs="Times New Roman"/>
          <w:sz w:val="28"/>
          <w:szCs w:val="28"/>
          <w:lang w:val="en-US"/>
        </w:rPr>
        <w:t xml:space="preserve">by using </w:t>
      </w:r>
      <w:r w:rsidRPr="001548FF">
        <w:rPr>
          <w:rFonts w:ascii="Times New Roman" w:hAnsi="Times New Roman" w:cs="Times New Roman"/>
          <w:sz w:val="28"/>
          <w:szCs w:val="28"/>
          <w:lang w:val="en-US"/>
        </w:rPr>
        <w:t>2 zinc ions  found in active site of NDM-1 which form Zn-H coordination bond on hydrolysis</w:t>
      </w:r>
      <w:r w:rsidR="00332A1F" w:rsidRPr="001548FF">
        <w:rPr>
          <w:rFonts w:ascii="Times New Roman" w:hAnsi="Times New Roman" w:cs="Times New Roman"/>
          <w:sz w:val="28"/>
          <w:szCs w:val="28"/>
          <w:lang w:val="en-US"/>
        </w:rPr>
        <w:t xml:space="preserve"> which inhibits production of penicillin binding proteins which are essential for antibiotic action </w:t>
      </w:r>
      <w:r w:rsidR="002A33E6" w:rsidRPr="001548FF">
        <w:rPr>
          <w:rFonts w:ascii="Times New Roman" w:hAnsi="Times New Roman" w:cs="Times New Roman"/>
          <w:sz w:val="28"/>
          <w:szCs w:val="28"/>
          <w:lang w:val="en-US"/>
        </w:rPr>
        <w:t>thus making the antibiotics ineffective.</w:t>
      </w:r>
      <w:r w:rsidR="00332A1F" w:rsidRPr="001548FF">
        <w:rPr>
          <w:rFonts w:ascii="Times New Roman" w:hAnsi="Times New Roman" w:cs="Times New Roman"/>
          <w:sz w:val="28"/>
          <w:szCs w:val="28"/>
          <w:vertAlign w:val="superscript"/>
          <w:lang w:val="en-US"/>
        </w:rPr>
        <w:t>3</w:t>
      </w:r>
      <w:r w:rsidR="00596D6B">
        <w:rPr>
          <w:rFonts w:ascii="Times New Roman" w:hAnsi="Times New Roman" w:cs="Times New Roman"/>
          <w:sz w:val="28"/>
          <w:szCs w:val="28"/>
          <w:vertAlign w:val="superscript"/>
          <w:lang w:val="en-US"/>
        </w:rPr>
        <w:t>4</w:t>
      </w:r>
    </w:p>
    <w:p w14:paraId="0C7A1FBB" w14:textId="231F946C" w:rsidR="000001A4" w:rsidRPr="001548FF" w:rsidRDefault="00050020">
      <w:pPr>
        <w:spacing w:line="480" w:lineRule="auto"/>
        <w:jc w:val="both"/>
        <w:rPr>
          <w:rFonts w:ascii="Times New Roman" w:hAnsi="Times New Roman" w:cs="Times New Roman"/>
          <w:b/>
          <w:sz w:val="28"/>
          <w:szCs w:val="28"/>
        </w:rPr>
      </w:pPr>
      <w:r w:rsidRPr="001548FF">
        <w:rPr>
          <w:rFonts w:ascii="Times New Roman" w:hAnsi="Times New Roman" w:cs="Times New Roman"/>
          <w:sz w:val="28"/>
          <w:szCs w:val="28"/>
        </w:rPr>
        <w:t xml:space="preserve">NDM-1 can spread to other organisms by Horizontal gene transfer (HGT) where blaNDM-1 gene is transferred to other organisms through plasmids making the bacteria that receives the gene also resistant to antibiotics through this mechanism. This was discovered in UK when NDM-1 gene was found </w:t>
      </w:r>
      <w:proofErr w:type="spellStart"/>
      <w:proofErr w:type="gramStart"/>
      <w:r w:rsidRPr="001548FF">
        <w:rPr>
          <w:rFonts w:ascii="Times New Roman" w:hAnsi="Times New Roman" w:cs="Times New Roman"/>
          <w:i/>
          <w:iCs/>
          <w:sz w:val="28"/>
          <w:szCs w:val="28"/>
        </w:rPr>
        <w:t>E.Coli</w:t>
      </w:r>
      <w:proofErr w:type="spellEnd"/>
      <w:proofErr w:type="gramEnd"/>
      <w:r w:rsidRPr="001548FF">
        <w:rPr>
          <w:rFonts w:ascii="Times New Roman" w:hAnsi="Times New Roman" w:cs="Times New Roman"/>
          <w:i/>
          <w:iCs/>
          <w:sz w:val="28"/>
          <w:szCs w:val="28"/>
        </w:rPr>
        <w:t xml:space="preserve">. </w:t>
      </w:r>
      <w:r w:rsidRPr="001548FF">
        <w:rPr>
          <w:rFonts w:ascii="Times New Roman" w:hAnsi="Times New Roman" w:cs="Times New Roman"/>
          <w:sz w:val="28"/>
          <w:szCs w:val="28"/>
        </w:rPr>
        <w:t>This makes NDM-1 more dangerous as it can spread across organisms</w:t>
      </w:r>
      <w:r w:rsidR="00332A1F" w:rsidRPr="001548FF">
        <w:rPr>
          <w:rFonts w:ascii="Times New Roman" w:hAnsi="Times New Roman" w:cs="Times New Roman"/>
          <w:sz w:val="28"/>
          <w:szCs w:val="28"/>
          <w:vertAlign w:val="superscript"/>
        </w:rPr>
        <w:t>3</w:t>
      </w:r>
      <w:r w:rsidR="00596D6B">
        <w:rPr>
          <w:rFonts w:ascii="Times New Roman" w:hAnsi="Times New Roman" w:cs="Times New Roman"/>
          <w:sz w:val="28"/>
          <w:szCs w:val="28"/>
          <w:vertAlign w:val="superscript"/>
        </w:rPr>
        <w:t>5</w:t>
      </w:r>
      <w:r w:rsidR="00596D6B">
        <w:rPr>
          <w:rFonts w:ascii="Times New Roman" w:hAnsi="Times New Roman" w:cs="Times New Roman"/>
          <w:sz w:val="28"/>
          <w:szCs w:val="28"/>
        </w:rPr>
        <w:t>.</w:t>
      </w:r>
      <w:r w:rsidRPr="001548FF">
        <w:rPr>
          <w:rFonts w:ascii="Times New Roman" w:hAnsi="Times New Roman" w:cs="Times New Roman"/>
          <w:sz w:val="28"/>
          <w:szCs w:val="28"/>
        </w:rPr>
        <w:t xml:space="preserve">  </w:t>
      </w:r>
      <w:r w:rsidRPr="001548FF">
        <w:rPr>
          <w:rFonts w:ascii="Times New Roman" w:hAnsi="Times New Roman" w:cs="Times New Roman"/>
          <w:sz w:val="28"/>
          <w:szCs w:val="28"/>
          <w:lang w:val="en-US"/>
        </w:rPr>
        <w:t xml:space="preserve"> If NDM-1 spreads to other microbes, additional illnesses will develop and cause a global health emergency</w:t>
      </w:r>
      <w:r w:rsidRPr="001548FF">
        <w:rPr>
          <w:rFonts w:ascii="Times New Roman" w:hAnsi="Times New Roman" w:cs="Times New Roman"/>
          <w:b/>
          <w:sz w:val="28"/>
          <w:szCs w:val="28"/>
        </w:rPr>
        <w:t xml:space="preserve">. </w:t>
      </w:r>
    </w:p>
    <w:p w14:paraId="093994FA" w14:textId="77777777" w:rsidR="00332A1F" w:rsidRDefault="00050020">
      <w:pPr>
        <w:spacing w:line="480" w:lineRule="auto"/>
        <w:jc w:val="both"/>
        <w:rPr>
          <w:rFonts w:ascii="Times New Roman" w:hAnsi="Times New Roman" w:cs="Times New Roman"/>
          <w:sz w:val="24"/>
          <w:szCs w:val="24"/>
          <w:vertAlign w:val="superscript"/>
          <w:lang w:val="en-US"/>
        </w:rPr>
      </w:pPr>
      <w:r w:rsidRPr="001548FF">
        <w:rPr>
          <w:rFonts w:ascii="Times New Roman" w:hAnsi="Times New Roman" w:cs="Times New Roman"/>
          <w:sz w:val="28"/>
          <w:szCs w:val="28"/>
          <w:lang w:val="en-US"/>
        </w:rPr>
        <w:t>So far, Patients with NDM-1-related illnesses have received case-by-case treatment using a mix of drugs like colistin, succinic and oxalic acid. Undoubtedly, finding new NDM-1-targeting medication candidates is extremely important for battling disorders caused by NDM-</w:t>
      </w:r>
      <w:r>
        <w:rPr>
          <w:rFonts w:ascii="Times New Roman" w:hAnsi="Times New Roman" w:cs="Times New Roman"/>
          <w:sz w:val="24"/>
          <w:szCs w:val="24"/>
          <w:lang w:val="en-US"/>
        </w:rPr>
        <w:t>1.</w:t>
      </w:r>
      <w:r w:rsidR="00332A1F">
        <w:rPr>
          <w:rFonts w:ascii="Times New Roman" w:hAnsi="Times New Roman" w:cs="Times New Roman"/>
          <w:sz w:val="24"/>
          <w:szCs w:val="24"/>
          <w:vertAlign w:val="superscript"/>
          <w:lang w:val="en-US"/>
        </w:rPr>
        <w:t>16</w:t>
      </w:r>
    </w:p>
    <w:p w14:paraId="7841C88A" w14:textId="0820665C" w:rsidR="00332A1F" w:rsidRPr="00332A1F" w:rsidRDefault="00332A1F">
      <w:pPr>
        <w:spacing w:line="480" w:lineRule="auto"/>
        <w:jc w:val="both"/>
        <w:rPr>
          <w:rFonts w:ascii="Times New Roman" w:hAnsi="Times New Roman" w:cs="Times New Roman"/>
          <w:sz w:val="24"/>
          <w:szCs w:val="24"/>
          <w:vertAlign w:val="superscript"/>
          <w:lang w:val="en-US"/>
        </w:rPr>
      </w:pPr>
      <w:r>
        <w:rPr>
          <w:rFonts w:ascii="Times New Roman" w:hAnsi="Times New Roman" w:cs="Times New Roman"/>
          <w:noProof/>
          <w:sz w:val="24"/>
          <w:szCs w:val="24"/>
        </w:rPr>
        <w:lastRenderedPageBreak/>
        <w:drawing>
          <wp:inline distT="0" distB="0" distL="0" distR="0" wp14:anchorId="7E9B6319" wp14:editId="01C57F04">
            <wp:extent cx="5901055" cy="4336473"/>
            <wp:effectExtent l="0" t="0" r="4445" b="6985"/>
            <wp:docPr id="6372378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37863"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16429" cy="4347771"/>
                    </a:xfrm>
                    <a:prstGeom prst="rect">
                      <a:avLst/>
                    </a:prstGeom>
                    <a:noFill/>
                    <a:ln>
                      <a:noFill/>
                    </a:ln>
                  </pic:spPr>
                </pic:pic>
              </a:graphicData>
            </a:graphic>
          </wp:inline>
        </w:drawing>
      </w:r>
    </w:p>
    <w:p w14:paraId="6A802496" w14:textId="77777777" w:rsidR="00332A1F" w:rsidRPr="001548FF" w:rsidRDefault="00332A1F" w:rsidP="00332A1F">
      <w:pPr>
        <w:pStyle w:val="ListParagraph"/>
        <w:numPr>
          <w:ilvl w:val="0"/>
          <w:numId w:val="1"/>
        </w:numPr>
        <w:spacing w:line="480" w:lineRule="auto"/>
        <w:jc w:val="both"/>
        <w:rPr>
          <w:rFonts w:ascii="Times New Roman" w:hAnsi="Times New Roman" w:cs="Times New Roman"/>
          <w:sz w:val="28"/>
          <w:szCs w:val="28"/>
        </w:rPr>
      </w:pPr>
      <w:r w:rsidRPr="001548FF">
        <w:rPr>
          <w:rFonts w:ascii="Times New Roman" w:hAnsi="Times New Roman" w:cs="Times New Roman"/>
          <w:sz w:val="28"/>
          <w:szCs w:val="28"/>
        </w:rPr>
        <w:t>Pathway of NDM causing Antibiotic Resistance</w:t>
      </w:r>
    </w:p>
    <w:p w14:paraId="1BA4487D" w14:textId="6A88EE20" w:rsidR="000001A4" w:rsidRDefault="00050020" w:rsidP="00332A1F">
      <w:pPr>
        <w:spacing w:line="480" w:lineRule="auto"/>
        <w:ind w:left="360"/>
        <w:jc w:val="both"/>
        <w:rPr>
          <w:rFonts w:ascii="Times New Roman" w:hAnsi="Times New Roman" w:cs="Times New Roman"/>
          <w:sz w:val="28"/>
          <w:szCs w:val="28"/>
          <w:lang w:val="en-US"/>
        </w:rPr>
      </w:pPr>
      <w:r w:rsidRPr="001548FF">
        <w:rPr>
          <w:rFonts w:ascii="Times New Roman" w:hAnsi="Times New Roman" w:cs="Times New Roman"/>
          <w:sz w:val="28"/>
          <w:szCs w:val="28"/>
          <w:lang w:val="en-US"/>
        </w:rPr>
        <w:t xml:space="preserve"> By the studies that were already performed it was noticed that mostly -β- lactam </w:t>
      </w:r>
      <w:proofErr w:type="gramStart"/>
      <w:r w:rsidRPr="001548FF">
        <w:rPr>
          <w:rFonts w:ascii="Times New Roman" w:hAnsi="Times New Roman" w:cs="Times New Roman"/>
          <w:sz w:val="28"/>
          <w:szCs w:val="28"/>
          <w:lang w:val="en-US"/>
        </w:rPr>
        <w:t>antibiotics  are</w:t>
      </w:r>
      <w:proofErr w:type="gramEnd"/>
      <w:r w:rsidRPr="001548FF">
        <w:rPr>
          <w:rFonts w:ascii="Times New Roman" w:hAnsi="Times New Roman" w:cs="Times New Roman"/>
          <w:sz w:val="28"/>
          <w:szCs w:val="28"/>
          <w:lang w:val="en-US"/>
        </w:rPr>
        <w:t xml:space="preserve"> only being used for treatment of infections caused by organisms expressing NDM-1. It was surprising to find that </w:t>
      </w:r>
      <w:proofErr w:type="gramStart"/>
      <w:r w:rsidRPr="001548FF">
        <w:rPr>
          <w:rFonts w:ascii="Times New Roman" w:hAnsi="Times New Roman" w:cs="Times New Roman"/>
          <w:sz w:val="28"/>
          <w:szCs w:val="28"/>
          <w:lang w:val="en-US"/>
        </w:rPr>
        <w:t>sulfonamide  has</w:t>
      </w:r>
      <w:proofErr w:type="gramEnd"/>
      <w:r w:rsidRPr="001548FF">
        <w:rPr>
          <w:rFonts w:ascii="Times New Roman" w:hAnsi="Times New Roman" w:cs="Times New Roman"/>
          <w:sz w:val="28"/>
          <w:szCs w:val="28"/>
          <w:lang w:val="en-US"/>
        </w:rPr>
        <w:t xml:space="preserve"> the properties to inhibit NDM-1 strains which is further</w:t>
      </w:r>
      <w:r w:rsidR="00971127">
        <w:rPr>
          <w:rFonts w:ascii="Times New Roman" w:hAnsi="Times New Roman" w:cs="Times New Roman"/>
          <w:sz w:val="28"/>
          <w:szCs w:val="28"/>
          <w:lang w:val="en-US"/>
        </w:rPr>
        <w:t xml:space="preserve"> </w:t>
      </w:r>
      <w:r w:rsidRPr="001548FF">
        <w:rPr>
          <w:rFonts w:ascii="Times New Roman" w:hAnsi="Times New Roman" w:cs="Times New Roman"/>
          <w:sz w:val="28"/>
          <w:szCs w:val="28"/>
          <w:lang w:val="en-US"/>
        </w:rPr>
        <w:t>explored in this study to formulate a proper drug to treat the infections caused by  NDM-1</w:t>
      </w:r>
      <w:r w:rsidR="00971127" w:rsidRPr="00971127">
        <w:rPr>
          <w:rFonts w:ascii="Times New Roman" w:hAnsi="Times New Roman" w:cs="Times New Roman"/>
          <w:sz w:val="28"/>
          <w:szCs w:val="28"/>
          <w:vertAlign w:val="superscript"/>
          <w:lang w:val="en-US"/>
        </w:rPr>
        <w:t>36 -37</w:t>
      </w:r>
      <w:r w:rsidRPr="001548FF">
        <w:rPr>
          <w:rFonts w:ascii="Times New Roman" w:hAnsi="Times New Roman" w:cs="Times New Roman"/>
          <w:sz w:val="28"/>
          <w:szCs w:val="28"/>
          <w:lang w:val="en-US"/>
        </w:rPr>
        <w:t>.</w:t>
      </w:r>
    </w:p>
    <w:p w14:paraId="40548ADD" w14:textId="77777777" w:rsidR="001548FF" w:rsidRDefault="001548FF" w:rsidP="00332A1F">
      <w:pPr>
        <w:spacing w:line="480" w:lineRule="auto"/>
        <w:ind w:left="360"/>
        <w:jc w:val="both"/>
        <w:rPr>
          <w:rFonts w:ascii="Times New Roman" w:hAnsi="Times New Roman" w:cs="Times New Roman"/>
          <w:sz w:val="28"/>
          <w:szCs w:val="28"/>
          <w:lang w:val="en-US"/>
        </w:rPr>
      </w:pPr>
    </w:p>
    <w:p w14:paraId="2D2DCDF3" w14:textId="77777777" w:rsidR="00CC2EBB" w:rsidRDefault="00CC2EBB" w:rsidP="006B7A7A">
      <w:pPr>
        <w:spacing w:line="480" w:lineRule="auto"/>
        <w:jc w:val="both"/>
        <w:rPr>
          <w:rFonts w:ascii="Times New Roman" w:hAnsi="Times New Roman" w:cs="Times New Roman"/>
          <w:sz w:val="28"/>
          <w:szCs w:val="28"/>
        </w:rPr>
      </w:pPr>
    </w:p>
    <w:p w14:paraId="1C8FE3A7" w14:textId="29200922" w:rsidR="006B7A7A" w:rsidRPr="001548FF" w:rsidRDefault="006B7A7A" w:rsidP="006B7A7A">
      <w:pPr>
        <w:spacing w:line="480" w:lineRule="auto"/>
        <w:jc w:val="both"/>
        <w:rPr>
          <w:rFonts w:ascii="Times New Roman" w:hAnsi="Times New Roman" w:cs="Times New Roman"/>
          <w:sz w:val="40"/>
          <w:szCs w:val="40"/>
          <w:u w:val="single"/>
          <w:vertAlign w:val="superscript"/>
          <w:lang w:val="en-US"/>
        </w:rPr>
      </w:pPr>
      <w:r w:rsidRPr="001548FF">
        <w:rPr>
          <w:rFonts w:ascii="Times New Roman" w:hAnsi="Times New Roman" w:cs="Times New Roman"/>
          <w:b/>
          <w:bCs/>
          <w:sz w:val="40"/>
          <w:szCs w:val="40"/>
          <w:u w:val="single"/>
          <w:vertAlign w:val="superscript"/>
          <w:lang w:val="en-US"/>
        </w:rPr>
        <w:lastRenderedPageBreak/>
        <w:t>METHODOLOGY</w:t>
      </w:r>
      <w:r>
        <w:rPr>
          <w:rFonts w:ascii="Times New Roman" w:hAnsi="Times New Roman" w:cs="Times New Roman"/>
          <w:sz w:val="40"/>
          <w:szCs w:val="40"/>
          <w:vertAlign w:val="superscript"/>
          <w:lang w:val="en-US"/>
        </w:rPr>
        <w:br/>
      </w:r>
      <w:r w:rsidRPr="00CC49A7">
        <w:rPr>
          <w:rFonts w:ascii="Times New Roman" w:hAnsi="Times New Roman" w:cs="Times New Roman"/>
          <w:b/>
          <w:bCs/>
          <w:sz w:val="32"/>
          <w:szCs w:val="32"/>
          <w:u w:val="single"/>
          <w:vertAlign w:val="superscript"/>
          <w:lang w:val="en-US"/>
        </w:rPr>
        <w:t xml:space="preserve">RETRIEVAL OF TARGET PROTEIN AND SMALL </w:t>
      </w:r>
      <w:proofErr w:type="gramStart"/>
      <w:r w:rsidRPr="00CC49A7">
        <w:rPr>
          <w:rFonts w:ascii="Times New Roman" w:hAnsi="Times New Roman" w:cs="Times New Roman"/>
          <w:b/>
          <w:bCs/>
          <w:sz w:val="32"/>
          <w:szCs w:val="32"/>
          <w:u w:val="single"/>
          <w:vertAlign w:val="superscript"/>
          <w:lang w:val="en-US"/>
        </w:rPr>
        <w:t>MOLECULES</w:t>
      </w:r>
      <w:r w:rsidRPr="00CC49A7">
        <w:rPr>
          <w:rFonts w:ascii="Times New Roman" w:hAnsi="Times New Roman" w:cs="Times New Roman"/>
          <w:sz w:val="32"/>
          <w:szCs w:val="32"/>
          <w:u w:val="single"/>
          <w:vertAlign w:val="superscript"/>
          <w:lang w:val="en-US"/>
        </w:rPr>
        <w:t xml:space="preserve"> </w:t>
      </w:r>
      <w:r w:rsidR="00CC49A7" w:rsidRPr="00CC49A7">
        <w:rPr>
          <w:rFonts w:ascii="Times New Roman" w:hAnsi="Times New Roman" w:cs="Times New Roman"/>
          <w:sz w:val="32"/>
          <w:szCs w:val="32"/>
          <w:u w:val="single"/>
          <w:vertAlign w:val="superscript"/>
          <w:lang w:val="en-US"/>
        </w:rPr>
        <w:t>:</w:t>
      </w:r>
      <w:proofErr w:type="gramEnd"/>
    </w:p>
    <w:p w14:paraId="72E6F7CA" w14:textId="68288FC2" w:rsidR="00F8355C" w:rsidRPr="001548FF" w:rsidRDefault="00AC128B" w:rsidP="00F8355C">
      <w:pPr>
        <w:spacing w:line="480" w:lineRule="auto"/>
        <w:jc w:val="both"/>
        <w:rPr>
          <w:rStyle w:val="Strong"/>
          <w:rFonts w:ascii="Times New Roman" w:hAnsi="Times New Roman" w:cs="Times New Roman"/>
          <w:b w:val="0"/>
          <w:bCs w:val="0"/>
          <w:color w:val="000000" w:themeColor="text1"/>
          <w:sz w:val="28"/>
          <w:szCs w:val="28"/>
          <w:shd w:val="clear" w:color="auto" w:fill="FFFFFF"/>
        </w:rPr>
      </w:pPr>
      <w:r w:rsidRPr="001548FF">
        <w:rPr>
          <w:rFonts w:ascii="Times New Roman" w:hAnsi="Times New Roman" w:cs="Times New Roman"/>
          <w:sz w:val="28"/>
          <w:szCs w:val="28"/>
          <w:lang w:val="en-US"/>
        </w:rPr>
        <w:t>Protein NDM-1</w:t>
      </w:r>
      <w:r w:rsidRPr="001548FF">
        <w:rPr>
          <w:rFonts w:ascii="Times New Roman" w:hAnsi="Times New Roman" w:cs="Times New Roman"/>
          <w:sz w:val="28"/>
          <w:szCs w:val="28"/>
          <w:vertAlign w:val="superscript"/>
          <w:lang w:val="en-US"/>
        </w:rPr>
        <w:t xml:space="preserve"> </w:t>
      </w:r>
      <w:r w:rsidRPr="001548FF">
        <w:rPr>
          <w:rFonts w:ascii="Times New Roman" w:hAnsi="Times New Roman" w:cs="Times New Roman"/>
          <w:sz w:val="28"/>
          <w:szCs w:val="28"/>
          <w:lang w:val="en-US"/>
        </w:rPr>
        <w:t>with a ligand (</w:t>
      </w:r>
      <w:r w:rsidRPr="001548FF">
        <w:rPr>
          <w:rFonts w:ascii="Times New Roman" w:hAnsi="Times New Roman" w:cs="Times New Roman"/>
          <w:sz w:val="28"/>
          <w:szCs w:val="28"/>
        </w:rPr>
        <w:t>Crystal Structure of NDM-1 D199N with Compound 16) was obtained from PDB Database (PDB id</w:t>
      </w:r>
      <w:r w:rsidR="003639A0" w:rsidRPr="001548FF">
        <w:rPr>
          <w:rFonts w:ascii="Times New Roman" w:hAnsi="Times New Roman" w:cs="Times New Roman"/>
          <w:sz w:val="28"/>
          <w:szCs w:val="28"/>
        </w:rPr>
        <w:t xml:space="preserve">: </w:t>
      </w:r>
      <w:r w:rsidRPr="001548FF">
        <w:rPr>
          <w:rFonts w:ascii="Times New Roman" w:hAnsi="Times New Roman" w:cs="Times New Roman"/>
          <w:sz w:val="28"/>
          <w:szCs w:val="28"/>
        </w:rPr>
        <w:t>6NY7)</w:t>
      </w:r>
      <w:r w:rsidRPr="001548FF">
        <w:rPr>
          <w:sz w:val="28"/>
          <w:szCs w:val="28"/>
        </w:rPr>
        <w:t xml:space="preserve"> (</w:t>
      </w:r>
      <w:proofErr w:type="spellStart"/>
      <w:r w:rsidRPr="001548FF">
        <w:rPr>
          <w:rFonts w:ascii="Times New Roman" w:hAnsi="Times New Roman" w:cs="Times New Roman"/>
          <w:sz w:val="28"/>
          <w:szCs w:val="28"/>
        </w:rPr>
        <w:t>Uniprot</w:t>
      </w:r>
      <w:proofErr w:type="spellEnd"/>
      <w:r w:rsidRPr="001548FF">
        <w:rPr>
          <w:rFonts w:ascii="Times New Roman" w:hAnsi="Times New Roman" w:cs="Times New Roman"/>
          <w:sz w:val="28"/>
          <w:szCs w:val="28"/>
        </w:rPr>
        <w:t xml:space="preserve"> id-</w:t>
      </w:r>
      <w:hyperlink r:id="rId8" w:tgtFrame="_blank" w:history="1">
        <w:r w:rsidRPr="001548FF">
          <w:rPr>
            <w:rStyle w:val="Hyperlink"/>
            <w:rFonts w:ascii="Times New Roman" w:hAnsi="Times New Roman" w:cs="Times New Roman"/>
            <w:color w:val="auto"/>
            <w:sz w:val="28"/>
            <w:szCs w:val="28"/>
          </w:rPr>
          <w:t>C7C422</w:t>
        </w:r>
      </w:hyperlink>
      <w:r w:rsidRPr="001548FF">
        <w:rPr>
          <w:rFonts w:ascii="Times New Roman" w:hAnsi="Times New Roman" w:cs="Times New Roman"/>
          <w:sz w:val="28"/>
          <w:szCs w:val="28"/>
        </w:rPr>
        <w:t xml:space="preserve">). </w:t>
      </w:r>
      <w:r w:rsidRPr="001548FF">
        <w:rPr>
          <w:rStyle w:val="Strong"/>
          <w:rFonts w:ascii="Times New Roman" w:hAnsi="Times New Roman" w:cs="Times New Roman"/>
          <w:color w:val="000000" w:themeColor="text1"/>
          <w:sz w:val="28"/>
          <w:szCs w:val="28"/>
          <w:shd w:val="clear" w:color="auto" w:fill="FFFFFF"/>
        </w:rPr>
        <w:t>(5,7-dibromo-2-oxo-1,2-dihydroquinolin-4-</w:t>
      </w:r>
      <w:proofErr w:type="gramStart"/>
      <w:r w:rsidRPr="001548FF">
        <w:rPr>
          <w:rStyle w:val="Strong"/>
          <w:rFonts w:ascii="Times New Roman" w:hAnsi="Times New Roman" w:cs="Times New Roman"/>
          <w:color w:val="000000" w:themeColor="text1"/>
          <w:sz w:val="28"/>
          <w:szCs w:val="28"/>
          <w:shd w:val="clear" w:color="auto" w:fill="FFFFFF"/>
        </w:rPr>
        <w:t>yl)methyl</w:t>
      </w:r>
      <w:proofErr w:type="gramEnd"/>
      <w:r w:rsidRPr="001548FF">
        <w:rPr>
          <w:rStyle w:val="Strong"/>
          <w:rFonts w:ascii="Times New Roman" w:hAnsi="Times New Roman" w:cs="Times New Roman"/>
          <w:color w:val="000000" w:themeColor="text1"/>
          <w:sz w:val="28"/>
          <w:szCs w:val="28"/>
          <w:shd w:val="clear" w:color="auto" w:fill="FFFFFF"/>
        </w:rPr>
        <w:t xml:space="preserve"> phosphonic acid </w:t>
      </w:r>
      <w:r w:rsidRPr="001548FF">
        <w:rPr>
          <w:rStyle w:val="Strong"/>
          <w:rFonts w:ascii="Times New Roman" w:hAnsi="Times New Roman" w:cs="Times New Roman"/>
          <w:b w:val="0"/>
          <w:bCs w:val="0"/>
          <w:color w:val="000000" w:themeColor="text1"/>
          <w:sz w:val="28"/>
          <w:szCs w:val="28"/>
          <w:shd w:val="clear" w:color="auto" w:fill="FFFFFF"/>
        </w:rPr>
        <w:t>was the native ligand found in the protein 6NY7. By st</w:t>
      </w:r>
      <w:r w:rsidR="00F8355C" w:rsidRPr="001548FF">
        <w:rPr>
          <w:rStyle w:val="Strong"/>
          <w:rFonts w:ascii="Times New Roman" w:hAnsi="Times New Roman" w:cs="Times New Roman"/>
          <w:b w:val="0"/>
          <w:bCs w:val="0"/>
          <w:color w:val="000000" w:themeColor="text1"/>
          <w:sz w:val="28"/>
          <w:szCs w:val="28"/>
          <w:shd w:val="clear" w:color="auto" w:fill="FFFFFF"/>
        </w:rPr>
        <w:t>udying interactions,</w:t>
      </w:r>
      <w:r w:rsidR="00E606C0" w:rsidRPr="001548FF">
        <w:rPr>
          <w:rStyle w:val="Strong"/>
          <w:rFonts w:ascii="Times New Roman" w:hAnsi="Times New Roman" w:cs="Times New Roman"/>
          <w:b w:val="0"/>
          <w:bCs w:val="0"/>
          <w:color w:val="000000" w:themeColor="text1"/>
          <w:sz w:val="28"/>
          <w:szCs w:val="28"/>
          <w:shd w:val="clear" w:color="auto" w:fill="FFFFFF"/>
        </w:rPr>
        <w:t xml:space="preserve"> </w:t>
      </w:r>
      <w:proofErr w:type="gramStart"/>
      <w:r w:rsidR="00E606C0" w:rsidRPr="001548FF">
        <w:rPr>
          <w:rStyle w:val="Strong"/>
          <w:rFonts w:ascii="Times New Roman" w:hAnsi="Times New Roman" w:cs="Times New Roman"/>
          <w:b w:val="0"/>
          <w:bCs w:val="0"/>
          <w:color w:val="000000" w:themeColor="text1"/>
          <w:sz w:val="28"/>
          <w:szCs w:val="28"/>
          <w:shd w:val="clear" w:color="auto" w:fill="FFFFFF"/>
        </w:rPr>
        <w:t>An</w:t>
      </w:r>
      <w:proofErr w:type="gramEnd"/>
      <w:r w:rsidR="00E606C0" w:rsidRPr="001548FF">
        <w:rPr>
          <w:rStyle w:val="Strong"/>
          <w:rFonts w:ascii="Times New Roman" w:hAnsi="Times New Roman" w:cs="Times New Roman"/>
          <w:b w:val="0"/>
          <w:bCs w:val="0"/>
          <w:color w:val="000000" w:themeColor="text1"/>
          <w:sz w:val="28"/>
          <w:szCs w:val="28"/>
          <w:shd w:val="clear" w:color="auto" w:fill="FFFFFF"/>
        </w:rPr>
        <w:t xml:space="preserve"> active site was identified as target in the protein.</w:t>
      </w:r>
    </w:p>
    <w:p w14:paraId="4F6F71B2" w14:textId="2C50A216" w:rsidR="006B7A7A" w:rsidRPr="001548FF" w:rsidRDefault="00F8355C" w:rsidP="006B7A7A">
      <w:pPr>
        <w:spacing w:line="480" w:lineRule="auto"/>
        <w:jc w:val="both"/>
        <w:rPr>
          <w:rFonts w:ascii="Times New Roman" w:hAnsi="Times New Roman" w:cs="Times New Roman"/>
          <w:sz w:val="28"/>
          <w:szCs w:val="28"/>
          <w:shd w:val="clear" w:color="auto" w:fill="FFFFFF"/>
        </w:rPr>
      </w:pPr>
      <w:proofErr w:type="spellStart"/>
      <w:r w:rsidRPr="001548FF">
        <w:rPr>
          <w:rStyle w:val="Strong"/>
          <w:rFonts w:ascii="Times New Roman" w:hAnsi="Times New Roman" w:cs="Times New Roman"/>
          <w:b w:val="0"/>
          <w:bCs w:val="0"/>
          <w:color w:val="000000" w:themeColor="text1"/>
          <w:sz w:val="28"/>
          <w:szCs w:val="28"/>
          <w:shd w:val="clear" w:color="auto" w:fill="FFFFFF"/>
        </w:rPr>
        <w:t>Pubchem</w:t>
      </w:r>
      <w:proofErr w:type="spellEnd"/>
      <w:r w:rsidRPr="001548FF">
        <w:rPr>
          <w:rStyle w:val="Strong"/>
          <w:rFonts w:ascii="Times New Roman" w:hAnsi="Times New Roman" w:cs="Times New Roman"/>
          <w:b w:val="0"/>
          <w:bCs w:val="0"/>
          <w:color w:val="000000" w:themeColor="text1"/>
          <w:sz w:val="28"/>
          <w:szCs w:val="28"/>
          <w:shd w:val="clear" w:color="auto" w:fill="FFFFFF"/>
        </w:rPr>
        <w:t xml:space="preserve"> Database was used to retrieve small molecules such as Penicillin, Benzyl Penicillin, Mercaptopurine, Ampicillin, </w:t>
      </w:r>
      <w:proofErr w:type="spellStart"/>
      <w:r w:rsidRPr="001548FF">
        <w:rPr>
          <w:rStyle w:val="Strong"/>
          <w:rFonts w:ascii="Times New Roman" w:hAnsi="Times New Roman" w:cs="Times New Roman"/>
          <w:b w:val="0"/>
          <w:bCs w:val="0"/>
          <w:color w:val="000000" w:themeColor="text1"/>
          <w:sz w:val="28"/>
          <w:szCs w:val="28"/>
          <w:shd w:val="clear" w:color="auto" w:fill="FFFFFF"/>
        </w:rPr>
        <w:t>Sulfonamide</w:t>
      </w:r>
      <w:proofErr w:type="spellEnd"/>
      <w:r w:rsidRPr="001548FF">
        <w:rPr>
          <w:rStyle w:val="Strong"/>
          <w:rFonts w:ascii="Times New Roman" w:hAnsi="Times New Roman" w:cs="Times New Roman"/>
          <w:b w:val="0"/>
          <w:bCs w:val="0"/>
          <w:color w:val="000000" w:themeColor="text1"/>
          <w:sz w:val="28"/>
          <w:szCs w:val="28"/>
          <w:shd w:val="clear" w:color="auto" w:fill="FFFFFF"/>
        </w:rPr>
        <w:t xml:space="preserve">, cyclobutanone, Triazole and </w:t>
      </w:r>
      <w:proofErr w:type="spellStart"/>
      <w:r w:rsidRPr="001548FF">
        <w:rPr>
          <w:rStyle w:val="Strong"/>
          <w:rFonts w:ascii="Times New Roman" w:hAnsi="Times New Roman" w:cs="Times New Roman"/>
          <w:b w:val="0"/>
          <w:bCs w:val="0"/>
          <w:color w:val="000000" w:themeColor="text1"/>
          <w:sz w:val="28"/>
          <w:szCs w:val="28"/>
          <w:shd w:val="clear" w:color="auto" w:fill="FFFFFF"/>
        </w:rPr>
        <w:t>Quercitin</w:t>
      </w:r>
      <w:proofErr w:type="spellEnd"/>
      <w:r w:rsidRPr="001548FF">
        <w:rPr>
          <w:rStyle w:val="Strong"/>
          <w:rFonts w:ascii="Times New Roman" w:hAnsi="Times New Roman" w:cs="Times New Roman"/>
          <w:b w:val="0"/>
          <w:bCs w:val="0"/>
          <w:color w:val="000000" w:themeColor="text1"/>
          <w:sz w:val="28"/>
          <w:szCs w:val="28"/>
          <w:shd w:val="clear" w:color="auto" w:fill="FFFFFF"/>
        </w:rPr>
        <w:t xml:space="preserve">. As this study is focused on </w:t>
      </w:r>
      <w:proofErr w:type="spellStart"/>
      <w:r w:rsidRPr="001548FF">
        <w:rPr>
          <w:rStyle w:val="Strong"/>
          <w:rFonts w:ascii="Times New Roman" w:hAnsi="Times New Roman" w:cs="Times New Roman"/>
          <w:b w:val="0"/>
          <w:bCs w:val="0"/>
          <w:color w:val="000000" w:themeColor="text1"/>
          <w:sz w:val="28"/>
          <w:szCs w:val="28"/>
          <w:shd w:val="clear" w:color="auto" w:fill="FFFFFF"/>
        </w:rPr>
        <w:t>sulfonamide</w:t>
      </w:r>
      <w:proofErr w:type="spellEnd"/>
      <w:r w:rsidR="00E9463B" w:rsidRPr="001548FF">
        <w:rPr>
          <w:rStyle w:val="Strong"/>
          <w:rFonts w:ascii="Times New Roman" w:hAnsi="Times New Roman" w:cs="Times New Roman"/>
          <w:b w:val="0"/>
          <w:bCs w:val="0"/>
          <w:color w:val="000000" w:themeColor="text1"/>
          <w:sz w:val="28"/>
          <w:szCs w:val="28"/>
          <w:shd w:val="clear" w:color="auto" w:fill="FFFFFF"/>
        </w:rPr>
        <w:t xml:space="preserve">, Lipinski and </w:t>
      </w:r>
      <w:proofErr w:type="spellStart"/>
      <w:r w:rsidR="00E9463B" w:rsidRPr="001548FF">
        <w:rPr>
          <w:rStyle w:val="Strong"/>
          <w:rFonts w:ascii="Times New Roman" w:hAnsi="Times New Roman" w:cs="Times New Roman"/>
          <w:b w:val="0"/>
          <w:bCs w:val="0"/>
          <w:color w:val="000000" w:themeColor="text1"/>
          <w:sz w:val="28"/>
          <w:szCs w:val="28"/>
          <w:shd w:val="clear" w:color="auto" w:fill="FFFFFF"/>
        </w:rPr>
        <w:t>verber’s</w:t>
      </w:r>
      <w:proofErr w:type="spellEnd"/>
      <w:r w:rsidR="00E9463B" w:rsidRPr="001548FF">
        <w:rPr>
          <w:rStyle w:val="Strong"/>
          <w:rFonts w:ascii="Times New Roman" w:hAnsi="Times New Roman" w:cs="Times New Roman"/>
          <w:b w:val="0"/>
          <w:bCs w:val="0"/>
          <w:color w:val="000000" w:themeColor="text1"/>
          <w:sz w:val="28"/>
          <w:szCs w:val="28"/>
          <w:shd w:val="clear" w:color="auto" w:fill="FFFFFF"/>
        </w:rPr>
        <w:t xml:space="preserve"> rule</w:t>
      </w:r>
      <w:r w:rsidR="003639A0" w:rsidRPr="001548FF">
        <w:rPr>
          <w:rStyle w:val="Strong"/>
          <w:rFonts w:ascii="Times New Roman" w:hAnsi="Times New Roman" w:cs="Times New Roman"/>
          <w:b w:val="0"/>
          <w:bCs w:val="0"/>
          <w:color w:val="000000" w:themeColor="text1"/>
          <w:sz w:val="28"/>
          <w:szCs w:val="28"/>
          <w:shd w:val="clear" w:color="auto" w:fill="FFFFFF"/>
        </w:rPr>
        <w:t xml:space="preserve"> were used</w:t>
      </w:r>
      <w:r w:rsidR="00E9463B" w:rsidRPr="001548FF">
        <w:rPr>
          <w:rStyle w:val="Strong"/>
          <w:rFonts w:ascii="Times New Roman" w:hAnsi="Times New Roman" w:cs="Times New Roman"/>
          <w:b w:val="0"/>
          <w:bCs w:val="0"/>
          <w:color w:val="000000" w:themeColor="text1"/>
          <w:sz w:val="28"/>
          <w:szCs w:val="28"/>
          <w:shd w:val="clear" w:color="auto" w:fill="FFFFFF"/>
        </w:rPr>
        <w:t xml:space="preserve"> to filter and </w:t>
      </w:r>
      <w:proofErr w:type="gramStart"/>
      <w:r w:rsidR="00E9463B" w:rsidRPr="001548FF">
        <w:rPr>
          <w:rStyle w:val="Strong"/>
          <w:rFonts w:ascii="Times New Roman" w:hAnsi="Times New Roman" w:cs="Times New Roman"/>
          <w:b w:val="0"/>
          <w:bCs w:val="0"/>
          <w:color w:val="000000" w:themeColor="text1"/>
          <w:sz w:val="28"/>
          <w:szCs w:val="28"/>
          <w:shd w:val="clear" w:color="auto" w:fill="FFFFFF"/>
        </w:rPr>
        <w:t>retrieve  about</w:t>
      </w:r>
      <w:proofErr w:type="gramEnd"/>
      <w:r w:rsidR="00E9463B" w:rsidRPr="001548FF">
        <w:rPr>
          <w:rStyle w:val="Strong"/>
          <w:rFonts w:ascii="Times New Roman" w:hAnsi="Times New Roman" w:cs="Times New Roman"/>
          <w:b w:val="0"/>
          <w:bCs w:val="0"/>
          <w:color w:val="000000" w:themeColor="text1"/>
          <w:sz w:val="28"/>
          <w:szCs w:val="28"/>
          <w:shd w:val="clear" w:color="auto" w:fill="FFFFFF"/>
        </w:rPr>
        <w:t xml:space="preserve"> 1400 compounds from all the </w:t>
      </w:r>
      <w:proofErr w:type="spellStart"/>
      <w:r w:rsidR="00E9463B" w:rsidRPr="001548FF">
        <w:rPr>
          <w:rStyle w:val="Strong"/>
          <w:rFonts w:ascii="Times New Roman" w:hAnsi="Times New Roman" w:cs="Times New Roman"/>
          <w:b w:val="0"/>
          <w:bCs w:val="0"/>
          <w:color w:val="000000" w:themeColor="text1"/>
          <w:sz w:val="28"/>
          <w:szCs w:val="28"/>
          <w:shd w:val="clear" w:color="auto" w:fill="FFFFFF"/>
        </w:rPr>
        <w:t>sulfonamides</w:t>
      </w:r>
      <w:proofErr w:type="spellEnd"/>
      <w:r w:rsidR="00E9463B" w:rsidRPr="001548FF">
        <w:rPr>
          <w:rStyle w:val="Strong"/>
          <w:rFonts w:ascii="Times New Roman" w:hAnsi="Times New Roman" w:cs="Times New Roman"/>
          <w:b w:val="0"/>
          <w:bCs w:val="0"/>
          <w:color w:val="000000" w:themeColor="text1"/>
          <w:sz w:val="28"/>
          <w:szCs w:val="28"/>
          <w:shd w:val="clear" w:color="auto" w:fill="FFFFFF"/>
        </w:rPr>
        <w:t xml:space="preserve"> available in </w:t>
      </w:r>
      <w:proofErr w:type="spellStart"/>
      <w:r w:rsidR="00E9463B" w:rsidRPr="001548FF">
        <w:rPr>
          <w:rStyle w:val="Strong"/>
          <w:rFonts w:ascii="Times New Roman" w:hAnsi="Times New Roman" w:cs="Times New Roman"/>
          <w:b w:val="0"/>
          <w:bCs w:val="0"/>
          <w:color w:val="000000" w:themeColor="text1"/>
          <w:sz w:val="28"/>
          <w:szCs w:val="28"/>
          <w:shd w:val="clear" w:color="auto" w:fill="FFFFFF"/>
        </w:rPr>
        <w:t>pubchem</w:t>
      </w:r>
      <w:proofErr w:type="spellEnd"/>
      <w:r w:rsidR="00E9463B" w:rsidRPr="001548FF">
        <w:rPr>
          <w:rStyle w:val="Strong"/>
          <w:rFonts w:ascii="Times New Roman" w:hAnsi="Times New Roman" w:cs="Times New Roman"/>
          <w:b w:val="0"/>
          <w:bCs w:val="0"/>
          <w:color w:val="000000" w:themeColor="text1"/>
          <w:sz w:val="28"/>
          <w:szCs w:val="28"/>
          <w:shd w:val="clear" w:color="auto" w:fill="FFFFFF"/>
        </w:rPr>
        <w:t xml:space="preserve"> database and was retrieved as single file(SDF Format) for further studies. </w:t>
      </w:r>
      <w:r w:rsidR="006504C4" w:rsidRPr="001548FF">
        <w:rPr>
          <w:rStyle w:val="Strong"/>
          <w:rFonts w:ascii="Times New Roman" w:hAnsi="Times New Roman" w:cs="Times New Roman"/>
          <w:b w:val="0"/>
          <w:bCs w:val="0"/>
          <w:color w:val="FF0000"/>
          <w:sz w:val="28"/>
          <w:szCs w:val="28"/>
          <w:shd w:val="clear" w:color="auto" w:fill="FFFFFF"/>
        </w:rPr>
        <w:t>(file attached in supplement table)</w:t>
      </w:r>
    </w:p>
    <w:p w14:paraId="587C2CD2" w14:textId="6590705E" w:rsidR="000001A4" w:rsidRPr="00CC49A7" w:rsidRDefault="006504C4">
      <w:pPr>
        <w:spacing w:line="480" w:lineRule="auto"/>
        <w:jc w:val="both"/>
        <w:rPr>
          <w:rFonts w:ascii="Times New Roman" w:hAnsi="Times New Roman" w:cs="Times New Roman"/>
          <w:b/>
          <w:bCs/>
          <w:sz w:val="28"/>
          <w:szCs w:val="28"/>
          <w:u w:val="single"/>
          <w:lang w:val="en-US"/>
        </w:rPr>
      </w:pPr>
      <w:r w:rsidRPr="00CC49A7">
        <w:rPr>
          <w:rFonts w:ascii="Times New Roman" w:hAnsi="Times New Roman" w:cs="Times New Roman"/>
          <w:b/>
          <w:bCs/>
          <w:sz w:val="28"/>
          <w:szCs w:val="28"/>
          <w:u w:val="single"/>
          <w:lang w:val="en-US"/>
        </w:rPr>
        <w:t>DOCKING STUDIES:</w:t>
      </w:r>
    </w:p>
    <w:p w14:paraId="45DDEEF9" w14:textId="7E5566E6" w:rsidR="00E606C0" w:rsidRDefault="006504C4">
      <w:pPr>
        <w:spacing w:line="480" w:lineRule="auto"/>
        <w:jc w:val="both"/>
        <w:rPr>
          <w:rFonts w:ascii="Times New Roman" w:hAnsi="Times New Roman" w:cs="Times New Roman"/>
          <w:sz w:val="24"/>
          <w:szCs w:val="24"/>
        </w:rPr>
      </w:pPr>
      <w:r w:rsidRPr="001548FF">
        <w:rPr>
          <w:rFonts w:ascii="Times New Roman" w:hAnsi="Times New Roman" w:cs="Times New Roman"/>
          <w:sz w:val="28"/>
          <w:szCs w:val="28"/>
        </w:rPr>
        <w:t>The obtained NDM-1 protein (6ny7)</w:t>
      </w:r>
      <w:r w:rsidR="006D2BCD" w:rsidRPr="001548FF">
        <w:rPr>
          <w:rFonts w:ascii="Times New Roman" w:hAnsi="Times New Roman" w:cs="Times New Roman"/>
          <w:sz w:val="28"/>
          <w:szCs w:val="28"/>
        </w:rPr>
        <w:t xml:space="preserve"> structure</w:t>
      </w:r>
      <w:r w:rsidRPr="001548FF">
        <w:rPr>
          <w:rFonts w:ascii="Times New Roman" w:hAnsi="Times New Roman" w:cs="Times New Roman"/>
          <w:sz w:val="28"/>
          <w:szCs w:val="28"/>
        </w:rPr>
        <w:t xml:space="preserve"> was subjected to purification to make it suitable for docking using </w:t>
      </w:r>
      <w:proofErr w:type="spellStart"/>
      <w:r w:rsidRPr="001548FF">
        <w:rPr>
          <w:rFonts w:ascii="Times New Roman" w:hAnsi="Times New Roman" w:cs="Times New Roman"/>
          <w:sz w:val="28"/>
          <w:szCs w:val="28"/>
        </w:rPr>
        <w:t>Autodock</w:t>
      </w:r>
      <w:proofErr w:type="spellEnd"/>
      <w:r w:rsidRPr="001548FF">
        <w:rPr>
          <w:rFonts w:ascii="Times New Roman" w:hAnsi="Times New Roman" w:cs="Times New Roman"/>
          <w:sz w:val="28"/>
          <w:szCs w:val="28"/>
        </w:rPr>
        <w:t xml:space="preserve"> tools 1.5.7</w:t>
      </w:r>
      <w:r w:rsidR="006D2BCD" w:rsidRPr="001548FF">
        <w:rPr>
          <w:rFonts w:ascii="Times New Roman" w:hAnsi="Times New Roman" w:cs="Times New Roman"/>
          <w:sz w:val="28"/>
          <w:szCs w:val="28"/>
        </w:rPr>
        <w:t>,</w:t>
      </w:r>
      <w:r w:rsidRPr="001548FF">
        <w:rPr>
          <w:rFonts w:ascii="Times New Roman" w:hAnsi="Times New Roman" w:cs="Times New Roman"/>
          <w:sz w:val="28"/>
          <w:szCs w:val="28"/>
        </w:rPr>
        <w:t xml:space="preserve"> where the native ligand</w:t>
      </w:r>
      <w:r w:rsidR="006D2BCD" w:rsidRPr="001548FF">
        <w:rPr>
          <w:rFonts w:ascii="Times New Roman" w:hAnsi="Times New Roman" w:cs="Times New Roman"/>
          <w:sz w:val="28"/>
          <w:szCs w:val="28"/>
        </w:rPr>
        <w:t>, water</w:t>
      </w:r>
      <w:r w:rsidRPr="001548FF">
        <w:rPr>
          <w:rFonts w:ascii="Times New Roman" w:hAnsi="Times New Roman" w:cs="Times New Roman"/>
          <w:sz w:val="28"/>
          <w:szCs w:val="28"/>
        </w:rPr>
        <w:t xml:space="preserve"> and other foreign entities in the protein structure were removed followed by adding </w:t>
      </w:r>
      <w:proofErr w:type="spellStart"/>
      <w:r w:rsidR="00517C58" w:rsidRPr="00517C58">
        <w:rPr>
          <w:rFonts w:ascii="Times New Roman" w:hAnsi="Times New Roman" w:cs="Times New Roman"/>
          <w:sz w:val="28"/>
          <w:szCs w:val="28"/>
        </w:rPr>
        <w:t>kollman</w:t>
      </w:r>
      <w:proofErr w:type="spellEnd"/>
      <w:r w:rsidR="00517C58" w:rsidRPr="00517C58">
        <w:rPr>
          <w:rFonts w:ascii="Times New Roman" w:hAnsi="Times New Roman" w:cs="Times New Roman"/>
          <w:sz w:val="28"/>
          <w:szCs w:val="28"/>
        </w:rPr>
        <w:t xml:space="preserve"> and </w:t>
      </w:r>
      <w:proofErr w:type="spellStart"/>
      <w:r w:rsidR="00517C58" w:rsidRPr="00517C58">
        <w:rPr>
          <w:rFonts w:ascii="Times New Roman" w:hAnsi="Times New Roman" w:cs="Times New Roman"/>
          <w:sz w:val="28"/>
          <w:szCs w:val="28"/>
        </w:rPr>
        <w:t>gasteiger</w:t>
      </w:r>
      <w:proofErr w:type="spellEnd"/>
      <w:r w:rsidR="00517C58" w:rsidRPr="00517C58">
        <w:rPr>
          <w:rFonts w:ascii="Times New Roman" w:hAnsi="Times New Roman" w:cs="Times New Roman"/>
          <w:sz w:val="28"/>
          <w:szCs w:val="28"/>
        </w:rPr>
        <w:t xml:space="preserve"> charge</w:t>
      </w:r>
      <w:r w:rsidRPr="00517C58">
        <w:rPr>
          <w:rFonts w:ascii="Times New Roman" w:hAnsi="Times New Roman" w:cs="Times New Roman"/>
          <w:sz w:val="28"/>
          <w:szCs w:val="28"/>
        </w:rPr>
        <w:t>s</w:t>
      </w:r>
      <w:r w:rsidRPr="001548FF">
        <w:rPr>
          <w:rFonts w:ascii="Times New Roman" w:hAnsi="Times New Roman" w:cs="Times New Roman"/>
          <w:sz w:val="28"/>
          <w:szCs w:val="28"/>
        </w:rPr>
        <w:t>. The native ligand</w:t>
      </w:r>
      <w:r w:rsidR="004E21B9" w:rsidRPr="001548FF">
        <w:rPr>
          <w:rFonts w:ascii="Times New Roman" w:hAnsi="Times New Roman" w:cs="Times New Roman"/>
          <w:sz w:val="28"/>
          <w:szCs w:val="28"/>
        </w:rPr>
        <w:t xml:space="preserve"> (</w:t>
      </w:r>
      <w:proofErr w:type="spellStart"/>
      <w:r w:rsidR="004E21B9" w:rsidRPr="001548FF">
        <w:rPr>
          <w:rFonts w:ascii="Times New Roman" w:hAnsi="Times New Roman" w:cs="Times New Roman"/>
          <w:sz w:val="28"/>
          <w:szCs w:val="28"/>
        </w:rPr>
        <w:t>Pubchem</w:t>
      </w:r>
      <w:proofErr w:type="spellEnd"/>
      <w:r w:rsidR="004E21B9" w:rsidRPr="001548FF">
        <w:rPr>
          <w:rFonts w:ascii="Times New Roman" w:hAnsi="Times New Roman" w:cs="Times New Roman"/>
          <w:sz w:val="28"/>
          <w:szCs w:val="28"/>
        </w:rPr>
        <w:t xml:space="preserve"> CID:</w:t>
      </w:r>
      <w:r w:rsidR="004E21B9" w:rsidRPr="001548FF">
        <w:rPr>
          <w:rFonts w:ascii="Times New Roman" w:hAnsi="Times New Roman" w:cs="Times New Roman"/>
          <w:color w:val="111827"/>
          <w:sz w:val="28"/>
          <w:szCs w:val="28"/>
          <w:shd w:val="clear" w:color="auto" w:fill="FFFFFF"/>
        </w:rPr>
        <w:t>139033900)</w:t>
      </w:r>
      <w:r w:rsidRPr="001548FF">
        <w:rPr>
          <w:rFonts w:ascii="Times New Roman" w:hAnsi="Times New Roman" w:cs="Times New Roman"/>
          <w:sz w:val="28"/>
          <w:szCs w:val="28"/>
        </w:rPr>
        <w:t xml:space="preserve"> was docked again to the identified active site</w:t>
      </w:r>
      <w:r w:rsidR="004E21B9" w:rsidRPr="001548FF">
        <w:rPr>
          <w:rFonts w:ascii="Times New Roman" w:hAnsi="Times New Roman" w:cs="Times New Roman"/>
          <w:sz w:val="28"/>
          <w:szCs w:val="28"/>
        </w:rPr>
        <w:t xml:space="preserve"> using </w:t>
      </w:r>
      <w:proofErr w:type="spellStart"/>
      <w:r w:rsidR="004E21B9" w:rsidRPr="001548FF">
        <w:rPr>
          <w:rFonts w:ascii="Times New Roman" w:hAnsi="Times New Roman" w:cs="Times New Roman"/>
          <w:sz w:val="28"/>
          <w:szCs w:val="28"/>
        </w:rPr>
        <w:t>Autodock</w:t>
      </w:r>
      <w:proofErr w:type="spellEnd"/>
      <w:r w:rsidR="004E21B9" w:rsidRPr="001548FF">
        <w:rPr>
          <w:rFonts w:ascii="Times New Roman" w:hAnsi="Times New Roman" w:cs="Times New Roman"/>
          <w:sz w:val="28"/>
          <w:szCs w:val="28"/>
        </w:rPr>
        <w:t xml:space="preserve"> Vina</w:t>
      </w:r>
      <w:r w:rsidRPr="001548FF">
        <w:rPr>
          <w:rFonts w:ascii="Times New Roman" w:hAnsi="Times New Roman" w:cs="Times New Roman"/>
          <w:sz w:val="28"/>
          <w:szCs w:val="28"/>
        </w:rPr>
        <w:t xml:space="preserve"> and the obtained interactions </w:t>
      </w:r>
      <w:r w:rsidR="004E21B9" w:rsidRPr="001548FF">
        <w:rPr>
          <w:rFonts w:ascii="Times New Roman" w:hAnsi="Times New Roman" w:cs="Times New Roman"/>
          <w:sz w:val="28"/>
          <w:szCs w:val="28"/>
        </w:rPr>
        <w:t xml:space="preserve">were found to be same as shown in PDB </w:t>
      </w:r>
      <w:r w:rsidR="004E21B9" w:rsidRPr="001548FF">
        <w:rPr>
          <w:rFonts w:ascii="Times New Roman" w:hAnsi="Times New Roman" w:cs="Times New Roman"/>
          <w:sz w:val="28"/>
          <w:szCs w:val="28"/>
        </w:rPr>
        <w:lastRenderedPageBreak/>
        <w:t xml:space="preserve">database. Thus, </w:t>
      </w:r>
      <w:proofErr w:type="gramStart"/>
      <w:r w:rsidR="004E21B9" w:rsidRPr="001548FF">
        <w:rPr>
          <w:rFonts w:ascii="Times New Roman" w:hAnsi="Times New Roman" w:cs="Times New Roman"/>
          <w:sz w:val="28"/>
          <w:szCs w:val="28"/>
        </w:rPr>
        <w:t>Our</w:t>
      </w:r>
      <w:proofErr w:type="gramEnd"/>
      <w:r w:rsidR="004E21B9" w:rsidRPr="001548FF">
        <w:rPr>
          <w:rFonts w:ascii="Times New Roman" w:hAnsi="Times New Roman" w:cs="Times New Roman"/>
          <w:sz w:val="28"/>
          <w:szCs w:val="28"/>
        </w:rPr>
        <w:t xml:space="preserve"> docking model was validated. (Results shown in supplement table). </w:t>
      </w:r>
      <w:r w:rsidR="00F323BF" w:rsidRPr="001548FF">
        <w:rPr>
          <w:rFonts w:ascii="Times New Roman" w:hAnsi="Times New Roman" w:cs="Times New Roman"/>
          <w:sz w:val="28"/>
          <w:szCs w:val="28"/>
        </w:rPr>
        <w:t>D</w:t>
      </w:r>
      <w:r w:rsidR="004E21B9" w:rsidRPr="001548FF">
        <w:rPr>
          <w:rFonts w:ascii="Times New Roman" w:hAnsi="Times New Roman" w:cs="Times New Roman"/>
          <w:sz w:val="28"/>
          <w:szCs w:val="28"/>
        </w:rPr>
        <w:t>ocking studies of</w:t>
      </w:r>
      <w:r w:rsidR="004E21B9">
        <w:rPr>
          <w:rFonts w:ascii="Times New Roman" w:hAnsi="Times New Roman" w:cs="Times New Roman"/>
          <w:sz w:val="24"/>
          <w:szCs w:val="24"/>
        </w:rPr>
        <w:t xml:space="preserve"> </w:t>
      </w:r>
      <w:r w:rsidR="00F323BF">
        <w:rPr>
          <w:rFonts w:ascii="Times New Roman" w:hAnsi="Times New Roman" w:cs="Times New Roman"/>
          <w:sz w:val="24"/>
          <w:szCs w:val="24"/>
        </w:rPr>
        <w:t xml:space="preserve">Standard </w:t>
      </w:r>
      <w:proofErr w:type="gramStart"/>
      <w:r w:rsidR="00F323BF">
        <w:rPr>
          <w:rFonts w:ascii="Times New Roman" w:hAnsi="Times New Roman" w:cs="Times New Roman"/>
          <w:sz w:val="24"/>
          <w:szCs w:val="24"/>
        </w:rPr>
        <w:t>ligands  retrieved</w:t>
      </w:r>
      <w:proofErr w:type="gramEnd"/>
      <w:r w:rsidR="00F323BF">
        <w:rPr>
          <w:rFonts w:ascii="Times New Roman" w:hAnsi="Times New Roman" w:cs="Times New Roman"/>
          <w:sz w:val="24"/>
          <w:szCs w:val="24"/>
        </w:rPr>
        <w:t xml:space="preserve"> from </w:t>
      </w:r>
      <w:proofErr w:type="spellStart"/>
      <w:r w:rsidR="00F323BF">
        <w:rPr>
          <w:rFonts w:ascii="Times New Roman" w:hAnsi="Times New Roman" w:cs="Times New Roman"/>
          <w:sz w:val="24"/>
          <w:szCs w:val="24"/>
        </w:rPr>
        <w:t>Pubchem</w:t>
      </w:r>
      <w:proofErr w:type="spellEnd"/>
      <w:r w:rsidR="004E21B9">
        <w:rPr>
          <w:rFonts w:ascii="Times New Roman" w:hAnsi="Times New Roman" w:cs="Times New Roman"/>
          <w:sz w:val="24"/>
          <w:szCs w:val="24"/>
        </w:rPr>
        <w:t xml:space="preserve"> with active site of NDM-1 protein was performed using </w:t>
      </w:r>
      <w:proofErr w:type="spellStart"/>
      <w:r w:rsidR="004E21B9">
        <w:rPr>
          <w:rFonts w:ascii="Times New Roman" w:hAnsi="Times New Roman" w:cs="Times New Roman"/>
          <w:sz w:val="24"/>
          <w:szCs w:val="24"/>
        </w:rPr>
        <w:t>Autodock</w:t>
      </w:r>
      <w:proofErr w:type="spellEnd"/>
      <w:r w:rsidR="004E21B9">
        <w:rPr>
          <w:rFonts w:ascii="Times New Roman" w:hAnsi="Times New Roman" w:cs="Times New Roman"/>
          <w:sz w:val="24"/>
          <w:szCs w:val="24"/>
        </w:rPr>
        <w:t xml:space="preserve"> Vina</w:t>
      </w:r>
      <w:r w:rsidR="00E606C0">
        <w:rPr>
          <w:rFonts w:ascii="Times New Roman" w:hAnsi="Times New Roman" w:cs="Times New Roman"/>
          <w:sz w:val="24"/>
          <w:szCs w:val="24"/>
        </w:rPr>
        <w:t>.</w:t>
      </w:r>
    </w:p>
    <w:p w14:paraId="19E115A5" w14:textId="6A4244E0" w:rsidR="00011CFB" w:rsidRDefault="00011CFB" w:rsidP="00011CFB">
      <w:pPr>
        <w:tabs>
          <w:tab w:val="left" w:pos="1080"/>
        </w:tabs>
        <w:spacing w:line="480" w:lineRule="auto"/>
        <w:jc w:val="both"/>
        <w:rPr>
          <w:rFonts w:ascii="Times New Roman" w:hAnsi="Times New Roman" w:cs="Times New Roman"/>
          <w:sz w:val="24"/>
          <w:szCs w:val="24"/>
        </w:rPr>
      </w:pPr>
      <w:r w:rsidRPr="0054267D">
        <w:rPr>
          <w:rStyle w:val="Strong"/>
          <w:rFonts w:ascii="Times New Roman" w:hAnsi="Times New Roman" w:cs="Times New Roman"/>
          <w:color w:val="000000" w:themeColor="text1"/>
          <w:sz w:val="24"/>
          <w:szCs w:val="24"/>
          <w:shd w:val="clear" w:color="auto" w:fill="FFFFFF"/>
        </w:rPr>
        <w:t>Table</w:t>
      </w:r>
      <w:r w:rsidR="00CD44D5">
        <w:rPr>
          <w:rStyle w:val="Strong"/>
          <w:rFonts w:ascii="Times New Roman" w:hAnsi="Times New Roman" w:cs="Times New Roman"/>
          <w:color w:val="000000" w:themeColor="text1"/>
          <w:sz w:val="24"/>
          <w:szCs w:val="24"/>
          <w:shd w:val="clear" w:color="auto" w:fill="FFFFFF"/>
        </w:rPr>
        <w:t xml:space="preserve"> 1:</w:t>
      </w:r>
      <w:r w:rsidRPr="0054267D">
        <w:rPr>
          <w:rStyle w:val="Strong"/>
          <w:rFonts w:ascii="Times New Roman" w:hAnsi="Times New Roman" w:cs="Times New Roman"/>
          <w:color w:val="000000" w:themeColor="text1"/>
          <w:sz w:val="24"/>
          <w:szCs w:val="24"/>
          <w:shd w:val="clear" w:color="auto" w:fill="FFFFFF"/>
        </w:rPr>
        <w:t xml:space="preserve"> Docking results of standard ligand</w:t>
      </w:r>
      <w:r>
        <w:rPr>
          <w:rStyle w:val="Strong"/>
          <w:rFonts w:ascii="Times New Roman" w:hAnsi="Times New Roman" w:cs="Times New Roman"/>
          <w:color w:val="000000" w:themeColor="text1"/>
          <w:sz w:val="24"/>
          <w:szCs w:val="24"/>
          <w:shd w:val="clear" w:color="auto" w:fill="FFFFFF"/>
        </w:rPr>
        <w:t>s</w:t>
      </w:r>
    </w:p>
    <w:tbl>
      <w:tblPr>
        <w:tblStyle w:val="TableGrid"/>
        <w:tblW w:w="8217" w:type="dxa"/>
        <w:tblLayout w:type="fixed"/>
        <w:tblLook w:val="04A0" w:firstRow="1" w:lastRow="0" w:firstColumn="1" w:lastColumn="0" w:noHBand="0" w:noVBand="1"/>
      </w:tblPr>
      <w:tblGrid>
        <w:gridCol w:w="570"/>
        <w:gridCol w:w="1835"/>
        <w:gridCol w:w="1465"/>
        <w:gridCol w:w="1228"/>
        <w:gridCol w:w="3119"/>
      </w:tblGrid>
      <w:tr w:rsidR="00E606C0" w14:paraId="05418C0A" w14:textId="77777777" w:rsidTr="00517C58">
        <w:trPr>
          <w:trHeight w:val="1411"/>
        </w:trPr>
        <w:tc>
          <w:tcPr>
            <w:tcW w:w="570" w:type="dxa"/>
          </w:tcPr>
          <w:p w14:paraId="23C9F332" w14:textId="77777777" w:rsidR="00E606C0" w:rsidRPr="00F9399E" w:rsidRDefault="00E606C0" w:rsidP="00AE6D26">
            <w:pPr>
              <w:tabs>
                <w:tab w:val="left" w:pos="1080"/>
              </w:tabs>
              <w:spacing w:line="480" w:lineRule="auto"/>
              <w:jc w:val="both"/>
              <w:rPr>
                <w:rFonts w:ascii="Times New Roman" w:hAnsi="Times New Roman" w:cs="Times New Roman"/>
                <w:b/>
                <w:sz w:val="24"/>
                <w:szCs w:val="24"/>
              </w:rPr>
            </w:pPr>
            <w:r w:rsidRPr="00F9399E">
              <w:rPr>
                <w:rFonts w:ascii="Times New Roman" w:hAnsi="Times New Roman" w:cs="Times New Roman"/>
                <w:b/>
                <w:sz w:val="24"/>
                <w:szCs w:val="24"/>
              </w:rPr>
              <w:t>Sl. No.</w:t>
            </w:r>
          </w:p>
        </w:tc>
        <w:tc>
          <w:tcPr>
            <w:tcW w:w="1835" w:type="dxa"/>
          </w:tcPr>
          <w:p w14:paraId="158395A4" w14:textId="77777777" w:rsidR="00E606C0" w:rsidRPr="00F9399E" w:rsidRDefault="00E606C0" w:rsidP="00AE6D26">
            <w:pPr>
              <w:tabs>
                <w:tab w:val="left" w:pos="1080"/>
              </w:tabs>
              <w:spacing w:line="480" w:lineRule="auto"/>
              <w:jc w:val="both"/>
              <w:rPr>
                <w:rFonts w:ascii="Times New Roman" w:hAnsi="Times New Roman" w:cs="Times New Roman"/>
                <w:b/>
                <w:sz w:val="24"/>
                <w:szCs w:val="24"/>
              </w:rPr>
            </w:pPr>
            <w:r w:rsidRPr="00F9399E">
              <w:rPr>
                <w:rFonts w:ascii="Times New Roman" w:hAnsi="Times New Roman" w:cs="Times New Roman"/>
                <w:b/>
                <w:sz w:val="24"/>
                <w:szCs w:val="24"/>
              </w:rPr>
              <w:t xml:space="preserve">      Name</w:t>
            </w:r>
          </w:p>
          <w:p w14:paraId="74106B33" w14:textId="62F2329E" w:rsidR="00E606C0" w:rsidRPr="00F9399E" w:rsidRDefault="00E606C0" w:rsidP="00AE6D26">
            <w:pPr>
              <w:tabs>
                <w:tab w:val="left" w:pos="1080"/>
              </w:tabs>
              <w:spacing w:line="480" w:lineRule="auto"/>
              <w:jc w:val="both"/>
              <w:rPr>
                <w:rFonts w:ascii="Times New Roman" w:hAnsi="Times New Roman" w:cs="Times New Roman"/>
                <w:b/>
                <w:sz w:val="24"/>
                <w:szCs w:val="24"/>
              </w:rPr>
            </w:pPr>
            <w:r w:rsidRPr="00F9399E">
              <w:rPr>
                <w:rFonts w:ascii="Times New Roman" w:hAnsi="Times New Roman" w:cs="Times New Roman"/>
                <w:b/>
                <w:sz w:val="24"/>
                <w:szCs w:val="24"/>
              </w:rPr>
              <w:t>(</w:t>
            </w:r>
            <w:proofErr w:type="spellStart"/>
            <w:r w:rsidRPr="00F9399E">
              <w:rPr>
                <w:rFonts w:ascii="Times New Roman" w:hAnsi="Times New Roman" w:cs="Times New Roman"/>
                <w:b/>
                <w:sz w:val="24"/>
                <w:szCs w:val="24"/>
              </w:rPr>
              <w:t>pub</w:t>
            </w:r>
            <w:r w:rsidR="00DB0764">
              <w:rPr>
                <w:rFonts w:ascii="Times New Roman" w:hAnsi="Times New Roman" w:cs="Times New Roman"/>
                <w:b/>
                <w:sz w:val="24"/>
                <w:szCs w:val="24"/>
              </w:rPr>
              <w:t>c</w:t>
            </w:r>
            <w:r w:rsidRPr="00F9399E">
              <w:rPr>
                <w:rFonts w:ascii="Times New Roman" w:hAnsi="Times New Roman" w:cs="Times New Roman"/>
                <w:b/>
                <w:sz w:val="24"/>
                <w:szCs w:val="24"/>
              </w:rPr>
              <w:t>hem</w:t>
            </w:r>
            <w:proofErr w:type="spellEnd"/>
            <w:r w:rsidRPr="00F9399E">
              <w:rPr>
                <w:rFonts w:ascii="Times New Roman" w:hAnsi="Times New Roman" w:cs="Times New Roman"/>
                <w:b/>
                <w:sz w:val="24"/>
                <w:szCs w:val="24"/>
              </w:rPr>
              <w:t xml:space="preserve"> CID)</w:t>
            </w:r>
          </w:p>
        </w:tc>
        <w:tc>
          <w:tcPr>
            <w:tcW w:w="1465" w:type="dxa"/>
          </w:tcPr>
          <w:p w14:paraId="34ED6D54" w14:textId="77777777" w:rsidR="00E606C0" w:rsidRPr="00F9399E" w:rsidRDefault="00E606C0" w:rsidP="00AE6D26">
            <w:pPr>
              <w:tabs>
                <w:tab w:val="left" w:pos="1080"/>
              </w:tabs>
              <w:spacing w:line="480" w:lineRule="auto"/>
              <w:jc w:val="both"/>
              <w:rPr>
                <w:rFonts w:ascii="Times New Roman" w:hAnsi="Times New Roman" w:cs="Times New Roman"/>
                <w:b/>
                <w:sz w:val="24"/>
                <w:szCs w:val="24"/>
              </w:rPr>
            </w:pPr>
            <w:r>
              <w:rPr>
                <w:rFonts w:ascii="Times New Roman" w:hAnsi="Times New Roman" w:cs="Times New Roman"/>
                <w:b/>
                <w:sz w:val="24"/>
                <w:szCs w:val="24"/>
              </w:rPr>
              <w:t>Molecular weight</w:t>
            </w:r>
          </w:p>
        </w:tc>
        <w:tc>
          <w:tcPr>
            <w:tcW w:w="1228" w:type="dxa"/>
          </w:tcPr>
          <w:p w14:paraId="1387F547" w14:textId="77777777" w:rsidR="00E606C0" w:rsidRDefault="00E606C0" w:rsidP="00AE6D26">
            <w:pPr>
              <w:tabs>
                <w:tab w:val="left" w:pos="1080"/>
              </w:tabs>
              <w:spacing w:line="480" w:lineRule="auto"/>
              <w:jc w:val="both"/>
              <w:rPr>
                <w:rFonts w:ascii="Times New Roman" w:hAnsi="Times New Roman" w:cs="Times New Roman"/>
                <w:b/>
                <w:sz w:val="24"/>
                <w:szCs w:val="24"/>
              </w:rPr>
            </w:pPr>
            <w:r>
              <w:rPr>
                <w:rFonts w:ascii="Times New Roman" w:hAnsi="Times New Roman" w:cs="Times New Roman"/>
                <w:b/>
                <w:sz w:val="24"/>
                <w:szCs w:val="24"/>
              </w:rPr>
              <w:t>Binding Energy</w:t>
            </w:r>
          </w:p>
          <w:p w14:paraId="61D95C63" w14:textId="67E74C93" w:rsidR="00E606C0" w:rsidRPr="00F9399E" w:rsidRDefault="00E606C0" w:rsidP="00AE6D26">
            <w:pPr>
              <w:tabs>
                <w:tab w:val="left" w:pos="1080"/>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517C58">
              <w:rPr>
                <w:rFonts w:ascii="Times New Roman" w:hAnsi="Times New Roman" w:cs="Times New Roman"/>
                <w:b/>
                <w:sz w:val="24"/>
                <w:szCs w:val="24"/>
              </w:rPr>
              <w:t>Kca</w:t>
            </w:r>
            <w:r w:rsidR="00517C58" w:rsidRPr="00517C58">
              <w:rPr>
                <w:rFonts w:ascii="Times New Roman" w:hAnsi="Times New Roman" w:cs="Times New Roman"/>
                <w:b/>
                <w:sz w:val="24"/>
                <w:szCs w:val="24"/>
              </w:rPr>
              <w:t>l/</w:t>
            </w:r>
            <w:r w:rsidR="00517C58">
              <w:rPr>
                <w:rFonts w:ascii="Times New Roman" w:hAnsi="Times New Roman" w:cs="Times New Roman"/>
                <w:b/>
                <w:sz w:val="24"/>
                <w:szCs w:val="24"/>
              </w:rPr>
              <w:t>mol</w:t>
            </w:r>
          </w:p>
        </w:tc>
        <w:tc>
          <w:tcPr>
            <w:tcW w:w="3119" w:type="dxa"/>
          </w:tcPr>
          <w:p w14:paraId="6ABA399F" w14:textId="77777777" w:rsidR="00E606C0" w:rsidRPr="00F9399E" w:rsidRDefault="00E606C0" w:rsidP="00AE6D26">
            <w:pPr>
              <w:tabs>
                <w:tab w:val="left" w:pos="1080"/>
              </w:tabs>
              <w:spacing w:line="480" w:lineRule="auto"/>
              <w:jc w:val="both"/>
              <w:rPr>
                <w:rFonts w:ascii="Times New Roman" w:hAnsi="Times New Roman" w:cs="Times New Roman"/>
                <w:b/>
                <w:sz w:val="24"/>
                <w:szCs w:val="24"/>
              </w:rPr>
            </w:pPr>
            <w:r w:rsidRPr="00F9399E">
              <w:rPr>
                <w:rFonts w:ascii="Times New Roman" w:hAnsi="Times New Roman" w:cs="Times New Roman"/>
                <w:b/>
                <w:sz w:val="24"/>
                <w:szCs w:val="24"/>
              </w:rPr>
              <w:t>Residues interacted</w:t>
            </w:r>
          </w:p>
        </w:tc>
      </w:tr>
      <w:tr w:rsidR="00E606C0" w14:paraId="11975485" w14:textId="77777777" w:rsidTr="00517C58">
        <w:tc>
          <w:tcPr>
            <w:tcW w:w="570" w:type="dxa"/>
          </w:tcPr>
          <w:p w14:paraId="3EA6181A" w14:textId="77777777" w:rsidR="00E606C0" w:rsidRDefault="00E606C0" w:rsidP="00AE6D26">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835" w:type="dxa"/>
          </w:tcPr>
          <w:p w14:paraId="04F76754" w14:textId="77777777" w:rsidR="00E606C0" w:rsidRDefault="00E606C0" w:rsidP="00AE6D26">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Penicillin</w:t>
            </w:r>
          </w:p>
          <w:p w14:paraId="2243B8BD" w14:textId="77777777" w:rsidR="00E606C0" w:rsidRDefault="00E606C0" w:rsidP="00AE6D26">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2349</w:t>
            </w:r>
          </w:p>
        </w:tc>
        <w:tc>
          <w:tcPr>
            <w:tcW w:w="1465" w:type="dxa"/>
          </w:tcPr>
          <w:p w14:paraId="1B12FF7B" w14:textId="77777777" w:rsidR="00E606C0" w:rsidRPr="00F9399E" w:rsidRDefault="00E606C0" w:rsidP="00AE6D26">
            <w:pPr>
              <w:tabs>
                <w:tab w:val="left" w:pos="1080"/>
              </w:tabs>
              <w:spacing w:line="480" w:lineRule="auto"/>
              <w:jc w:val="both"/>
              <w:rPr>
                <w:rFonts w:ascii="Times New Roman" w:hAnsi="Times New Roman" w:cs="Times New Roman"/>
                <w:sz w:val="24"/>
                <w:szCs w:val="24"/>
              </w:rPr>
            </w:pPr>
            <w:r w:rsidRPr="00F9399E">
              <w:rPr>
                <w:rFonts w:ascii="Times New Roman" w:hAnsi="Times New Roman" w:cs="Times New Roman"/>
                <w:color w:val="111827"/>
                <w:sz w:val="24"/>
                <w:szCs w:val="24"/>
                <w:shd w:val="clear" w:color="auto" w:fill="FFFFFF"/>
              </w:rPr>
              <w:t>334.4 g/mol</w:t>
            </w:r>
          </w:p>
        </w:tc>
        <w:tc>
          <w:tcPr>
            <w:tcW w:w="1228" w:type="dxa"/>
          </w:tcPr>
          <w:p w14:paraId="42DFDCD6" w14:textId="77777777" w:rsidR="00E606C0" w:rsidRDefault="00E606C0" w:rsidP="00AE6D26">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-7.1</w:t>
            </w:r>
          </w:p>
        </w:tc>
        <w:tc>
          <w:tcPr>
            <w:tcW w:w="3119" w:type="dxa"/>
          </w:tcPr>
          <w:p w14:paraId="2127DEB4" w14:textId="77777777" w:rsidR="00E606C0" w:rsidRDefault="00E606C0" w:rsidP="00AE6D26">
            <w:pPr>
              <w:tabs>
                <w:tab w:val="left" w:pos="1080"/>
              </w:tabs>
              <w:jc w:val="both"/>
              <w:rPr>
                <w:rFonts w:ascii="Times New Roman" w:hAnsi="Times New Roman" w:cs="Times New Roman"/>
                <w:sz w:val="24"/>
                <w:szCs w:val="24"/>
              </w:rPr>
            </w:pPr>
            <w:r>
              <w:rPr>
                <w:rFonts w:ascii="Times New Roman" w:hAnsi="Times New Roman" w:cs="Times New Roman"/>
                <w:sz w:val="24"/>
                <w:szCs w:val="24"/>
              </w:rPr>
              <w:t>LYS A:211, ASN A: 220, ASN A:76, HIS A:250, HIS A:122, HIS A:189, SER A:217, SER A:251, ZN A:301, ZN A:301, ZN A:302, VAL A:73</w:t>
            </w:r>
          </w:p>
        </w:tc>
      </w:tr>
      <w:tr w:rsidR="00E606C0" w14:paraId="5CFB7890" w14:textId="77777777" w:rsidTr="00517C58">
        <w:tc>
          <w:tcPr>
            <w:tcW w:w="570" w:type="dxa"/>
          </w:tcPr>
          <w:p w14:paraId="75921D79" w14:textId="77777777" w:rsidR="00E606C0" w:rsidRDefault="00E606C0" w:rsidP="00AE6D26">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835" w:type="dxa"/>
          </w:tcPr>
          <w:p w14:paraId="01819CC7" w14:textId="77777777" w:rsidR="00E606C0" w:rsidRDefault="00E606C0" w:rsidP="00AE6D26">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Benzylpenicillin</w:t>
            </w:r>
          </w:p>
          <w:p w14:paraId="64682E78" w14:textId="77777777" w:rsidR="00E606C0" w:rsidRDefault="00E606C0" w:rsidP="00AE6D26">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5904</w:t>
            </w:r>
          </w:p>
        </w:tc>
        <w:tc>
          <w:tcPr>
            <w:tcW w:w="1465" w:type="dxa"/>
          </w:tcPr>
          <w:p w14:paraId="0BCBA9EF" w14:textId="77777777" w:rsidR="00E606C0" w:rsidRPr="00306F91" w:rsidRDefault="00E606C0" w:rsidP="00AE6D26">
            <w:pPr>
              <w:tabs>
                <w:tab w:val="left" w:pos="1080"/>
              </w:tabs>
              <w:spacing w:line="480" w:lineRule="auto"/>
              <w:jc w:val="both"/>
              <w:rPr>
                <w:rFonts w:ascii="Times New Roman" w:hAnsi="Times New Roman" w:cs="Times New Roman"/>
                <w:sz w:val="24"/>
                <w:szCs w:val="24"/>
              </w:rPr>
            </w:pPr>
            <w:r w:rsidRPr="00306F91">
              <w:rPr>
                <w:rFonts w:ascii="Times New Roman" w:hAnsi="Times New Roman" w:cs="Times New Roman"/>
                <w:color w:val="111827"/>
                <w:shd w:val="clear" w:color="auto" w:fill="FFFFFF"/>
              </w:rPr>
              <w:t>334.4 g/mol</w:t>
            </w:r>
          </w:p>
        </w:tc>
        <w:tc>
          <w:tcPr>
            <w:tcW w:w="1228" w:type="dxa"/>
          </w:tcPr>
          <w:p w14:paraId="1F42E9D4" w14:textId="77777777" w:rsidR="00E606C0" w:rsidRDefault="00E606C0" w:rsidP="00AE6D26">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-8.0</w:t>
            </w:r>
          </w:p>
        </w:tc>
        <w:tc>
          <w:tcPr>
            <w:tcW w:w="3119" w:type="dxa"/>
          </w:tcPr>
          <w:p w14:paraId="65111FBD" w14:textId="77777777" w:rsidR="00E606C0" w:rsidRDefault="00E606C0" w:rsidP="00AE6D26">
            <w:pPr>
              <w:tabs>
                <w:tab w:val="left" w:pos="1080"/>
              </w:tabs>
              <w:jc w:val="both"/>
              <w:rPr>
                <w:rFonts w:ascii="Times New Roman" w:hAnsi="Times New Roman" w:cs="Times New Roman"/>
                <w:sz w:val="24"/>
                <w:szCs w:val="24"/>
              </w:rPr>
            </w:pPr>
            <w:r>
              <w:rPr>
                <w:rFonts w:ascii="Times New Roman" w:hAnsi="Times New Roman" w:cs="Times New Roman"/>
                <w:sz w:val="24"/>
                <w:szCs w:val="24"/>
              </w:rPr>
              <w:t>GLY A:219, ALA A:215, LYS A:211, HIS A:250, HIS A:122, HIS A:189, ZN A:301, ZN A:302, VAL A:73</w:t>
            </w:r>
          </w:p>
        </w:tc>
      </w:tr>
      <w:tr w:rsidR="00E606C0" w14:paraId="4C618E9A" w14:textId="77777777" w:rsidTr="00517C58">
        <w:tc>
          <w:tcPr>
            <w:tcW w:w="570" w:type="dxa"/>
          </w:tcPr>
          <w:p w14:paraId="364D2386" w14:textId="77777777" w:rsidR="00E606C0" w:rsidRDefault="00E606C0" w:rsidP="00AE6D26">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835" w:type="dxa"/>
          </w:tcPr>
          <w:p w14:paraId="4858A525" w14:textId="77777777" w:rsidR="00E606C0" w:rsidRDefault="00E606C0" w:rsidP="00AE6D26">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Mercaptopurine</w:t>
            </w:r>
          </w:p>
          <w:p w14:paraId="0BC451A3" w14:textId="77777777" w:rsidR="00E606C0" w:rsidRDefault="00E606C0" w:rsidP="00AE6D26">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667490</w:t>
            </w:r>
          </w:p>
        </w:tc>
        <w:tc>
          <w:tcPr>
            <w:tcW w:w="1465" w:type="dxa"/>
          </w:tcPr>
          <w:p w14:paraId="057CA1DA" w14:textId="77777777" w:rsidR="00E606C0" w:rsidRPr="00306F91" w:rsidRDefault="00E606C0" w:rsidP="00AE6D26">
            <w:pPr>
              <w:tabs>
                <w:tab w:val="left" w:pos="1080"/>
              </w:tabs>
              <w:spacing w:line="480" w:lineRule="auto"/>
              <w:jc w:val="both"/>
              <w:rPr>
                <w:rFonts w:ascii="Times New Roman" w:hAnsi="Times New Roman" w:cs="Times New Roman"/>
                <w:sz w:val="24"/>
                <w:szCs w:val="24"/>
              </w:rPr>
            </w:pPr>
            <w:r w:rsidRPr="00306F91">
              <w:rPr>
                <w:rFonts w:ascii="Times New Roman" w:hAnsi="Times New Roman" w:cs="Times New Roman"/>
                <w:color w:val="111827"/>
                <w:sz w:val="24"/>
                <w:szCs w:val="24"/>
                <w:shd w:val="clear" w:color="auto" w:fill="FFFFFF"/>
              </w:rPr>
              <w:t>152.1 g/mol</w:t>
            </w:r>
          </w:p>
        </w:tc>
        <w:tc>
          <w:tcPr>
            <w:tcW w:w="1228" w:type="dxa"/>
          </w:tcPr>
          <w:p w14:paraId="1959CE30" w14:textId="77777777" w:rsidR="00E606C0" w:rsidRDefault="00E606C0" w:rsidP="00AE6D26">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-5.1</w:t>
            </w:r>
          </w:p>
        </w:tc>
        <w:tc>
          <w:tcPr>
            <w:tcW w:w="3119" w:type="dxa"/>
          </w:tcPr>
          <w:p w14:paraId="2547BE70" w14:textId="77777777" w:rsidR="00E606C0" w:rsidRDefault="00E606C0" w:rsidP="00AE6D26">
            <w:pPr>
              <w:tabs>
                <w:tab w:val="left" w:pos="1080"/>
              </w:tabs>
              <w:jc w:val="both"/>
              <w:rPr>
                <w:rFonts w:ascii="Times New Roman" w:hAnsi="Times New Roman" w:cs="Times New Roman"/>
                <w:sz w:val="24"/>
                <w:szCs w:val="24"/>
              </w:rPr>
            </w:pPr>
            <w:r>
              <w:rPr>
                <w:rFonts w:ascii="Times New Roman" w:hAnsi="Times New Roman" w:cs="Times New Roman"/>
                <w:sz w:val="24"/>
                <w:szCs w:val="24"/>
              </w:rPr>
              <w:t>ASN A:76, GLN A:60, THR A:62, TYR A:64, ASP A:212, ASP A:43, ASP A:124, SER A: 251</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ZN A:301, HIS A:250</w:t>
            </w:r>
          </w:p>
        </w:tc>
      </w:tr>
      <w:tr w:rsidR="00E606C0" w14:paraId="313E0D2B" w14:textId="77777777" w:rsidTr="00517C58">
        <w:tc>
          <w:tcPr>
            <w:tcW w:w="570" w:type="dxa"/>
          </w:tcPr>
          <w:p w14:paraId="487B8085" w14:textId="77777777" w:rsidR="00E606C0" w:rsidRDefault="00E606C0" w:rsidP="00AE6D26">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835" w:type="dxa"/>
          </w:tcPr>
          <w:p w14:paraId="44FE5677" w14:textId="77777777" w:rsidR="00E606C0" w:rsidRDefault="00E606C0" w:rsidP="00AE6D26">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Cyclobutanone</w:t>
            </w:r>
          </w:p>
          <w:p w14:paraId="6C47FF80" w14:textId="77777777" w:rsidR="00E606C0" w:rsidRDefault="00E606C0" w:rsidP="00AE6D26">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14496</w:t>
            </w:r>
          </w:p>
        </w:tc>
        <w:tc>
          <w:tcPr>
            <w:tcW w:w="1465" w:type="dxa"/>
          </w:tcPr>
          <w:p w14:paraId="2121BD66" w14:textId="77777777" w:rsidR="00E606C0" w:rsidRPr="00766517" w:rsidRDefault="00E606C0" w:rsidP="00AE6D26">
            <w:pPr>
              <w:tabs>
                <w:tab w:val="left" w:pos="1080"/>
              </w:tabs>
              <w:spacing w:line="480" w:lineRule="auto"/>
              <w:jc w:val="both"/>
              <w:rPr>
                <w:rFonts w:ascii="Times New Roman" w:hAnsi="Times New Roman" w:cs="Times New Roman"/>
                <w:sz w:val="24"/>
                <w:szCs w:val="24"/>
              </w:rPr>
            </w:pPr>
            <w:r w:rsidRPr="00766517">
              <w:rPr>
                <w:rStyle w:val="breakword"/>
                <w:rFonts w:ascii="Times New Roman" w:hAnsi="Times New Roman" w:cs="Times New Roman"/>
                <w:color w:val="212121"/>
                <w:sz w:val="24"/>
                <w:szCs w:val="24"/>
                <w:shd w:val="clear" w:color="auto" w:fill="FFFFFF"/>
              </w:rPr>
              <w:t>70.09</w:t>
            </w:r>
            <w:r w:rsidRPr="00766517">
              <w:rPr>
                <w:rFonts w:ascii="Times New Roman" w:hAnsi="Times New Roman" w:cs="Times New Roman"/>
                <w:color w:val="212121"/>
                <w:sz w:val="24"/>
                <w:szCs w:val="24"/>
                <w:shd w:val="clear" w:color="auto" w:fill="FFFFFF"/>
              </w:rPr>
              <w:t>g/mol </w:t>
            </w:r>
          </w:p>
        </w:tc>
        <w:tc>
          <w:tcPr>
            <w:tcW w:w="1228" w:type="dxa"/>
          </w:tcPr>
          <w:p w14:paraId="266BBB1D" w14:textId="77777777" w:rsidR="00E606C0" w:rsidRDefault="00E606C0" w:rsidP="00AE6D26">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-2.1</w:t>
            </w:r>
          </w:p>
        </w:tc>
        <w:tc>
          <w:tcPr>
            <w:tcW w:w="3119" w:type="dxa"/>
          </w:tcPr>
          <w:p w14:paraId="0DF5FED6" w14:textId="77777777" w:rsidR="00E606C0" w:rsidRDefault="00E606C0" w:rsidP="00AE6D26">
            <w:pPr>
              <w:tabs>
                <w:tab w:val="left" w:pos="1080"/>
              </w:tabs>
              <w:jc w:val="both"/>
              <w:rPr>
                <w:rFonts w:ascii="Times New Roman" w:hAnsi="Times New Roman" w:cs="Times New Roman"/>
                <w:sz w:val="24"/>
                <w:szCs w:val="24"/>
              </w:rPr>
            </w:pPr>
            <w:r>
              <w:rPr>
                <w:rFonts w:ascii="Times New Roman" w:hAnsi="Times New Roman" w:cs="Times New Roman"/>
                <w:sz w:val="24"/>
                <w:szCs w:val="24"/>
              </w:rPr>
              <w:t>GLN A:60, ASN A:76, TYR A:64, ASP A:124, GLN A:123, ZN A:301</w:t>
            </w:r>
          </w:p>
        </w:tc>
      </w:tr>
      <w:tr w:rsidR="001548FF" w14:paraId="158B8BD4" w14:textId="77777777" w:rsidTr="00517C58">
        <w:tc>
          <w:tcPr>
            <w:tcW w:w="570" w:type="dxa"/>
          </w:tcPr>
          <w:p w14:paraId="3983409F" w14:textId="77777777" w:rsidR="001548FF" w:rsidRDefault="001548FF" w:rsidP="00AE6D26">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835" w:type="dxa"/>
          </w:tcPr>
          <w:p w14:paraId="7B52F3F7" w14:textId="77777777" w:rsidR="001548FF" w:rsidRDefault="001548FF" w:rsidP="00AE6D26">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1,2,3 -Triazole</w:t>
            </w:r>
          </w:p>
          <w:p w14:paraId="386653A0" w14:textId="77777777" w:rsidR="001548FF" w:rsidRDefault="001548FF" w:rsidP="00AE6D26">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67516</w:t>
            </w:r>
          </w:p>
        </w:tc>
        <w:tc>
          <w:tcPr>
            <w:tcW w:w="1465" w:type="dxa"/>
          </w:tcPr>
          <w:p w14:paraId="48A2F592" w14:textId="77777777" w:rsidR="001548FF" w:rsidRDefault="001548FF" w:rsidP="00AE6D26">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69.07g/mol</w:t>
            </w:r>
          </w:p>
        </w:tc>
        <w:tc>
          <w:tcPr>
            <w:tcW w:w="1228" w:type="dxa"/>
          </w:tcPr>
          <w:p w14:paraId="2EB3B0B7" w14:textId="77777777" w:rsidR="001548FF" w:rsidRDefault="001548FF" w:rsidP="00AE6D26">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-3.4</w:t>
            </w:r>
          </w:p>
        </w:tc>
        <w:tc>
          <w:tcPr>
            <w:tcW w:w="3119" w:type="dxa"/>
          </w:tcPr>
          <w:p w14:paraId="3E8F2BAE" w14:textId="77777777" w:rsidR="001548FF" w:rsidRDefault="001548FF" w:rsidP="00AE6D26">
            <w:pPr>
              <w:tabs>
                <w:tab w:val="left" w:pos="1080"/>
              </w:tabs>
              <w:jc w:val="both"/>
              <w:rPr>
                <w:rFonts w:ascii="Times New Roman" w:hAnsi="Times New Roman" w:cs="Times New Roman"/>
                <w:sz w:val="24"/>
                <w:szCs w:val="24"/>
              </w:rPr>
            </w:pPr>
            <w:r>
              <w:rPr>
                <w:rFonts w:ascii="Times New Roman" w:hAnsi="Times New Roman" w:cs="Times New Roman"/>
                <w:sz w:val="24"/>
                <w:szCs w:val="24"/>
              </w:rPr>
              <w:t>ASN A:76, ALA A:215, THR A:62, ASP A:124, ASP A:212, VAL A:50, HIS A:250, ZN A:301, MET A:154</w:t>
            </w:r>
          </w:p>
        </w:tc>
      </w:tr>
    </w:tbl>
    <w:p w14:paraId="4FBF7716" w14:textId="77777777" w:rsidR="004B2734" w:rsidRDefault="004B2734">
      <w:pPr>
        <w:spacing w:line="480" w:lineRule="auto"/>
        <w:jc w:val="both"/>
        <w:rPr>
          <w:rFonts w:ascii="Times New Roman" w:hAnsi="Times New Roman" w:cs="Times New Roman"/>
          <w:sz w:val="24"/>
          <w:szCs w:val="24"/>
        </w:rPr>
      </w:pPr>
    </w:p>
    <w:p w14:paraId="5BC52C77" w14:textId="77777777" w:rsidR="00011CFB" w:rsidRDefault="00011CFB">
      <w:pPr>
        <w:spacing w:line="480" w:lineRule="auto"/>
        <w:jc w:val="both"/>
        <w:rPr>
          <w:rFonts w:ascii="Times New Roman" w:hAnsi="Times New Roman" w:cs="Times New Roman"/>
          <w:sz w:val="24"/>
          <w:szCs w:val="24"/>
        </w:rPr>
      </w:pPr>
    </w:p>
    <w:p w14:paraId="46350387" w14:textId="77777777" w:rsidR="00011CFB" w:rsidRDefault="00011CFB">
      <w:pPr>
        <w:spacing w:line="480" w:lineRule="auto"/>
        <w:jc w:val="both"/>
        <w:rPr>
          <w:rFonts w:ascii="Times New Roman" w:hAnsi="Times New Roman" w:cs="Times New Roman"/>
          <w:sz w:val="24"/>
          <w:szCs w:val="24"/>
        </w:rPr>
      </w:pPr>
    </w:p>
    <w:tbl>
      <w:tblPr>
        <w:tblStyle w:val="TableGrid"/>
        <w:tblW w:w="8217" w:type="dxa"/>
        <w:tblLayout w:type="fixed"/>
        <w:tblLook w:val="04A0" w:firstRow="1" w:lastRow="0" w:firstColumn="1" w:lastColumn="0" w:noHBand="0" w:noVBand="1"/>
      </w:tblPr>
      <w:tblGrid>
        <w:gridCol w:w="570"/>
        <w:gridCol w:w="1835"/>
        <w:gridCol w:w="1465"/>
        <w:gridCol w:w="1087"/>
        <w:gridCol w:w="3260"/>
      </w:tblGrid>
      <w:tr w:rsidR="00011CFB" w14:paraId="3C22D533" w14:textId="77777777" w:rsidTr="00DD0EE9">
        <w:trPr>
          <w:trHeight w:val="1521"/>
        </w:trPr>
        <w:tc>
          <w:tcPr>
            <w:tcW w:w="570" w:type="dxa"/>
          </w:tcPr>
          <w:p w14:paraId="6454C9FE" w14:textId="77777777" w:rsidR="00011CFB" w:rsidRDefault="00011CFB" w:rsidP="00DD0EE9">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835" w:type="dxa"/>
          </w:tcPr>
          <w:p w14:paraId="23D60944" w14:textId="77777777" w:rsidR="00011CFB" w:rsidRDefault="00011CFB" w:rsidP="00DD0EE9">
            <w:pPr>
              <w:tabs>
                <w:tab w:val="left" w:pos="108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Sulfonamide</w:t>
            </w:r>
            <w:proofErr w:type="spellEnd"/>
          </w:p>
          <w:p w14:paraId="652E3012" w14:textId="77777777" w:rsidR="00011CFB" w:rsidRDefault="00011CFB" w:rsidP="00DD0EE9">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5333</w:t>
            </w:r>
          </w:p>
        </w:tc>
        <w:tc>
          <w:tcPr>
            <w:tcW w:w="1465" w:type="dxa"/>
          </w:tcPr>
          <w:p w14:paraId="37F70F7C" w14:textId="77777777" w:rsidR="00011CFB" w:rsidRDefault="00011CFB" w:rsidP="00DD0EE9">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172.2g/mol</w:t>
            </w:r>
          </w:p>
        </w:tc>
        <w:tc>
          <w:tcPr>
            <w:tcW w:w="1087" w:type="dxa"/>
          </w:tcPr>
          <w:p w14:paraId="1C19E5EF" w14:textId="77777777" w:rsidR="00011CFB" w:rsidRDefault="00011CFB" w:rsidP="00DD0EE9">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-5.8</w:t>
            </w:r>
          </w:p>
        </w:tc>
        <w:tc>
          <w:tcPr>
            <w:tcW w:w="3260" w:type="dxa"/>
          </w:tcPr>
          <w:p w14:paraId="2896CC28" w14:textId="77777777" w:rsidR="00011CFB" w:rsidRDefault="00011CFB" w:rsidP="00DD0EE9">
            <w:pPr>
              <w:tabs>
                <w:tab w:val="left" w:pos="1080"/>
              </w:tabs>
              <w:jc w:val="both"/>
              <w:rPr>
                <w:rFonts w:ascii="Times New Roman" w:hAnsi="Times New Roman" w:cs="Times New Roman"/>
                <w:sz w:val="24"/>
                <w:szCs w:val="24"/>
              </w:rPr>
            </w:pPr>
            <w:r>
              <w:rPr>
                <w:rFonts w:ascii="Times New Roman" w:hAnsi="Times New Roman" w:cs="Times New Roman"/>
                <w:sz w:val="24"/>
                <w:szCs w:val="24"/>
              </w:rPr>
              <w:t>HIS A:250, HIS A:122, HIS A:189, LYS A:211, ALA A:74, GLN A:123, ARG A:52, ASN A:220, ASN A:76, GLN A:60, SER A:251, TRP A:93, ASP A: 124, ZN A:301, ZN A:302, THR A:62, ALA A:252</w:t>
            </w:r>
          </w:p>
        </w:tc>
      </w:tr>
      <w:tr w:rsidR="00011CFB" w14:paraId="1C454632" w14:textId="77777777" w:rsidTr="00011CFB">
        <w:tc>
          <w:tcPr>
            <w:tcW w:w="570" w:type="dxa"/>
          </w:tcPr>
          <w:p w14:paraId="395F6ED2" w14:textId="77777777" w:rsidR="00011CFB" w:rsidRDefault="00011CFB" w:rsidP="00DD0EE9">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835" w:type="dxa"/>
          </w:tcPr>
          <w:p w14:paraId="1D2B497B" w14:textId="77777777" w:rsidR="00011CFB" w:rsidRDefault="00011CFB" w:rsidP="00DD0EE9">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Ampicillin</w:t>
            </w:r>
          </w:p>
          <w:p w14:paraId="20AEA956" w14:textId="77777777" w:rsidR="00011CFB" w:rsidRDefault="00011CFB" w:rsidP="00DD0EE9">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6249</w:t>
            </w:r>
          </w:p>
        </w:tc>
        <w:tc>
          <w:tcPr>
            <w:tcW w:w="1465" w:type="dxa"/>
          </w:tcPr>
          <w:p w14:paraId="67A2FDD0" w14:textId="77777777" w:rsidR="00011CFB" w:rsidRPr="00802B85" w:rsidRDefault="00011CFB" w:rsidP="00DD0EE9">
            <w:pPr>
              <w:shd w:val="clear" w:color="auto" w:fill="FFFFFF"/>
              <w:rPr>
                <w:rFonts w:ascii="Times New Roman" w:eastAsia="Times New Roman" w:hAnsi="Times New Roman" w:cs="Times New Roman"/>
                <w:color w:val="212121"/>
                <w:sz w:val="24"/>
                <w:szCs w:val="24"/>
                <w:lang w:eastAsia="en-IN"/>
              </w:rPr>
            </w:pPr>
            <w:r w:rsidRPr="00E94682">
              <w:rPr>
                <w:rFonts w:ascii="Times New Roman" w:eastAsia="Times New Roman" w:hAnsi="Times New Roman" w:cs="Times New Roman"/>
                <w:color w:val="212121"/>
                <w:sz w:val="24"/>
                <w:szCs w:val="24"/>
                <w:lang w:eastAsia="en-IN"/>
              </w:rPr>
              <w:t>349.4</w:t>
            </w:r>
            <w:r w:rsidRPr="00802B85">
              <w:rPr>
                <w:rFonts w:ascii="Times New Roman" w:eastAsia="Times New Roman" w:hAnsi="Times New Roman" w:cs="Times New Roman"/>
                <w:color w:val="212121"/>
                <w:sz w:val="24"/>
                <w:szCs w:val="24"/>
                <w:lang w:eastAsia="en-IN"/>
              </w:rPr>
              <w:t>g/mol  </w:t>
            </w:r>
          </w:p>
          <w:p w14:paraId="72F00FE4" w14:textId="77777777" w:rsidR="00011CFB" w:rsidRDefault="00011CFB" w:rsidP="00DD0EE9">
            <w:pPr>
              <w:tabs>
                <w:tab w:val="left" w:pos="1080"/>
              </w:tabs>
              <w:spacing w:line="480" w:lineRule="auto"/>
              <w:jc w:val="both"/>
              <w:rPr>
                <w:rFonts w:ascii="Times New Roman" w:hAnsi="Times New Roman" w:cs="Times New Roman"/>
                <w:sz w:val="24"/>
                <w:szCs w:val="24"/>
              </w:rPr>
            </w:pPr>
          </w:p>
        </w:tc>
        <w:tc>
          <w:tcPr>
            <w:tcW w:w="1087" w:type="dxa"/>
          </w:tcPr>
          <w:p w14:paraId="7E9E9D47" w14:textId="77777777" w:rsidR="00011CFB" w:rsidRDefault="00011CFB" w:rsidP="00DD0EE9">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-4.9</w:t>
            </w:r>
          </w:p>
        </w:tc>
        <w:tc>
          <w:tcPr>
            <w:tcW w:w="3260" w:type="dxa"/>
          </w:tcPr>
          <w:p w14:paraId="2604ABF3" w14:textId="77777777" w:rsidR="00011CFB" w:rsidRDefault="00011CFB" w:rsidP="00DD0EE9">
            <w:pPr>
              <w:tabs>
                <w:tab w:val="left" w:pos="1080"/>
              </w:tabs>
              <w:jc w:val="both"/>
              <w:rPr>
                <w:rFonts w:ascii="Times New Roman" w:hAnsi="Times New Roman" w:cs="Times New Roman"/>
                <w:sz w:val="24"/>
                <w:szCs w:val="24"/>
              </w:rPr>
            </w:pPr>
            <w:r>
              <w:rPr>
                <w:rFonts w:ascii="Times New Roman" w:hAnsi="Times New Roman" w:cs="Times New Roman"/>
                <w:sz w:val="24"/>
                <w:szCs w:val="24"/>
              </w:rPr>
              <w:t>TRP A:93, HIS A:250, HIS A:122, ASN A:220, ASP A:124, GLY A:219, LYS A:211, LYS A:216, VAL A:73, PHE A:70</w:t>
            </w:r>
          </w:p>
        </w:tc>
      </w:tr>
      <w:tr w:rsidR="00011CFB" w14:paraId="4494D48D" w14:textId="77777777" w:rsidTr="00011CFB">
        <w:tc>
          <w:tcPr>
            <w:tcW w:w="570" w:type="dxa"/>
          </w:tcPr>
          <w:p w14:paraId="28A2B97E" w14:textId="77777777" w:rsidR="00011CFB" w:rsidRDefault="00011CFB" w:rsidP="00DD0EE9">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835" w:type="dxa"/>
          </w:tcPr>
          <w:p w14:paraId="05B2DBA3" w14:textId="77777777" w:rsidR="00011CFB" w:rsidRDefault="00011CFB" w:rsidP="00DD0EE9">
            <w:pPr>
              <w:tabs>
                <w:tab w:val="left" w:pos="108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Quercitin</w:t>
            </w:r>
            <w:proofErr w:type="spellEnd"/>
          </w:p>
          <w:p w14:paraId="39A0ACEB" w14:textId="77777777" w:rsidR="00011CFB" w:rsidRDefault="00011CFB" w:rsidP="00DD0EE9">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5280343</w:t>
            </w:r>
          </w:p>
        </w:tc>
        <w:tc>
          <w:tcPr>
            <w:tcW w:w="1465" w:type="dxa"/>
          </w:tcPr>
          <w:p w14:paraId="64168FC1" w14:textId="77777777" w:rsidR="00011CFB" w:rsidRDefault="00011CFB" w:rsidP="00DD0EE9">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302.2g/mol</w:t>
            </w:r>
          </w:p>
        </w:tc>
        <w:tc>
          <w:tcPr>
            <w:tcW w:w="1087" w:type="dxa"/>
          </w:tcPr>
          <w:p w14:paraId="5095DDE4" w14:textId="77777777" w:rsidR="00011CFB" w:rsidRDefault="00011CFB" w:rsidP="00DD0EE9">
            <w:pPr>
              <w:tabs>
                <w:tab w:val="left" w:pos="1080"/>
              </w:tabs>
              <w:spacing w:line="480" w:lineRule="auto"/>
              <w:jc w:val="both"/>
              <w:rPr>
                <w:rFonts w:ascii="Times New Roman" w:hAnsi="Times New Roman" w:cs="Times New Roman"/>
                <w:sz w:val="24"/>
                <w:szCs w:val="24"/>
              </w:rPr>
            </w:pPr>
            <w:r>
              <w:rPr>
                <w:rFonts w:ascii="Times New Roman" w:hAnsi="Times New Roman" w:cs="Times New Roman"/>
                <w:sz w:val="24"/>
                <w:szCs w:val="24"/>
              </w:rPr>
              <w:t>-7.1</w:t>
            </w:r>
          </w:p>
        </w:tc>
        <w:tc>
          <w:tcPr>
            <w:tcW w:w="3260" w:type="dxa"/>
          </w:tcPr>
          <w:p w14:paraId="206E5A8F" w14:textId="77777777" w:rsidR="00011CFB" w:rsidRDefault="00011CFB" w:rsidP="00DD0EE9">
            <w:pPr>
              <w:tabs>
                <w:tab w:val="left" w:pos="1080"/>
              </w:tabs>
              <w:jc w:val="both"/>
              <w:rPr>
                <w:rFonts w:ascii="Times New Roman" w:hAnsi="Times New Roman" w:cs="Times New Roman"/>
                <w:sz w:val="24"/>
                <w:szCs w:val="24"/>
              </w:rPr>
            </w:pPr>
            <w:r>
              <w:rPr>
                <w:rFonts w:ascii="Times New Roman" w:hAnsi="Times New Roman" w:cs="Times New Roman"/>
                <w:sz w:val="24"/>
                <w:szCs w:val="24"/>
              </w:rPr>
              <w:t>ZN A:301, LYS A:211, LYS A: 216, SER A:217, ASN A:220, VAL A:73, PHE A:</w:t>
            </w:r>
            <w:proofErr w:type="gramStart"/>
            <w:r>
              <w:rPr>
                <w:rFonts w:ascii="Times New Roman" w:hAnsi="Times New Roman" w:cs="Times New Roman"/>
                <w:sz w:val="24"/>
                <w:szCs w:val="24"/>
              </w:rPr>
              <w:t>70,ASP</w:t>
            </w:r>
            <w:proofErr w:type="gramEnd"/>
            <w:r>
              <w:rPr>
                <w:rFonts w:ascii="Times New Roman" w:hAnsi="Times New Roman" w:cs="Times New Roman"/>
                <w:sz w:val="24"/>
                <w:szCs w:val="24"/>
              </w:rPr>
              <w:t xml:space="preserve"> A:124, ALA A:215, MET A:67</w:t>
            </w:r>
          </w:p>
        </w:tc>
      </w:tr>
    </w:tbl>
    <w:p w14:paraId="5C7A8BDF" w14:textId="77777777" w:rsidR="00011CFB" w:rsidRDefault="00011CFB">
      <w:pPr>
        <w:spacing w:line="480" w:lineRule="auto"/>
        <w:jc w:val="both"/>
        <w:rPr>
          <w:rFonts w:ascii="Times New Roman" w:hAnsi="Times New Roman" w:cs="Times New Roman"/>
          <w:sz w:val="24"/>
          <w:szCs w:val="24"/>
        </w:rPr>
      </w:pPr>
    </w:p>
    <w:p w14:paraId="1E71A257" w14:textId="22C73816" w:rsidR="004E21B9" w:rsidRPr="00E606C0" w:rsidRDefault="004E21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606C0" w:rsidRPr="00E606C0">
        <w:rPr>
          <w:rFonts w:ascii="Times New Roman" w:hAnsi="Times New Roman" w:cs="Times New Roman"/>
          <w:sz w:val="28"/>
          <w:szCs w:val="28"/>
        </w:rPr>
        <w:t xml:space="preserve">The </w:t>
      </w:r>
      <w:r w:rsidRPr="00E606C0">
        <w:rPr>
          <w:rFonts w:ascii="Times New Roman" w:hAnsi="Times New Roman" w:cs="Times New Roman"/>
          <w:sz w:val="28"/>
          <w:szCs w:val="28"/>
        </w:rPr>
        <w:t xml:space="preserve">results </w:t>
      </w:r>
      <w:r w:rsidR="00F323BF" w:rsidRPr="00E606C0">
        <w:rPr>
          <w:rFonts w:ascii="Times New Roman" w:hAnsi="Times New Roman" w:cs="Times New Roman"/>
          <w:sz w:val="28"/>
          <w:szCs w:val="28"/>
        </w:rPr>
        <w:t>obtained</w:t>
      </w:r>
      <w:r w:rsidRPr="00E606C0">
        <w:rPr>
          <w:rFonts w:ascii="Times New Roman" w:hAnsi="Times New Roman" w:cs="Times New Roman"/>
          <w:sz w:val="28"/>
          <w:szCs w:val="28"/>
        </w:rPr>
        <w:t xml:space="preserve"> confirmed our </w:t>
      </w:r>
      <w:proofErr w:type="spellStart"/>
      <w:r w:rsidRPr="00E606C0">
        <w:rPr>
          <w:rFonts w:ascii="Times New Roman" w:hAnsi="Times New Roman" w:cs="Times New Roman"/>
          <w:sz w:val="28"/>
          <w:szCs w:val="28"/>
        </w:rPr>
        <w:t>suspision</w:t>
      </w:r>
      <w:proofErr w:type="spellEnd"/>
      <w:r w:rsidRPr="00E606C0">
        <w:rPr>
          <w:rFonts w:ascii="Times New Roman" w:hAnsi="Times New Roman" w:cs="Times New Roman"/>
          <w:sz w:val="28"/>
          <w:szCs w:val="28"/>
        </w:rPr>
        <w:t xml:space="preserve"> that </w:t>
      </w:r>
      <w:proofErr w:type="spellStart"/>
      <w:r w:rsidRPr="00E606C0">
        <w:rPr>
          <w:rFonts w:ascii="Times New Roman" w:hAnsi="Times New Roman" w:cs="Times New Roman"/>
          <w:sz w:val="28"/>
          <w:szCs w:val="28"/>
        </w:rPr>
        <w:t>sulfonamide</w:t>
      </w:r>
      <w:proofErr w:type="spellEnd"/>
      <w:r w:rsidRPr="00E606C0">
        <w:rPr>
          <w:rFonts w:ascii="Times New Roman" w:hAnsi="Times New Roman" w:cs="Times New Roman"/>
          <w:sz w:val="28"/>
          <w:szCs w:val="28"/>
        </w:rPr>
        <w:t xml:space="preserve"> could inhibit NDM-1</w:t>
      </w:r>
      <w:r w:rsidR="00F323BF" w:rsidRPr="00E606C0">
        <w:rPr>
          <w:rFonts w:ascii="Times New Roman" w:hAnsi="Times New Roman" w:cs="Times New Roman"/>
          <w:sz w:val="28"/>
          <w:szCs w:val="28"/>
        </w:rPr>
        <w:t xml:space="preserve"> as it had a good binding affinity</w:t>
      </w:r>
      <w:r w:rsidR="00465B0E" w:rsidRPr="00E606C0">
        <w:rPr>
          <w:rFonts w:ascii="Times New Roman" w:hAnsi="Times New Roman" w:cs="Times New Roman"/>
          <w:sz w:val="28"/>
          <w:szCs w:val="28"/>
        </w:rPr>
        <w:t xml:space="preserve"> towards the protein. </w:t>
      </w:r>
      <w:r w:rsidR="00E606C0" w:rsidRPr="00E606C0">
        <w:rPr>
          <w:rFonts w:ascii="Times New Roman" w:hAnsi="Times New Roman" w:cs="Times New Roman"/>
          <w:sz w:val="28"/>
          <w:szCs w:val="28"/>
        </w:rPr>
        <w:t xml:space="preserve">Thus, </w:t>
      </w:r>
      <w:proofErr w:type="spellStart"/>
      <w:r w:rsidR="00E606C0" w:rsidRPr="00E606C0">
        <w:rPr>
          <w:rFonts w:ascii="Times New Roman" w:hAnsi="Times New Roman" w:cs="Times New Roman"/>
          <w:sz w:val="28"/>
          <w:szCs w:val="28"/>
        </w:rPr>
        <w:t>Sulfonamide</w:t>
      </w:r>
      <w:proofErr w:type="spellEnd"/>
      <w:r w:rsidR="00E606C0" w:rsidRPr="00E606C0">
        <w:rPr>
          <w:rFonts w:ascii="Times New Roman" w:hAnsi="Times New Roman" w:cs="Times New Roman"/>
          <w:sz w:val="28"/>
          <w:szCs w:val="28"/>
        </w:rPr>
        <w:t xml:space="preserve"> derivatives were retrieved </w:t>
      </w:r>
      <w:proofErr w:type="gramStart"/>
      <w:r w:rsidR="00E606C0" w:rsidRPr="00E606C0">
        <w:rPr>
          <w:rFonts w:ascii="Times New Roman" w:hAnsi="Times New Roman" w:cs="Times New Roman"/>
          <w:sz w:val="28"/>
          <w:szCs w:val="28"/>
        </w:rPr>
        <w:t>for  further</w:t>
      </w:r>
      <w:proofErr w:type="gramEnd"/>
      <w:r w:rsidR="00E606C0" w:rsidRPr="00E606C0">
        <w:rPr>
          <w:rFonts w:ascii="Times New Roman" w:hAnsi="Times New Roman" w:cs="Times New Roman"/>
          <w:sz w:val="28"/>
          <w:szCs w:val="28"/>
        </w:rPr>
        <w:t xml:space="preserve"> studies. </w:t>
      </w:r>
      <w:r w:rsidR="00E606C0">
        <w:rPr>
          <w:rFonts w:ascii="Times New Roman" w:hAnsi="Times New Roman" w:cs="Times New Roman"/>
          <w:sz w:val="28"/>
          <w:szCs w:val="28"/>
        </w:rPr>
        <w:t>T</w:t>
      </w:r>
      <w:r w:rsidR="002F07A5" w:rsidRPr="00E606C0">
        <w:rPr>
          <w:rFonts w:ascii="Times New Roman" w:hAnsi="Times New Roman" w:cs="Times New Roman"/>
          <w:sz w:val="28"/>
          <w:szCs w:val="28"/>
        </w:rPr>
        <w:t>he retrieved</w:t>
      </w:r>
      <w:r w:rsidR="002F07A5">
        <w:rPr>
          <w:rFonts w:ascii="Times New Roman" w:hAnsi="Times New Roman" w:cs="Times New Roman"/>
          <w:sz w:val="28"/>
          <w:szCs w:val="28"/>
        </w:rPr>
        <w:t xml:space="preserve"> SDF file with</w:t>
      </w:r>
      <w:r>
        <w:rPr>
          <w:rFonts w:ascii="Times New Roman" w:hAnsi="Times New Roman" w:cs="Times New Roman"/>
          <w:sz w:val="28"/>
          <w:szCs w:val="28"/>
        </w:rPr>
        <w:t xml:space="preserve"> </w:t>
      </w:r>
      <w:r w:rsidR="00B102E7">
        <w:rPr>
          <w:rFonts w:ascii="Times New Roman" w:hAnsi="Times New Roman" w:cs="Times New Roman"/>
          <w:sz w:val="28"/>
          <w:szCs w:val="28"/>
        </w:rPr>
        <w:t>~1400</w:t>
      </w:r>
      <w:r w:rsidR="002F07A5">
        <w:rPr>
          <w:rFonts w:ascii="Times New Roman" w:hAnsi="Times New Roman" w:cs="Times New Roman"/>
          <w:sz w:val="28"/>
          <w:szCs w:val="28"/>
        </w:rPr>
        <w:t xml:space="preserve"> </w:t>
      </w:r>
      <w:proofErr w:type="spellStart"/>
      <w:r w:rsidR="002F07A5">
        <w:rPr>
          <w:rFonts w:ascii="Times New Roman" w:hAnsi="Times New Roman" w:cs="Times New Roman"/>
          <w:sz w:val="28"/>
          <w:szCs w:val="28"/>
        </w:rPr>
        <w:t>sulfonamide</w:t>
      </w:r>
      <w:proofErr w:type="spellEnd"/>
      <w:r w:rsidR="002F07A5">
        <w:rPr>
          <w:rFonts w:ascii="Times New Roman" w:hAnsi="Times New Roman" w:cs="Times New Roman"/>
          <w:sz w:val="28"/>
          <w:szCs w:val="28"/>
        </w:rPr>
        <w:t xml:space="preserve"> compounds w</w:t>
      </w:r>
      <w:r w:rsidR="001548FF">
        <w:rPr>
          <w:rFonts w:ascii="Times New Roman" w:hAnsi="Times New Roman" w:cs="Times New Roman"/>
          <w:sz w:val="28"/>
          <w:szCs w:val="28"/>
        </w:rPr>
        <w:t>as</w:t>
      </w:r>
      <w:r w:rsidR="002F07A5">
        <w:rPr>
          <w:rFonts w:ascii="Times New Roman" w:hAnsi="Times New Roman" w:cs="Times New Roman"/>
          <w:sz w:val="28"/>
          <w:szCs w:val="28"/>
        </w:rPr>
        <w:t xml:space="preserve"> screened against the identified active site of NDM-1</w:t>
      </w:r>
      <w:r w:rsidR="001548FF">
        <w:rPr>
          <w:rFonts w:ascii="Times New Roman" w:hAnsi="Times New Roman" w:cs="Times New Roman"/>
          <w:sz w:val="28"/>
          <w:szCs w:val="28"/>
        </w:rPr>
        <w:t>.</w:t>
      </w:r>
      <w:r w:rsidR="002F07A5">
        <w:rPr>
          <w:rFonts w:ascii="Times New Roman" w:hAnsi="Times New Roman" w:cs="Times New Roman"/>
          <w:sz w:val="28"/>
          <w:szCs w:val="28"/>
        </w:rPr>
        <w:t xml:space="preserve"> Top 5</w:t>
      </w:r>
      <w:proofErr w:type="gramStart"/>
      <w:r w:rsidR="002F07A5">
        <w:rPr>
          <w:rFonts w:ascii="Times New Roman" w:hAnsi="Times New Roman" w:cs="Times New Roman"/>
          <w:sz w:val="28"/>
          <w:szCs w:val="28"/>
        </w:rPr>
        <w:t>%  compounds</w:t>
      </w:r>
      <w:proofErr w:type="gramEnd"/>
      <w:r w:rsidR="00BA705F">
        <w:rPr>
          <w:rFonts w:ascii="Times New Roman" w:hAnsi="Times New Roman" w:cs="Times New Roman"/>
          <w:sz w:val="28"/>
          <w:szCs w:val="28"/>
        </w:rPr>
        <w:t xml:space="preserve"> </w:t>
      </w:r>
      <w:r w:rsidR="002F07A5">
        <w:rPr>
          <w:rFonts w:ascii="Times New Roman" w:hAnsi="Times New Roman" w:cs="Times New Roman"/>
          <w:sz w:val="28"/>
          <w:szCs w:val="28"/>
        </w:rPr>
        <w:t>with respect to binding affinity were selected as hits from this for further studies.</w:t>
      </w:r>
    </w:p>
    <w:p w14:paraId="2E9B6332" w14:textId="1383CE7B" w:rsidR="002F07A5" w:rsidRPr="00CC49A7" w:rsidRDefault="002F07A5">
      <w:pPr>
        <w:spacing w:line="480" w:lineRule="auto"/>
        <w:jc w:val="both"/>
        <w:rPr>
          <w:rFonts w:ascii="Times New Roman" w:hAnsi="Times New Roman" w:cs="Times New Roman"/>
          <w:b/>
          <w:bCs/>
          <w:sz w:val="28"/>
          <w:szCs w:val="28"/>
          <w:u w:val="single"/>
        </w:rPr>
      </w:pPr>
      <w:r w:rsidRPr="00CC49A7">
        <w:rPr>
          <w:rFonts w:ascii="Times New Roman" w:hAnsi="Times New Roman" w:cs="Times New Roman"/>
          <w:b/>
          <w:bCs/>
          <w:sz w:val="28"/>
          <w:szCs w:val="28"/>
          <w:u w:val="single"/>
        </w:rPr>
        <w:t>ADMET STUDIES:</w:t>
      </w:r>
    </w:p>
    <w:p w14:paraId="39376263" w14:textId="1C6FE101" w:rsidR="00BA705F" w:rsidRDefault="002F07A5">
      <w:pPr>
        <w:spacing w:line="480" w:lineRule="auto"/>
        <w:jc w:val="both"/>
        <w:rPr>
          <w:rFonts w:ascii="Times New Roman" w:hAnsi="Times New Roman" w:cs="Times New Roman"/>
          <w:sz w:val="28"/>
          <w:szCs w:val="28"/>
        </w:rPr>
      </w:pPr>
      <w:proofErr w:type="gramStart"/>
      <w:r w:rsidRPr="002F07A5">
        <w:rPr>
          <w:rFonts w:ascii="Times New Roman" w:hAnsi="Times New Roman" w:cs="Times New Roman"/>
          <w:sz w:val="28"/>
          <w:szCs w:val="28"/>
        </w:rPr>
        <w:t>ADMET(</w:t>
      </w:r>
      <w:proofErr w:type="gramEnd"/>
      <w:r>
        <w:rPr>
          <w:rFonts w:ascii="Times New Roman" w:hAnsi="Times New Roman" w:cs="Times New Roman"/>
          <w:sz w:val="28"/>
          <w:szCs w:val="28"/>
        </w:rPr>
        <w:t xml:space="preserve">Adsorption, Distribution, Metabolism, Excretion and toxicity) properties of the top </w:t>
      </w:r>
      <w:proofErr w:type="spellStart"/>
      <w:r>
        <w:rPr>
          <w:rFonts w:ascii="Times New Roman" w:hAnsi="Times New Roman" w:cs="Times New Roman"/>
          <w:sz w:val="28"/>
          <w:szCs w:val="28"/>
        </w:rPr>
        <w:t>sulfonamide</w:t>
      </w:r>
      <w:proofErr w:type="spellEnd"/>
      <w:r>
        <w:rPr>
          <w:rFonts w:ascii="Times New Roman" w:hAnsi="Times New Roman" w:cs="Times New Roman"/>
          <w:sz w:val="28"/>
          <w:szCs w:val="28"/>
        </w:rPr>
        <w:t xml:space="preserve"> hits were to be studied for selecting druggable compounds . ADMETLab2.0 was used to carry out ADMET studies </w:t>
      </w:r>
      <w:r w:rsidR="003051C2">
        <w:rPr>
          <w:rFonts w:ascii="Times New Roman" w:hAnsi="Times New Roman" w:cs="Times New Roman"/>
          <w:sz w:val="28"/>
          <w:szCs w:val="28"/>
        </w:rPr>
        <w:t xml:space="preserve">and </w:t>
      </w:r>
      <w:proofErr w:type="spellStart"/>
      <w:r w:rsidR="003051C2">
        <w:rPr>
          <w:rFonts w:ascii="Times New Roman" w:hAnsi="Times New Roman" w:cs="Times New Roman"/>
          <w:sz w:val="28"/>
          <w:szCs w:val="28"/>
        </w:rPr>
        <w:t>Protox</w:t>
      </w:r>
      <w:proofErr w:type="spellEnd"/>
      <w:r w:rsidR="003051C2">
        <w:rPr>
          <w:rFonts w:ascii="Times New Roman" w:hAnsi="Times New Roman" w:cs="Times New Roman"/>
          <w:sz w:val="28"/>
          <w:szCs w:val="28"/>
        </w:rPr>
        <w:t xml:space="preserve"> – II server was also used to extensively study toxicity of these compounds.</w:t>
      </w:r>
      <w:r w:rsidR="00BA705F">
        <w:rPr>
          <w:rFonts w:ascii="Times New Roman" w:hAnsi="Times New Roman" w:cs="Times New Roman"/>
          <w:sz w:val="28"/>
          <w:szCs w:val="28"/>
        </w:rPr>
        <w:t xml:space="preserve"> Top </w:t>
      </w:r>
      <w:r w:rsidR="00BA705F">
        <w:rPr>
          <w:rFonts w:ascii="Times New Roman" w:hAnsi="Times New Roman" w:cs="Times New Roman"/>
          <w:sz w:val="28"/>
          <w:szCs w:val="28"/>
        </w:rPr>
        <w:lastRenderedPageBreak/>
        <w:t xml:space="preserve">2 </w:t>
      </w:r>
      <w:r w:rsidR="00BA705F" w:rsidRPr="001548FF">
        <w:rPr>
          <w:rFonts w:ascii="Times New Roman" w:hAnsi="Times New Roman" w:cs="Times New Roman"/>
          <w:sz w:val="28"/>
          <w:szCs w:val="28"/>
        </w:rPr>
        <w:t>compounds</w:t>
      </w:r>
      <w:r w:rsidR="001548FF" w:rsidRPr="001548FF">
        <w:rPr>
          <w:rFonts w:ascii="Times New Roman" w:hAnsi="Times New Roman" w:cs="Times New Roman"/>
          <w:sz w:val="28"/>
          <w:szCs w:val="28"/>
        </w:rPr>
        <w:t xml:space="preserve"> (</w:t>
      </w:r>
      <w:proofErr w:type="spellStart"/>
      <w:r w:rsidR="001548FF" w:rsidRPr="001548FF">
        <w:rPr>
          <w:rFonts w:ascii="Times New Roman" w:hAnsi="Times New Roman" w:cs="Times New Roman"/>
          <w:sz w:val="28"/>
          <w:szCs w:val="28"/>
        </w:rPr>
        <w:t>Pubchem</w:t>
      </w:r>
      <w:proofErr w:type="spellEnd"/>
      <w:r w:rsidR="001548FF" w:rsidRPr="001548FF">
        <w:rPr>
          <w:rFonts w:ascii="Times New Roman" w:hAnsi="Times New Roman" w:cs="Times New Roman"/>
          <w:sz w:val="28"/>
          <w:szCs w:val="28"/>
        </w:rPr>
        <w:t xml:space="preserve"> </w:t>
      </w:r>
      <w:proofErr w:type="gramStart"/>
      <w:r w:rsidR="001548FF" w:rsidRPr="001548FF">
        <w:rPr>
          <w:rFonts w:ascii="Times New Roman" w:hAnsi="Times New Roman" w:cs="Times New Roman"/>
          <w:sz w:val="28"/>
          <w:szCs w:val="28"/>
        </w:rPr>
        <w:t>CID :</w:t>
      </w:r>
      <w:proofErr w:type="gramEnd"/>
      <w:r w:rsidR="001548FF" w:rsidRPr="001548FF">
        <w:rPr>
          <w:rFonts w:ascii="Times New Roman" w:hAnsi="Times New Roman" w:cs="Times New Roman"/>
          <w:sz w:val="28"/>
          <w:szCs w:val="28"/>
        </w:rPr>
        <w:t xml:space="preserve"> 118156306 and 46175386)</w:t>
      </w:r>
      <w:r w:rsidR="001548FF">
        <w:rPr>
          <w:rFonts w:ascii="Times New Roman" w:hAnsi="Times New Roman" w:cs="Times New Roman"/>
          <w:sz w:val="28"/>
          <w:szCs w:val="28"/>
        </w:rPr>
        <w:t xml:space="preserve"> among the hits</w:t>
      </w:r>
      <w:r w:rsidR="001548FF" w:rsidRPr="001548FF">
        <w:rPr>
          <w:rFonts w:ascii="Times New Roman" w:hAnsi="Times New Roman" w:cs="Times New Roman"/>
          <w:sz w:val="28"/>
          <w:szCs w:val="28"/>
        </w:rPr>
        <w:t xml:space="preserve"> </w:t>
      </w:r>
      <w:r w:rsidR="001548FF">
        <w:rPr>
          <w:rFonts w:ascii="Times New Roman" w:hAnsi="Times New Roman" w:cs="Times New Roman"/>
          <w:sz w:val="28"/>
          <w:szCs w:val="28"/>
        </w:rPr>
        <w:t>found</w:t>
      </w:r>
      <w:r w:rsidR="00BA705F">
        <w:rPr>
          <w:rFonts w:ascii="Times New Roman" w:hAnsi="Times New Roman" w:cs="Times New Roman"/>
          <w:sz w:val="28"/>
          <w:szCs w:val="28"/>
        </w:rPr>
        <w:t xml:space="preserve"> to be satisfying all the required properties were taken for simulation studies.</w:t>
      </w:r>
    </w:p>
    <w:p w14:paraId="7D665CE0" w14:textId="61CD91ED" w:rsidR="00BA705F" w:rsidRDefault="00517C58">
      <w:pPr>
        <w:spacing w:line="480" w:lineRule="auto"/>
        <w:jc w:val="both"/>
        <w:rPr>
          <w:rFonts w:ascii="Times New Roman" w:hAnsi="Times New Roman" w:cs="Times New Roman"/>
          <w:b/>
          <w:bCs/>
          <w:sz w:val="28"/>
          <w:szCs w:val="28"/>
        </w:rPr>
      </w:pPr>
      <w:r w:rsidRPr="006E5A5B">
        <w:rPr>
          <w:rFonts w:ascii="Times New Roman" w:hAnsi="Times New Roman" w:cs="Times New Roman"/>
          <w:b/>
          <w:bCs/>
          <w:sz w:val="28"/>
          <w:szCs w:val="28"/>
        </w:rPr>
        <w:t>M</w:t>
      </w:r>
      <w:r w:rsidR="006E5A5B" w:rsidRPr="006E5A5B">
        <w:rPr>
          <w:rFonts w:ascii="Times New Roman" w:hAnsi="Times New Roman" w:cs="Times New Roman"/>
          <w:b/>
          <w:bCs/>
          <w:sz w:val="28"/>
          <w:szCs w:val="28"/>
        </w:rPr>
        <w:t>OLECULAR DYNAMICS SIMULATIONS:</w:t>
      </w:r>
    </w:p>
    <w:p w14:paraId="1081C112" w14:textId="350E6CC0" w:rsidR="00BA705F" w:rsidRPr="00CC2EBB" w:rsidRDefault="006E5A5B">
      <w:pPr>
        <w:spacing w:line="480" w:lineRule="auto"/>
        <w:jc w:val="both"/>
        <w:rPr>
          <w:rFonts w:ascii="Times New Roman" w:hAnsi="Times New Roman" w:cs="Times New Roman"/>
          <w:sz w:val="28"/>
          <w:szCs w:val="28"/>
        </w:rPr>
      </w:pPr>
      <w:r w:rsidRPr="00CC2EBB">
        <w:rPr>
          <w:rFonts w:ascii="Times New Roman" w:hAnsi="Times New Roman" w:cs="Times New Roman"/>
          <w:sz w:val="28"/>
          <w:szCs w:val="28"/>
        </w:rPr>
        <w:t>MD simulations were</w:t>
      </w:r>
      <w:r w:rsidR="00CC49A7" w:rsidRPr="00CC2EBB">
        <w:rPr>
          <w:rFonts w:ascii="Times New Roman" w:hAnsi="Times New Roman" w:cs="Times New Roman"/>
          <w:sz w:val="28"/>
          <w:szCs w:val="28"/>
        </w:rPr>
        <w:t xml:space="preserve"> performed for the complexes the 2 hits formed with the target</w:t>
      </w:r>
      <w:r w:rsidR="007E4930" w:rsidRPr="00CC2EBB">
        <w:rPr>
          <w:rFonts w:ascii="Times New Roman" w:hAnsi="Times New Roman" w:cs="Times New Roman"/>
          <w:sz w:val="28"/>
          <w:szCs w:val="28"/>
        </w:rPr>
        <w:t xml:space="preserve"> site in the NDM_1 </w:t>
      </w:r>
      <w:proofErr w:type="gramStart"/>
      <w:r w:rsidR="007E4930" w:rsidRPr="00CC2EBB">
        <w:rPr>
          <w:rFonts w:ascii="Times New Roman" w:hAnsi="Times New Roman" w:cs="Times New Roman"/>
          <w:sz w:val="28"/>
          <w:szCs w:val="28"/>
        </w:rPr>
        <w:t xml:space="preserve">protein </w:t>
      </w:r>
      <w:r w:rsidR="002D25A9" w:rsidRPr="00CC2EBB">
        <w:rPr>
          <w:rFonts w:ascii="Times New Roman" w:hAnsi="Times New Roman" w:cs="Times New Roman"/>
          <w:sz w:val="28"/>
          <w:szCs w:val="28"/>
        </w:rPr>
        <w:t xml:space="preserve"> to</w:t>
      </w:r>
      <w:proofErr w:type="gramEnd"/>
      <w:r w:rsidR="002D25A9" w:rsidRPr="00CC2EBB">
        <w:rPr>
          <w:rFonts w:ascii="Times New Roman" w:hAnsi="Times New Roman" w:cs="Times New Roman"/>
          <w:sz w:val="28"/>
          <w:szCs w:val="28"/>
        </w:rPr>
        <w:t xml:space="preserve"> </w:t>
      </w:r>
      <w:r w:rsidR="0099486E" w:rsidRPr="00CC2EBB">
        <w:rPr>
          <w:rFonts w:ascii="Times New Roman" w:hAnsi="Times New Roman" w:cs="Times New Roman"/>
          <w:sz w:val="28"/>
          <w:szCs w:val="28"/>
        </w:rPr>
        <w:t xml:space="preserve">evaluate the stability of the complexes. </w:t>
      </w:r>
      <w:r w:rsidR="00B21A53" w:rsidRPr="00CC2EBB">
        <w:rPr>
          <w:rFonts w:ascii="Times New Roman" w:hAnsi="Times New Roman" w:cs="Times New Roman"/>
          <w:sz w:val="28"/>
          <w:szCs w:val="28"/>
        </w:rPr>
        <w:t xml:space="preserve">GROMACSv5.0.4 was </w:t>
      </w:r>
      <w:r w:rsidR="00273105" w:rsidRPr="00CC2EBB">
        <w:rPr>
          <w:rFonts w:ascii="Times New Roman" w:hAnsi="Times New Roman" w:cs="Times New Roman"/>
          <w:sz w:val="28"/>
          <w:szCs w:val="28"/>
        </w:rPr>
        <w:t>used for this study</w:t>
      </w:r>
      <w:r w:rsidR="00432CA0" w:rsidRPr="00CC2EBB">
        <w:rPr>
          <w:rFonts w:ascii="Times New Roman" w:hAnsi="Times New Roman" w:cs="Times New Roman"/>
          <w:sz w:val="28"/>
          <w:szCs w:val="28"/>
        </w:rPr>
        <w:t xml:space="preserve"> wh</w:t>
      </w:r>
      <w:r w:rsidR="00E1543F" w:rsidRPr="00CC2EBB">
        <w:rPr>
          <w:rFonts w:ascii="Times New Roman" w:hAnsi="Times New Roman" w:cs="Times New Roman"/>
          <w:sz w:val="28"/>
          <w:szCs w:val="28"/>
        </w:rPr>
        <w:t>ic</w:t>
      </w:r>
      <w:r w:rsidR="00432CA0" w:rsidRPr="00CC2EBB">
        <w:rPr>
          <w:rFonts w:ascii="Times New Roman" w:hAnsi="Times New Roman" w:cs="Times New Roman"/>
          <w:sz w:val="28"/>
          <w:szCs w:val="28"/>
        </w:rPr>
        <w:t xml:space="preserve">h operates based on </w:t>
      </w:r>
      <w:proofErr w:type="spellStart"/>
      <w:r w:rsidR="00432CA0" w:rsidRPr="00CC2EBB">
        <w:rPr>
          <w:rFonts w:ascii="Times New Roman" w:hAnsi="Times New Roman" w:cs="Times New Roman"/>
          <w:sz w:val="28"/>
          <w:szCs w:val="28"/>
        </w:rPr>
        <w:t>linux</w:t>
      </w:r>
      <w:proofErr w:type="spellEnd"/>
      <w:r w:rsidR="00432CA0" w:rsidRPr="00CC2EBB">
        <w:rPr>
          <w:rFonts w:ascii="Times New Roman" w:hAnsi="Times New Roman" w:cs="Times New Roman"/>
          <w:sz w:val="28"/>
          <w:szCs w:val="28"/>
        </w:rPr>
        <w:t xml:space="preserve"> command</w:t>
      </w:r>
      <w:r w:rsidR="00E1543F" w:rsidRPr="00CC2EBB">
        <w:rPr>
          <w:rFonts w:ascii="Times New Roman" w:hAnsi="Times New Roman" w:cs="Times New Roman"/>
          <w:sz w:val="28"/>
          <w:szCs w:val="28"/>
        </w:rPr>
        <w:t>s</w:t>
      </w:r>
      <w:r w:rsidR="00273105" w:rsidRPr="00CC2EBB">
        <w:rPr>
          <w:rFonts w:ascii="Times New Roman" w:hAnsi="Times New Roman" w:cs="Times New Roman"/>
          <w:sz w:val="28"/>
          <w:szCs w:val="28"/>
        </w:rPr>
        <w:t>.</w:t>
      </w:r>
      <w:r w:rsidR="007E4930" w:rsidRPr="00CC2EBB">
        <w:rPr>
          <w:rFonts w:ascii="Times New Roman" w:hAnsi="Times New Roman" w:cs="Times New Roman"/>
          <w:sz w:val="28"/>
          <w:szCs w:val="28"/>
        </w:rPr>
        <w:t xml:space="preserve"> </w:t>
      </w:r>
      <w:r w:rsidR="00EC701C" w:rsidRPr="00CC2EBB">
        <w:rPr>
          <w:rFonts w:ascii="Times New Roman" w:hAnsi="Times New Roman" w:cs="Times New Roman"/>
          <w:sz w:val="28"/>
          <w:szCs w:val="28"/>
        </w:rPr>
        <w:t>The complex</w:t>
      </w:r>
      <w:r w:rsidR="00726752" w:rsidRPr="00CC2EBB">
        <w:rPr>
          <w:rFonts w:ascii="Times New Roman" w:hAnsi="Times New Roman" w:cs="Times New Roman"/>
          <w:sz w:val="28"/>
          <w:szCs w:val="28"/>
        </w:rPr>
        <w:t>es formed by</w:t>
      </w:r>
      <w:r w:rsidR="00F8609F" w:rsidRPr="00CC2EBB">
        <w:rPr>
          <w:rFonts w:ascii="Times New Roman" w:hAnsi="Times New Roman" w:cs="Times New Roman"/>
          <w:sz w:val="28"/>
          <w:szCs w:val="28"/>
        </w:rPr>
        <w:t xml:space="preserve"> </w:t>
      </w:r>
      <w:r w:rsidR="001F330A" w:rsidRPr="00CC2EBB">
        <w:rPr>
          <w:rFonts w:ascii="Times New Roman" w:hAnsi="Times New Roman" w:cs="Times New Roman"/>
          <w:sz w:val="28"/>
          <w:szCs w:val="28"/>
        </w:rPr>
        <w:t xml:space="preserve">2 hit compounds with NDM-1 protein </w:t>
      </w:r>
      <w:r w:rsidR="00F8609F" w:rsidRPr="00CC2EBB">
        <w:rPr>
          <w:rFonts w:ascii="Times New Roman" w:hAnsi="Times New Roman" w:cs="Times New Roman"/>
          <w:sz w:val="28"/>
          <w:szCs w:val="28"/>
        </w:rPr>
        <w:t xml:space="preserve">was retrieved in </w:t>
      </w:r>
      <w:proofErr w:type="spellStart"/>
      <w:r w:rsidR="00F8609F" w:rsidRPr="00CC2EBB">
        <w:rPr>
          <w:rFonts w:ascii="Times New Roman" w:hAnsi="Times New Roman" w:cs="Times New Roman"/>
          <w:sz w:val="28"/>
          <w:szCs w:val="28"/>
        </w:rPr>
        <w:t>pdb</w:t>
      </w:r>
      <w:proofErr w:type="spellEnd"/>
      <w:r w:rsidR="00F8609F" w:rsidRPr="00CC2EBB">
        <w:rPr>
          <w:rFonts w:ascii="Times New Roman" w:hAnsi="Times New Roman" w:cs="Times New Roman"/>
          <w:sz w:val="28"/>
          <w:szCs w:val="28"/>
        </w:rPr>
        <w:t xml:space="preserve"> format</w:t>
      </w:r>
      <w:r w:rsidR="00EC3C19" w:rsidRPr="00CC2EBB">
        <w:rPr>
          <w:rFonts w:ascii="Times New Roman" w:hAnsi="Times New Roman" w:cs="Times New Roman"/>
          <w:sz w:val="28"/>
          <w:szCs w:val="28"/>
        </w:rPr>
        <w:t>.</w:t>
      </w:r>
      <w:r w:rsidR="00472B89" w:rsidRPr="00CC2EBB">
        <w:rPr>
          <w:rFonts w:ascii="Times New Roman" w:hAnsi="Times New Roman" w:cs="Times New Roman"/>
          <w:sz w:val="28"/>
          <w:szCs w:val="28"/>
        </w:rPr>
        <w:t xml:space="preserve"> </w:t>
      </w:r>
      <w:r w:rsidR="00CC7C54" w:rsidRPr="00CC2EBB">
        <w:rPr>
          <w:rFonts w:ascii="Times New Roman" w:hAnsi="Times New Roman" w:cs="Times New Roman"/>
          <w:sz w:val="28"/>
          <w:szCs w:val="28"/>
        </w:rPr>
        <w:t xml:space="preserve">Topology of these complexes were obtained </w:t>
      </w:r>
      <w:r w:rsidR="00196B7A" w:rsidRPr="00CC2EBB">
        <w:rPr>
          <w:rFonts w:ascii="Times New Roman" w:hAnsi="Times New Roman" w:cs="Times New Roman"/>
          <w:sz w:val="28"/>
          <w:szCs w:val="28"/>
        </w:rPr>
        <w:t>using</w:t>
      </w:r>
      <w:r w:rsidR="00F574B0" w:rsidRPr="00CC2EBB">
        <w:rPr>
          <w:rFonts w:ascii="Times New Roman" w:hAnsi="Times New Roman" w:cs="Times New Roman"/>
          <w:sz w:val="28"/>
          <w:szCs w:val="28"/>
        </w:rPr>
        <w:t xml:space="preserve"> commands on </w:t>
      </w:r>
      <w:proofErr w:type="spellStart"/>
      <w:r w:rsidR="00F574B0" w:rsidRPr="00CC2EBB">
        <w:rPr>
          <w:rFonts w:ascii="Times New Roman" w:hAnsi="Times New Roman" w:cs="Times New Roman"/>
          <w:sz w:val="28"/>
          <w:szCs w:val="28"/>
        </w:rPr>
        <w:t>gromacs</w:t>
      </w:r>
      <w:proofErr w:type="spellEnd"/>
      <w:r w:rsidR="00F574B0" w:rsidRPr="00CC2EBB">
        <w:rPr>
          <w:rFonts w:ascii="Times New Roman" w:hAnsi="Times New Roman" w:cs="Times New Roman"/>
          <w:sz w:val="28"/>
          <w:szCs w:val="28"/>
        </w:rPr>
        <w:t xml:space="preserve"> </w:t>
      </w:r>
      <w:r w:rsidR="00CE403B" w:rsidRPr="00CC2EBB">
        <w:rPr>
          <w:rFonts w:ascii="Times New Roman" w:hAnsi="Times New Roman" w:cs="Times New Roman"/>
          <w:sz w:val="28"/>
          <w:szCs w:val="28"/>
        </w:rPr>
        <w:t xml:space="preserve">followed by neutralizing and solvating the complexes by addition of </w:t>
      </w:r>
      <w:proofErr w:type="gramStart"/>
      <w:r w:rsidR="00CE403B" w:rsidRPr="00CC2EBB">
        <w:rPr>
          <w:rFonts w:ascii="Times New Roman" w:hAnsi="Times New Roman" w:cs="Times New Roman"/>
          <w:sz w:val="28"/>
          <w:szCs w:val="28"/>
        </w:rPr>
        <w:t xml:space="preserve">a </w:t>
      </w:r>
      <w:r w:rsidR="00DF4C9B" w:rsidRPr="00CC2EBB">
        <w:rPr>
          <w:sz w:val="28"/>
          <w:szCs w:val="28"/>
        </w:rPr>
        <w:t xml:space="preserve"> </w:t>
      </w:r>
      <w:proofErr w:type="spellStart"/>
      <w:r w:rsidR="00CE403B" w:rsidRPr="00CC2EBB">
        <w:rPr>
          <w:rFonts w:ascii="Times New Roman" w:hAnsi="Times New Roman" w:cs="Times New Roman"/>
          <w:sz w:val="28"/>
          <w:szCs w:val="28"/>
        </w:rPr>
        <w:t>waterbox</w:t>
      </w:r>
      <w:proofErr w:type="spellEnd"/>
      <w:proofErr w:type="gramEnd"/>
      <w:r w:rsidR="00CE403B" w:rsidRPr="00CC2EBB">
        <w:rPr>
          <w:rFonts w:ascii="Times New Roman" w:hAnsi="Times New Roman" w:cs="Times New Roman"/>
          <w:sz w:val="28"/>
          <w:szCs w:val="28"/>
        </w:rPr>
        <w:t xml:space="preserve"> around them</w:t>
      </w:r>
      <w:r w:rsidR="00F72CEC" w:rsidRPr="00CC2EBB">
        <w:rPr>
          <w:rFonts w:ascii="Times New Roman" w:hAnsi="Times New Roman" w:cs="Times New Roman"/>
          <w:sz w:val="28"/>
          <w:szCs w:val="28"/>
        </w:rPr>
        <w:t>.</w:t>
      </w:r>
      <w:r w:rsidR="006533AB" w:rsidRPr="00CC2EBB">
        <w:rPr>
          <w:rFonts w:ascii="Times New Roman" w:hAnsi="Times New Roman" w:cs="Times New Roman"/>
          <w:sz w:val="28"/>
          <w:szCs w:val="28"/>
        </w:rPr>
        <w:t xml:space="preserve"> </w:t>
      </w:r>
      <w:proofErr w:type="spellStart"/>
      <w:r w:rsidR="006533AB" w:rsidRPr="00CC2EBB">
        <w:rPr>
          <w:rFonts w:ascii="Times New Roman" w:hAnsi="Times New Roman" w:cs="Times New Roman"/>
          <w:sz w:val="28"/>
          <w:szCs w:val="28"/>
        </w:rPr>
        <w:t>Equilibriation</w:t>
      </w:r>
      <w:proofErr w:type="spellEnd"/>
      <w:r w:rsidR="006533AB" w:rsidRPr="00CC2EBB">
        <w:rPr>
          <w:rFonts w:ascii="Times New Roman" w:hAnsi="Times New Roman" w:cs="Times New Roman"/>
          <w:sz w:val="28"/>
          <w:szCs w:val="28"/>
        </w:rPr>
        <w:t xml:space="preserve"> </w:t>
      </w:r>
      <w:r w:rsidR="00873A1C" w:rsidRPr="00CC2EBB">
        <w:rPr>
          <w:rFonts w:ascii="Times New Roman" w:hAnsi="Times New Roman" w:cs="Times New Roman"/>
          <w:sz w:val="28"/>
          <w:szCs w:val="28"/>
        </w:rPr>
        <w:t xml:space="preserve">of the complexes </w:t>
      </w:r>
      <w:r w:rsidR="007F48BD" w:rsidRPr="00CC2EBB">
        <w:rPr>
          <w:rFonts w:ascii="Times New Roman" w:hAnsi="Times New Roman" w:cs="Times New Roman"/>
          <w:sz w:val="28"/>
          <w:szCs w:val="28"/>
        </w:rPr>
        <w:t xml:space="preserve">was carried out </w:t>
      </w:r>
      <w:r w:rsidR="00873A1C" w:rsidRPr="00CC2EBB">
        <w:rPr>
          <w:rFonts w:ascii="Times New Roman" w:hAnsi="Times New Roman" w:cs="Times New Roman"/>
          <w:sz w:val="28"/>
          <w:szCs w:val="28"/>
        </w:rPr>
        <w:t>to optimize the solute with solvent</w:t>
      </w:r>
      <w:r w:rsidR="007E4930" w:rsidRPr="00CC2EBB">
        <w:rPr>
          <w:rFonts w:ascii="Times New Roman" w:hAnsi="Times New Roman" w:cs="Times New Roman"/>
          <w:sz w:val="28"/>
          <w:szCs w:val="28"/>
        </w:rPr>
        <w:t>,</w:t>
      </w:r>
      <w:r w:rsidR="00164801" w:rsidRPr="00CC2EBB">
        <w:rPr>
          <w:rFonts w:ascii="Times New Roman" w:hAnsi="Times New Roman" w:cs="Times New Roman"/>
          <w:sz w:val="28"/>
          <w:szCs w:val="28"/>
        </w:rPr>
        <w:t xml:space="preserve"> first</w:t>
      </w:r>
      <w:r w:rsidR="0023798A" w:rsidRPr="00CC2EBB">
        <w:rPr>
          <w:rFonts w:ascii="Times New Roman" w:hAnsi="Times New Roman" w:cs="Times New Roman"/>
          <w:sz w:val="28"/>
          <w:szCs w:val="28"/>
        </w:rPr>
        <w:t xml:space="preserve"> with constant </w:t>
      </w:r>
      <w:r w:rsidR="00AB5A67" w:rsidRPr="00CC2EBB">
        <w:rPr>
          <w:rFonts w:ascii="Times New Roman" w:hAnsi="Times New Roman" w:cs="Times New Roman"/>
          <w:sz w:val="28"/>
          <w:szCs w:val="28"/>
        </w:rPr>
        <w:t>number of atoms, volume and temperature</w:t>
      </w:r>
      <w:r w:rsidR="00E63F1F" w:rsidRPr="00CC2EBB">
        <w:rPr>
          <w:rFonts w:ascii="Times New Roman" w:hAnsi="Times New Roman" w:cs="Times New Roman"/>
          <w:sz w:val="28"/>
          <w:szCs w:val="28"/>
        </w:rPr>
        <w:t xml:space="preserve"> </w:t>
      </w:r>
      <w:r w:rsidR="00AB5A67" w:rsidRPr="00CC2EBB">
        <w:rPr>
          <w:rFonts w:ascii="Times New Roman" w:hAnsi="Times New Roman" w:cs="Times New Roman"/>
          <w:sz w:val="28"/>
          <w:szCs w:val="28"/>
        </w:rPr>
        <w:t>(NVT)</w:t>
      </w:r>
      <w:r w:rsidR="00E63F1F" w:rsidRPr="00CC2EBB">
        <w:rPr>
          <w:rFonts w:ascii="Times New Roman" w:hAnsi="Times New Roman" w:cs="Times New Roman"/>
          <w:sz w:val="28"/>
          <w:szCs w:val="28"/>
        </w:rPr>
        <w:t xml:space="preserve"> simulation</w:t>
      </w:r>
      <w:r w:rsidR="0016454C" w:rsidRPr="00CC2EBB">
        <w:rPr>
          <w:rFonts w:ascii="Times New Roman" w:hAnsi="Times New Roman" w:cs="Times New Roman"/>
          <w:sz w:val="28"/>
          <w:szCs w:val="28"/>
        </w:rPr>
        <w:t xml:space="preserve"> followed by simulation where</w:t>
      </w:r>
      <w:r w:rsidR="000F0DAE" w:rsidRPr="00CC2EBB">
        <w:rPr>
          <w:rFonts w:ascii="Times New Roman" w:hAnsi="Times New Roman" w:cs="Times New Roman"/>
          <w:sz w:val="28"/>
          <w:szCs w:val="28"/>
        </w:rPr>
        <w:t xml:space="preserve"> pressure and temperature were constant </w:t>
      </w:r>
      <w:r w:rsidR="00F945CA" w:rsidRPr="00CC2EBB">
        <w:rPr>
          <w:rFonts w:ascii="Times New Roman" w:hAnsi="Times New Roman" w:cs="Times New Roman"/>
          <w:sz w:val="28"/>
          <w:szCs w:val="28"/>
        </w:rPr>
        <w:t xml:space="preserve">while volume was allowed to </w:t>
      </w:r>
      <w:proofErr w:type="gramStart"/>
      <w:r w:rsidR="00F945CA" w:rsidRPr="00CC2EBB">
        <w:rPr>
          <w:rFonts w:ascii="Times New Roman" w:hAnsi="Times New Roman" w:cs="Times New Roman"/>
          <w:sz w:val="28"/>
          <w:szCs w:val="28"/>
        </w:rPr>
        <w:t>fluctuate</w:t>
      </w:r>
      <w:r w:rsidR="00CD44D5" w:rsidRPr="00CC2EBB">
        <w:rPr>
          <w:rFonts w:ascii="Times New Roman" w:hAnsi="Times New Roman" w:cs="Times New Roman"/>
          <w:sz w:val="28"/>
          <w:szCs w:val="28"/>
        </w:rPr>
        <w:t>(</w:t>
      </w:r>
      <w:proofErr w:type="gramEnd"/>
      <w:r w:rsidR="00CD44D5" w:rsidRPr="00CC2EBB">
        <w:rPr>
          <w:rFonts w:ascii="Times New Roman" w:hAnsi="Times New Roman" w:cs="Times New Roman"/>
          <w:sz w:val="28"/>
          <w:szCs w:val="28"/>
        </w:rPr>
        <w:t>NPT)</w:t>
      </w:r>
      <w:r w:rsidR="00C24402" w:rsidRPr="00CC2EBB">
        <w:rPr>
          <w:rFonts w:ascii="Times New Roman" w:hAnsi="Times New Roman" w:cs="Times New Roman"/>
          <w:sz w:val="28"/>
          <w:szCs w:val="28"/>
        </w:rPr>
        <w:t xml:space="preserve">. The systems were then subjected to </w:t>
      </w:r>
      <w:r w:rsidR="00C50337">
        <w:rPr>
          <w:rFonts w:ascii="Times New Roman" w:hAnsi="Times New Roman" w:cs="Times New Roman"/>
          <w:sz w:val="28"/>
          <w:szCs w:val="28"/>
        </w:rPr>
        <w:t>10</w:t>
      </w:r>
      <w:r w:rsidR="003021AC" w:rsidRPr="00CC2EBB">
        <w:rPr>
          <w:rFonts w:ascii="Times New Roman" w:hAnsi="Times New Roman" w:cs="Times New Roman"/>
          <w:sz w:val="28"/>
          <w:szCs w:val="28"/>
        </w:rPr>
        <w:t xml:space="preserve">0 ns </w:t>
      </w:r>
      <w:r w:rsidR="00FE1271" w:rsidRPr="00CC2EBB">
        <w:rPr>
          <w:rFonts w:ascii="Times New Roman" w:hAnsi="Times New Roman" w:cs="Times New Roman"/>
          <w:sz w:val="28"/>
          <w:szCs w:val="28"/>
        </w:rPr>
        <w:t xml:space="preserve">production </w:t>
      </w:r>
      <w:r w:rsidR="00C24402" w:rsidRPr="00CC2EBB">
        <w:rPr>
          <w:rFonts w:ascii="Times New Roman" w:hAnsi="Times New Roman" w:cs="Times New Roman"/>
          <w:sz w:val="28"/>
          <w:szCs w:val="28"/>
        </w:rPr>
        <w:t xml:space="preserve">MD run </w:t>
      </w:r>
      <w:r w:rsidR="00FE1271" w:rsidRPr="00CC2EBB">
        <w:rPr>
          <w:rFonts w:ascii="Times New Roman" w:hAnsi="Times New Roman" w:cs="Times New Roman"/>
          <w:sz w:val="28"/>
          <w:szCs w:val="28"/>
        </w:rPr>
        <w:t xml:space="preserve">and the </w:t>
      </w:r>
      <w:r w:rsidR="007E4930" w:rsidRPr="00CC2EBB">
        <w:rPr>
          <w:rFonts w:ascii="Times New Roman" w:hAnsi="Times New Roman" w:cs="Times New Roman"/>
          <w:sz w:val="28"/>
          <w:szCs w:val="28"/>
        </w:rPr>
        <w:t xml:space="preserve">trajectories </w:t>
      </w:r>
      <w:r w:rsidR="00FE1271" w:rsidRPr="00CC2EBB">
        <w:rPr>
          <w:rFonts w:ascii="Times New Roman" w:hAnsi="Times New Roman" w:cs="Times New Roman"/>
          <w:sz w:val="28"/>
          <w:szCs w:val="28"/>
        </w:rPr>
        <w:t xml:space="preserve">were plotted using </w:t>
      </w:r>
      <w:proofErr w:type="spellStart"/>
      <w:r w:rsidR="00FE1271" w:rsidRPr="00CC2EBB">
        <w:rPr>
          <w:rFonts w:ascii="Times New Roman" w:hAnsi="Times New Roman" w:cs="Times New Roman"/>
          <w:sz w:val="28"/>
          <w:szCs w:val="28"/>
        </w:rPr>
        <w:t>ms</w:t>
      </w:r>
      <w:proofErr w:type="spellEnd"/>
      <w:r w:rsidR="00FE1271" w:rsidRPr="00CC2EBB">
        <w:rPr>
          <w:rFonts w:ascii="Times New Roman" w:hAnsi="Times New Roman" w:cs="Times New Roman"/>
          <w:sz w:val="28"/>
          <w:szCs w:val="28"/>
        </w:rPr>
        <w:t xml:space="preserve"> excel </w:t>
      </w:r>
      <w:r w:rsidR="00DE7392" w:rsidRPr="00CC2EBB">
        <w:rPr>
          <w:rFonts w:ascii="Times New Roman" w:hAnsi="Times New Roman" w:cs="Times New Roman"/>
          <w:sz w:val="28"/>
          <w:szCs w:val="28"/>
        </w:rPr>
        <w:t>to analyse the results</w:t>
      </w:r>
      <w:r w:rsidR="00C50337" w:rsidRPr="00C50337">
        <w:rPr>
          <w:rFonts w:ascii="Times New Roman" w:hAnsi="Times New Roman" w:cs="Times New Roman"/>
          <w:sz w:val="28"/>
          <w:szCs w:val="28"/>
          <w:vertAlign w:val="superscript"/>
        </w:rPr>
        <w:t>38-39</w:t>
      </w:r>
      <w:r w:rsidR="00DE7392" w:rsidRPr="00CC2EBB">
        <w:rPr>
          <w:rFonts w:ascii="Times New Roman" w:hAnsi="Times New Roman" w:cs="Times New Roman"/>
          <w:sz w:val="28"/>
          <w:szCs w:val="28"/>
        </w:rPr>
        <w:t>.</w:t>
      </w:r>
    </w:p>
    <w:p w14:paraId="25DDE367" w14:textId="77777777" w:rsidR="00CC2EBB" w:rsidRDefault="00CC2EBB">
      <w:pPr>
        <w:spacing w:line="480" w:lineRule="auto"/>
        <w:jc w:val="both"/>
        <w:rPr>
          <w:rFonts w:ascii="Times New Roman" w:hAnsi="Times New Roman" w:cs="Times New Roman"/>
          <w:b/>
          <w:bCs/>
          <w:sz w:val="36"/>
          <w:szCs w:val="36"/>
          <w:u w:val="single"/>
        </w:rPr>
      </w:pPr>
    </w:p>
    <w:p w14:paraId="0AC8DD4A" w14:textId="77777777" w:rsidR="00CC2EBB" w:rsidRDefault="00CC2EBB">
      <w:pPr>
        <w:spacing w:line="480" w:lineRule="auto"/>
        <w:jc w:val="both"/>
        <w:rPr>
          <w:rFonts w:ascii="Times New Roman" w:hAnsi="Times New Roman" w:cs="Times New Roman"/>
          <w:b/>
          <w:bCs/>
          <w:sz w:val="36"/>
          <w:szCs w:val="36"/>
          <w:u w:val="single"/>
        </w:rPr>
      </w:pPr>
    </w:p>
    <w:p w14:paraId="2273CCC2" w14:textId="77777777" w:rsidR="00CC2EBB" w:rsidRDefault="00CC2EBB">
      <w:pPr>
        <w:spacing w:line="480" w:lineRule="auto"/>
        <w:jc w:val="both"/>
        <w:rPr>
          <w:rFonts w:ascii="Times New Roman" w:hAnsi="Times New Roman" w:cs="Times New Roman"/>
          <w:b/>
          <w:bCs/>
          <w:sz w:val="36"/>
          <w:szCs w:val="36"/>
          <w:u w:val="single"/>
        </w:rPr>
      </w:pPr>
    </w:p>
    <w:p w14:paraId="6CA72DDA" w14:textId="77777777" w:rsidR="00CC2EBB" w:rsidRDefault="00CC2EBB">
      <w:pPr>
        <w:spacing w:line="480" w:lineRule="auto"/>
        <w:jc w:val="both"/>
        <w:rPr>
          <w:rFonts w:ascii="Times New Roman" w:hAnsi="Times New Roman" w:cs="Times New Roman"/>
          <w:b/>
          <w:bCs/>
          <w:sz w:val="36"/>
          <w:szCs w:val="36"/>
          <w:u w:val="single"/>
        </w:rPr>
      </w:pPr>
    </w:p>
    <w:p w14:paraId="0F111834" w14:textId="40C7C258" w:rsidR="006B7A7A" w:rsidRDefault="001548FF">
      <w:pPr>
        <w:spacing w:line="480" w:lineRule="auto"/>
        <w:jc w:val="both"/>
        <w:rPr>
          <w:rFonts w:ascii="Times New Roman" w:hAnsi="Times New Roman" w:cs="Times New Roman"/>
          <w:b/>
          <w:bCs/>
          <w:sz w:val="36"/>
          <w:szCs w:val="36"/>
          <w:u w:val="single"/>
        </w:rPr>
      </w:pPr>
      <w:r w:rsidRPr="004B2734">
        <w:rPr>
          <w:rFonts w:ascii="Times New Roman" w:hAnsi="Times New Roman" w:cs="Times New Roman"/>
          <w:b/>
          <w:bCs/>
          <w:sz w:val="36"/>
          <w:szCs w:val="36"/>
          <w:u w:val="single"/>
        </w:rPr>
        <w:lastRenderedPageBreak/>
        <w:t>RESULTS AND DISCUSSION</w:t>
      </w:r>
    </w:p>
    <w:p w14:paraId="3055C0DF" w14:textId="6942598F" w:rsidR="00FA50E6" w:rsidRPr="00FA50E6" w:rsidRDefault="00FA50E6" w:rsidP="00FA50E6">
      <w:pPr>
        <w:tabs>
          <w:tab w:val="left" w:pos="1080"/>
        </w:tabs>
        <w:spacing w:line="240" w:lineRule="auto"/>
        <w:jc w:val="both"/>
        <w:rPr>
          <w:rStyle w:val="Strong"/>
          <w:rFonts w:ascii="Times New Roman" w:hAnsi="Times New Roman" w:cs="Times New Roman"/>
          <w:color w:val="000000" w:themeColor="text1"/>
          <w:sz w:val="28"/>
          <w:szCs w:val="28"/>
          <w:shd w:val="clear" w:color="auto" w:fill="FFFFFF"/>
        </w:rPr>
      </w:pPr>
      <w:r>
        <w:rPr>
          <w:rStyle w:val="Strong"/>
          <w:rFonts w:ascii="Times New Roman" w:hAnsi="Times New Roman" w:cs="Times New Roman"/>
          <w:color w:val="000000" w:themeColor="text1"/>
          <w:sz w:val="28"/>
          <w:szCs w:val="28"/>
          <w:shd w:val="clear" w:color="auto" w:fill="FFFFFF"/>
        </w:rPr>
        <w:t>1.</w:t>
      </w:r>
      <w:r w:rsidR="00011CFB" w:rsidRPr="00FA50E6">
        <w:rPr>
          <w:rStyle w:val="Strong"/>
          <w:rFonts w:ascii="Times New Roman" w:hAnsi="Times New Roman" w:cs="Times New Roman"/>
          <w:color w:val="000000" w:themeColor="text1"/>
          <w:sz w:val="28"/>
          <w:szCs w:val="28"/>
          <w:shd w:val="clear" w:color="auto" w:fill="FFFFFF"/>
        </w:rPr>
        <w:t>Protein Profile:</w:t>
      </w:r>
    </w:p>
    <w:p w14:paraId="7E48A8B3" w14:textId="77777777" w:rsidR="00CC2EBB" w:rsidRDefault="00011CFB" w:rsidP="00FA50E6">
      <w:pPr>
        <w:spacing w:line="240" w:lineRule="auto"/>
        <w:rPr>
          <w:rStyle w:val="Strong"/>
          <w:rFonts w:ascii="Times New Roman" w:hAnsi="Times New Roman" w:cs="Times New Roman"/>
          <w:b w:val="0"/>
          <w:bCs w:val="0"/>
          <w:color w:val="000000" w:themeColor="text1"/>
          <w:sz w:val="28"/>
          <w:szCs w:val="28"/>
          <w:shd w:val="clear" w:color="auto" w:fill="FFFFFF"/>
        </w:rPr>
      </w:pPr>
      <w:r w:rsidRPr="00CC2EBB">
        <w:rPr>
          <w:rStyle w:val="Strong"/>
          <w:rFonts w:ascii="Times New Roman" w:hAnsi="Times New Roman" w:cs="Times New Roman"/>
          <w:b w:val="0"/>
          <w:bCs w:val="0"/>
          <w:color w:val="000000" w:themeColor="text1"/>
          <w:sz w:val="28"/>
          <w:szCs w:val="28"/>
          <w:shd w:val="clear" w:color="auto" w:fill="FFFFFF"/>
        </w:rPr>
        <w:t>The protein NDM-</w:t>
      </w:r>
      <w:proofErr w:type="gramStart"/>
      <w:r w:rsidRPr="00CC2EBB">
        <w:rPr>
          <w:rStyle w:val="Strong"/>
          <w:rFonts w:ascii="Times New Roman" w:hAnsi="Times New Roman" w:cs="Times New Roman"/>
          <w:b w:val="0"/>
          <w:bCs w:val="0"/>
          <w:color w:val="000000" w:themeColor="text1"/>
          <w:sz w:val="28"/>
          <w:szCs w:val="28"/>
          <w:shd w:val="clear" w:color="auto" w:fill="FFFFFF"/>
        </w:rPr>
        <w:t>1  (</w:t>
      </w:r>
      <w:proofErr w:type="gramEnd"/>
      <w:r w:rsidRPr="00CC2EBB">
        <w:rPr>
          <w:rStyle w:val="Strong"/>
          <w:rFonts w:ascii="Times New Roman" w:hAnsi="Times New Roman" w:cs="Times New Roman"/>
          <w:b w:val="0"/>
          <w:bCs w:val="0"/>
          <w:color w:val="000000" w:themeColor="text1"/>
          <w:sz w:val="28"/>
          <w:szCs w:val="28"/>
          <w:shd w:val="clear" w:color="auto" w:fill="FFFFFF"/>
        </w:rPr>
        <w:t>PDB id : 6ny7</w:t>
      </w:r>
      <w:r w:rsidR="00DB0764" w:rsidRPr="00CC2EBB">
        <w:rPr>
          <w:rStyle w:val="Strong"/>
          <w:rFonts w:ascii="Times New Roman" w:hAnsi="Times New Roman" w:cs="Times New Roman"/>
          <w:b w:val="0"/>
          <w:bCs w:val="0"/>
          <w:color w:val="000000" w:themeColor="text1"/>
          <w:sz w:val="28"/>
          <w:szCs w:val="28"/>
          <w:shd w:val="clear" w:color="auto" w:fill="FFFFFF"/>
        </w:rPr>
        <w:t>) has</w:t>
      </w:r>
    </w:p>
    <w:p w14:paraId="1B265377" w14:textId="64E39A49" w:rsidR="007C0C56" w:rsidRPr="00FA50E6" w:rsidRDefault="00011CFB" w:rsidP="00FA50E6">
      <w:pPr>
        <w:rPr>
          <w:rFonts w:ascii="Times New Roman" w:hAnsi="Times New Roman" w:cs="Times New Roman"/>
          <w:color w:val="000000" w:themeColor="text1"/>
          <w:sz w:val="28"/>
          <w:szCs w:val="28"/>
          <w:shd w:val="clear" w:color="auto" w:fill="FFFFFF"/>
        </w:rPr>
      </w:pPr>
      <w:r w:rsidRPr="00CC2EBB">
        <w:rPr>
          <w:rStyle w:val="Strong"/>
          <w:rFonts w:ascii="Times New Roman" w:hAnsi="Times New Roman" w:cs="Times New Roman"/>
          <w:b w:val="0"/>
          <w:bCs w:val="0"/>
          <w:color w:val="0D0D0D" w:themeColor="text1" w:themeTint="F2"/>
          <w:sz w:val="28"/>
          <w:szCs w:val="28"/>
          <w:shd w:val="clear" w:color="auto" w:fill="FFFFFF"/>
        </w:rPr>
        <w:t>[(5,7-dibromo-2-oxo-1,2-dihydroquinolin-4-</w:t>
      </w:r>
      <w:proofErr w:type="gramStart"/>
      <w:r w:rsidRPr="00CC2EBB">
        <w:rPr>
          <w:rStyle w:val="Strong"/>
          <w:rFonts w:ascii="Times New Roman" w:hAnsi="Times New Roman" w:cs="Times New Roman"/>
          <w:b w:val="0"/>
          <w:bCs w:val="0"/>
          <w:color w:val="000000" w:themeColor="text1"/>
          <w:sz w:val="28"/>
          <w:szCs w:val="28"/>
          <w:shd w:val="clear" w:color="auto" w:fill="FFFFFF"/>
        </w:rPr>
        <w:t>yl)methyl</w:t>
      </w:r>
      <w:proofErr w:type="gramEnd"/>
      <w:r w:rsidRPr="00CC2EBB">
        <w:rPr>
          <w:rStyle w:val="Strong"/>
          <w:rFonts w:ascii="Times New Roman" w:hAnsi="Times New Roman" w:cs="Times New Roman"/>
          <w:b w:val="0"/>
          <w:bCs w:val="0"/>
          <w:color w:val="000000" w:themeColor="text1"/>
          <w:sz w:val="28"/>
          <w:szCs w:val="28"/>
          <w:shd w:val="clear" w:color="auto" w:fill="FFFFFF"/>
        </w:rPr>
        <w:t>]phosphonic acid</w:t>
      </w:r>
      <w:r w:rsidRPr="00CC2EBB">
        <w:rPr>
          <w:rStyle w:val="Strong"/>
          <w:rFonts w:ascii="Helvetica" w:hAnsi="Helvetica"/>
          <w:b w:val="0"/>
          <w:bCs w:val="0"/>
          <w:color w:val="000000" w:themeColor="text1"/>
          <w:sz w:val="28"/>
          <w:szCs w:val="28"/>
          <w:shd w:val="clear" w:color="auto" w:fill="FFFFFF"/>
        </w:rPr>
        <w:t xml:space="preserve"> </w:t>
      </w:r>
      <w:r w:rsidRPr="00CC2EBB">
        <w:rPr>
          <w:rStyle w:val="Strong"/>
          <w:rFonts w:ascii="Helvetica" w:hAnsi="Helvetica"/>
          <w:b w:val="0"/>
          <w:bCs w:val="0"/>
          <w:color w:val="333333"/>
          <w:sz w:val="28"/>
          <w:szCs w:val="28"/>
          <w:shd w:val="clear" w:color="auto" w:fill="FFFFFF"/>
        </w:rPr>
        <w:t>(</w:t>
      </w:r>
      <w:r w:rsidRPr="00CC2EBB">
        <w:rPr>
          <w:rStyle w:val="Strong"/>
          <w:rFonts w:ascii="Times New Roman" w:hAnsi="Times New Roman" w:cs="Times New Roman"/>
          <w:b w:val="0"/>
          <w:bCs w:val="0"/>
          <w:color w:val="000000" w:themeColor="text1"/>
          <w:sz w:val="28"/>
          <w:szCs w:val="28"/>
          <w:shd w:val="clear" w:color="auto" w:fill="FFFFFF"/>
        </w:rPr>
        <w:t>L8J) as native ligand in it.</w:t>
      </w:r>
    </w:p>
    <w:p w14:paraId="3C34F171" w14:textId="6F772D71" w:rsidR="00011CFB" w:rsidRPr="00CD44D5" w:rsidRDefault="007C0C56" w:rsidP="00CD44D5">
      <w:pPr>
        <w:tabs>
          <w:tab w:val="left" w:pos="1080"/>
        </w:tabs>
        <w:rPr>
          <w:rStyle w:val="Strong"/>
          <w:rFonts w:cstheme="minorHAnsi"/>
          <w:bCs w:val="0"/>
          <w:sz w:val="24"/>
          <w:szCs w:val="24"/>
        </w:rPr>
      </w:pPr>
      <w:r>
        <w:rPr>
          <w:rFonts w:ascii="Times New Roman" w:hAnsi="Times New Roman" w:cs="Times New Roman"/>
          <w:b/>
          <w:sz w:val="24"/>
          <w:szCs w:val="24"/>
        </w:rPr>
        <w:t xml:space="preserve">                                 </w:t>
      </w:r>
      <w:r w:rsidR="00011CFB" w:rsidRPr="00BB317E">
        <w:rPr>
          <w:rFonts w:ascii="Times New Roman" w:hAnsi="Times New Roman" w:cs="Times New Roman"/>
          <w:b/>
          <w:sz w:val="24"/>
          <w:szCs w:val="24"/>
        </w:rPr>
        <w:t xml:space="preserve"> Table </w:t>
      </w:r>
      <w:r w:rsidR="00CD44D5">
        <w:rPr>
          <w:rFonts w:ascii="Times New Roman" w:hAnsi="Times New Roman" w:cs="Times New Roman"/>
          <w:b/>
          <w:sz w:val="24"/>
          <w:szCs w:val="24"/>
        </w:rPr>
        <w:t>2</w:t>
      </w:r>
      <w:r w:rsidR="00011CFB" w:rsidRPr="00BB317E">
        <w:rPr>
          <w:rFonts w:ascii="Times New Roman" w:hAnsi="Times New Roman" w:cs="Times New Roman"/>
          <w:b/>
          <w:sz w:val="24"/>
          <w:szCs w:val="24"/>
        </w:rPr>
        <w:t xml:space="preserve">: Protein Profile       </w:t>
      </w:r>
      <w:r w:rsidR="00011CFB" w:rsidRPr="000851B5">
        <w:rPr>
          <w:rFonts w:cstheme="minorHAnsi"/>
          <w:b/>
          <w:sz w:val="24"/>
          <w:szCs w:val="24"/>
        </w:rPr>
        <w:t xml:space="preserve"> </w:t>
      </w:r>
    </w:p>
    <w:tbl>
      <w:tblPr>
        <w:tblStyle w:val="TableGrid"/>
        <w:tblW w:w="0" w:type="auto"/>
        <w:tblLook w:val="04A0" w:firstRow="1" w:lastRow="0" w:firstColumn="1" w:lastColumn="0" w:noHBand="0" w:noVBand="1"/>
      </w:tblPr>
      <w:tblGrid>
        <w:gridCol w:w="2260"/>
        <w:gridCol w:w="6036"/>
      </w:tblGrid>
      <w:tr w:rsidR="00011CFB" w14:paraId="5270D60C" w14:textId="77777777" w:rsidTr="00DD0EE9">
        <w:tc>
          <w:tcPr>
            <w:tcW w:w="2260" w:type="dxa"/>
          </w:tcPr>
          <w:p w14:paraId="561F609B" w14:textId="77777777" w:rsidR="00011CFB" w:rsidRPr="008F49ED" w:rsidRDefault="00011CFB" w:rsidP="00DD0EE9">
            <w:pPr>
              <w:tabs>
                <w:tab w:val="left" w:pos="1080"/>
              </w:tabs>
              <w:spacing w:line="480" w:lineRule="auto"/>
              <w:jc w:val="both"/>
              <w:rPr>
                <w:rStyle w:val="Strong"/>
                <w:rFonts w:ascii="Times New Roman" w:hAnsi="Times New Roman" w:cs="Times New Roman"/>
                <w:color w:val="000000" w:themeColor="text1"/>
                <w:sz w:val="24"/>
                <w:szCs w:val="24"/>
                <w:shd w:val="clear" w:color="auto" w:fill="FFFFFF"/>
              </w:rPr>
            </w:pPr>
            <w:r w:rsidRPr="008F49ED">
              <w:rPr>
                <w:rStyle w:val="Strong"/>
                <w:rFonts w:ascii="Times New Roman" w:hAnsi="Times New Roman" w:cs="Times New Roman"/>
                <w:color w:val="000000" w:themeColor="text1"/>
                <w:sz w:val="24"/>
                <w:szCs w:val="24"/>
                <w:shd w:val="clear" w:color="auto" w:fill="FFFFFF"/>
              </w:rPr>
              <w:t>Protein name</w:t>
            </w:r>
          </w:p>
        </w:tc>
        <w:tc>
          <w:tcPr>
            <w:tcW w:w="6036" w:type="dxa"/>
          </w:tcPr>
          <w:p w14:paraId="0CC9EB03" w14:textId="77777777" w:rsidR="00011CFB" w:rsidRPr="003E67C8" w:rsidRDefault="00011CFB" w:rsidP="00DD0EE9">
            <w:pPr>
              <w:shd w:val="clear" w:color="auto" w:fill="FFFFFF"/>
              <w:spacing w:before="150" w:after="150"/>
              <w:outlineLvl w:val="3"/>
              <w:rPr>
                <w:rFonts w:ascii="Times New Roman" w:eastAsia="Times New Roman" w:hAnsi="Times New Roman" w:cs="Times New Roman"/>
                <w:color w:val="000000" w:themeColor="text1"/>
                <w:sz w:val="24"/>
                <w:szCs w:val="24"/>
                <w:lang w:eastAsia="en-IN"/>
              </w:rPr>
            </w:pPr>
            <w:r w:rsidRPr="00BE7C81">
              <w:rPr>
                <w:rFonts w:ascii="Times New Roman" w:eastAsia="Times New Roman" w:hAnsi="Times New Roman" w:cs="Times New Roman"/>
                <w:color w:val="000000" w:themeColor="text1"/>
                <w:sz w:val="24"/>
                <w:szCs w:val="24"/>
                <w:lang w:eastAsia="en-IN"/>
              </w:rPr>
              <w:t>NDM-1 D199N with Compound 16</w:t>
            </w:r>
          </w:p>
          <w:p w14:paraId="39497741" w14:textId="77777777" w:rsidR="00011CFB" w:rsidRPr="003E67C8" w:rsidRDefault="00011CFB" w:rsidP="00DD0EE9">
            <w:pPr>
              <w:tabs>
                <w:tab w:val="left" w:pos="1080"/>
              </w:tabs>
              <w:spacing w:line="480" w:lineRule="auto"/>
              <w:jc w:val="both"/>
              <w:rPr>
                <w:rStyle w:val="Strong"/>
                <w:rFonts w:ascii="Times New Roman" w:hAnsi="Times New Roman" w:cs="Times New Roman"/>
                <w:color w:val="000000" w:themeColor="text1"/>
                <w:sz w:val="24"/>
                <w:szCs w:val="24"/>
                <w:shd w:val="clear" w:color="auto" w:fill="FFFFFF"/>
              </w:rPr>
            </w:pPr>
          </w:p>
        </w:tc>
      </w:tr>
      <w:tr w:rsidR="00011CFB" w14:paraId="1AB7019A" w14:textId="77777777" w:rsidTr="00DD0EE9">
        <w:tc>
          <w:tcPr>
            <w:tcW w:w="2260" w:type="dxa"/>
          </w:tcPr>
          <w:p w14:paraId="4DD0779B" w14:textId="77777777" w:rsidR="00011CFB" w:rsidRPr="008F49ED" w:rsidRDefault="00011CFB" w:rsidP="00DD0EE9">
            <w:pPr>
              <w:tabs>
                <w:tab w:val="left" w:pos="1080"/>
              </w:tabs>
              <w:spacing w:line="480" w:lineRule="auto"/>
              <w:jc w:val="both"/>
              <w:rPr>
                <w:rStyle w:val="Strong"/>
                <w:rFonts w:ascii="Times New Roman" w:hAnsi="Times New Roman" w:cs="Times New Roman"/>
                <w:color w:val="000000" w:themeColor="text1"/>
                <w:sz w:val="24"/>
                <w:szCs w:val="24"/>
                <w:shd w:val="clear" w:color="auto" w:fill="FFFFFF"/>
              </w:rPr>
            </w:pPr>
            <w:r w:rsidRPr="008F49ED">
              <w:rPr>
                <w:rStyle w:val="Strong"/>
                <w:rFonts w:ascii="Times New Roman" w:hAnsi="Times New Roman" w:cs="Times New Roman"/>
                <w:color w:val="000000" w:themeColor="text1"/>
                <w:sz w:val="24"/>
                <w:szCs w:val="24"/>
                <w:shd w:val="clear" w:color="auto" w:fill="FFFFFF"/>
              </w:rPr>
              <w:t>Protein PDB id</w:t>
            </w:r>
          </w:p>
        </w:tc>
        <w:tc>
          <w:tcPr>
            <w:tcW w:w="6036" w:type="dxa"/>
          </w:tcPr>
          <w:p w14:paraId="518948B4" w14:textId="77777777" w:rsidR="00011CFB" w:rsidRPr="00BB6B3D" w:rsidRDefault="00011CFB" w:rsidP="00DD0EE9">
            <w:pPr>
              <w:tabs>
                <w:tab w:val="left" w:pos="1080"/>
              </w:tabs>
              <w:spacing w:line="480" w:lineRule="auto"/>
              <w:jc w:val="both"/>
              <w:rPr>
                <w:rStyle w:val="Strong"/>
                <w:rFonts w:ascii="Times New Roman" w:hAnsi="Times New Roman" w:cs="Times New Roman"/>
                <w:b w:val="0"/>
                <w:color w:val="000000" w:themeColor="text1"/>
                <w:sz w:val="24"/>
                <w:szCs w:val="24"/>
                <w:shd w:val="clear" w:color="auto" w:fill="FFFFFF"/>
              </w:rPr>
            </w:pPr>
            <w:r>
              <w:rPr>
                <w:rStyle w:val="Strong"/>
                <w:rFonts w:ascii="Times New Roman" w:hAnsi="Times New Roman" w:cs="Times New Roman"/>
                <w:color w:val="000000" w:themeColor="text1"/>
                <w:sz w:val="24"/>
                <w:szCs w:val="24"/>
                <w:shd w:val="clear" w:color="auto" w:fill="FFFFFF"/>
              </w:rPr>
              <w:t>6ny7</w:t>
            </w:r>
          </w:p>
        </w:tc>
      </w:tr>
      <w:tr w:rsidR="00011CFB" w14:paraId="3DFDDD23" w14:textId="77777777" w:rsidTr="00DD0EE9">
        <w:tc>
          <w:tcPr>
            <w:tcW w:w="2260" w:type="dxa"/>
          </w:tcPr>
          <w:p w14:paraId="79C52D1C" w14:textId="77777777" w:rsidR="00011CFB" w:rsidRPr="008F49ED" w:rsidRDefault="00011CFB" w:rsidP="00DD0EE9">
            <w:pPr>
              <w:tabs>
                <w:tab w:val="left" w:pos="1080"/>
              </w:tabs>
              <w:spacing w:line="480" w:lineRule="auto"/>
              <w:jc w:val="both"/>
              <w:rPr>
                <w:rStyle w:val="Strong"/>
                <w:rFonts w:ascii="Times New Roman" w:hAnsi="Times New Roman" w:cs="Times New Roman"/>
                <w:color w:val="000000" w:themeColor="text1"/>
                <w:sz w:val="24"/>
                <w:szCs w:val="24"/>
                <w:shd w:val="clear" w:color="auto" w:fill="FFFFFF"/>
              </w:rPr>
            </w:pPr>
            <w:r w:rsidRPr="008F49ED">
              <w:rPr>
                <w:rStyle w:val="Strong"/>
                <w:rFonts w:ascii="Times New Roman" w:hAnsi="Times New Roman" w:cs="Times New Roman"/>
                <w:color w:val="000000" w:themeColor="text1"/>
                <w:sz w:val="24"/>
                <w:szCs w:val="24"/>
                <w:shd w:val="clear" w:color="auto" w:fill="FFFFFF"/>
              </w:rPr>
              <w:t>Classification</w:t>
            </w:r>
          </w:p>
        </w:tc>
        <w:tc>
          <w:tcPr>
            <w:tcW w:w="6036" w:type="dxa"/>
          </w:tcPr>
          <w:p w14:paraId="1C6085E8" w14:textId="77777777" w:rsidR="00011CFB" w:rsidRPr="00BB6B3D" w:rsidRDefault="00011CFB" w:rsidP="00DD0EE9">
            <w:pPr>
              <w:tabs>
                <w:tab w:val="left" w:pos="1080"/>
              </w:tabs>
              <w:spacing w:line="480" w:lineRule="auto"/>
              <w:jc w:val="both"/>
              <w:rPr>
                <w:rStyle w:val="Strong"/>
                <w:rFonts w:ascii="Times New Roman" w:hAnsi="Times New Roman" w:cs="Times New Roman"/>
                <w:b w:val="0"/>
                <w:color w:val="000000" w:themeColor="text1"/>
                <w:sz w:val="24"/>
                <w:szCs w:val="24"/>
                <w:shd w:val="clear" w:color="auto" w:fill="FFFFFF"/>
              </w:rPr>
            </w:pPr>
            <w:r w:rsidRPr="00BB6B3D">
              <w:rPr>
                <w:rStyle w:val="Strong"/>
                <w:rFonts w:ascii="Times New Roman" w:hAnsi="Times New Roman" w:cs="Times New Roman"/>
                <w:color w:val="000000" w:themeColor="text1"/>
                <w:sz w:val="24"/>
                <w:szCs w:val="24"/>
                <w:shd w:val="clear" w:color="auto" w:fill="FFFFFF"/>
              </w:rPr>
              <w:t>HYDROLASE</w:t>
            </w:r>
          </w:p>
        </w:tc>
      </w:tr>
      <w:tr w:rsidR="00011CFB" w14:paraId="61F4EE8A" w14:textId="77777777" w:rsidTr="00DD0EE9">
        <w:tc>
          <w:tcPr>
            <w:tcW w:w="2260" w:type="dxa"/>
          </w:tcPr>
          <w:p w14:paraId="4F1968F9" w14:textId="77777777" w:rsidR="00011CFB" w:rsidRPr="008F49ED" w:rsidRDefault="00011CFB" w:rsidP="00DD0EE9">
            <w:pPr>
              <w:tabs>
                <w:tab w:val="left" w:pos="1080"/>
              </w:tabs>
              <w:spacing w:line="480" w:lineRule="auto"/>
              <w:jc w:val="both"/>
              <w:rPr>
                <w:rStyle w:val="Strong"/>
                <w:rFonts w:ascii="Times New Roman" w:hAnsi="Times New Roman" w:cs="Times New Roman"/>
                <w:color w:val="000000" w:themeColor="text1"/>
                <w:sz w:val="24"/>
                <w:szCs w:val="24"/>
                <w:shd w:val="clear" w:color="auto" w:fill="FFFFFF"/>
              </w:rPr>
            </w:pPr>
            <w:r w:rsidRPr="008F49ED">
              <w:rPr>
                <w:rStyle w:val="Strong"/>
                <w:rFonts w:ascii="Times New Roman" w:hAnsi="Times New Roman" w:cs="Times New Roman"/>
                <w:color w:val="000000" w:themeColor="text1"/>
                <w:sz w:val="24"/>
                <w:szCs w:val="24"/>
                <w:shd w:val="clear" w:color="auto" w:fill="FFFFFF"/>
              </w:rPr>
              <w:t>Host Organism</w:t>
            </w:r>
          </w:p>
        </w:tc>
        <w:tc>
          <w:tcPr>
            <w:tcW w:w="6036" w:type="dxa"/>
          </w:tcPr>
          <w:p w14:paraId="1CDCE975" w14:textId="77777777" w:rsidR="00011CFB" w:rsidRPr="00BB6B3D" w:rsidRDefault="00011CFB" w:rsidP="00DD0EE9">
            <w:pPr>
              <w:tabs>
                <w:tab w:val="left" w:pos="1080"/>
              </w:tabs>
              <w:spacing w:line="480" w:lineRule="auto"/>
              <w:jc w:val="both"/>
              <w:rPr>
                <w:rStyle w:val="Strong"/>
                <w:rFonts w:ascii="Times New Roman" w:hAnsi="Times New Roman" w:cs="Times New Roman"/>
                <w:b w:val="0"/>
                <w:i/>
                <w:color w:val="000000" w:themeColor="text1"/>
                <w:sz w:val="24"/>
                <w:szCs w:val="24"/>
                <w:shd w:val="clear" w:color="auto" w:fill="FFFFFF"/>
              </w:rPr>
            </w:pPr>
            <w:r w:rsidRPr="00BB6B3D">
              <w:rPr>
                <w:rStyle w:val="Strong"/>
                <w:rFonts w:ascii="Times New Roman" w:hAnsi="Times New Roman" w:cs="Times New Roman"/>
                <w:i/>
                <w:color w:val="000000" w:themeColor="text1"/>
                <w:sz w:val="24"/>
                <w:szCs w:val="24"/>
                <w:shd w:val="clear" w:color="auto" w:fill="FFFFFF"/>
              </w:rPr>
              <w:t xml:space="preserve">Klebsiella </w:t>
            </w:r>
            <w:proofErr w:type="spellStart"/>
            <w:r w:rsidRPr="00BB6B3D">
              <w:rPr>
                <w:rStyle w:val="Strong"/>
                <w:rFonts w:ascii="Times New Roman" w:hAnsi="Times New Roman" w:cs="Times New Roman"/>
                <w:i/>
                <w:color w:val="000000" w:themeColor="text1"/>
                <w:sz w:val="24"/>
                <w:szCs w:val="24"/>
                <w:shd w:val="clear" w:color="auto" w:fill="FFFFFF"/>
              </w:rPr>
              <w:t>pueumoniae</w:t>
            </w:r>
            <w:proofErr w:type="spellEnd"/>
          </w:p>
        </w:tc>
      </w:tr>
      <w:tr w:rsidR="00011CFB" w14:paraId="178F6D35" w14:textId="77777777" w:rsidTr="00DD0EE9">
        <w:tc>
          <w:tcPr>
            <w:tcW w:w="2260" w:type="dxa"/>
          </w:tcPr>
          <w:p w14:paraId="0C701773" w14:textId="77777777" w:rsidR="00011CFB" w:rsidRPr="008F49ED" w:rsidRDefault="00011CFB" w:rsidP="00DD0EE9">
            <w:pPr>
              <w:tabs>
                <w:tab w:val="left" w:pos="1080"/>
              </w:tabs>
              <w:spacing w:line="480" w:lineRule="auto"/>
              <w:jc w:val="both"/>
              <w:rPr>
                <w:rStyle w:val="Strong"/>
                <w:rFonts w:ascii="Times New Roman" w:hAnsi="Times New Roman" w:cs="Times New Roman"/>
                <w:color w:val="000000" w:themeColor="text1"/>
                <w:sz w:val="24"/>
                <w:szCs w:val="24"/>
                <w:shd w:val="clear" w:color="auto" w:fill="FFFFFF"/>
              </w:rPr>
            </w:pPr>
            <w:r w:rsidRPr="008F49ED">
              <w:rPr>
                <w:rStyle w:val="Strong"/>
                <w:rFonts w:ascii="Times New Roman" w:hAnsi="Times New Roman" w:cs="Times New Roman"/>
                <w:color w:val="000000" w:themeColor="text1"/>
                <w:sz w:val="24"/>
                <w:szCs w:val="24"/>
                <w:shd w:val="clear" w:color="auto" w:fill="FFFFFF"/>
              </w:rPr>
              <w:t>Expression System</w:t>
            </w:r>
          </w:p>
        </w:tc>
        <w:tc>
          <w:tcPr>
            <w:tcW w:w="6036" w:type="dxa"/>
          </w:tcPr>
          <w:p w14:paraId="43405F28" w14:textId="77777777" w:rsidR="00011CFB" w:rsidRPr="00BB6B3D" w:rsidRDefault="00011CFB" w:rsidP="00DD0EE9">
            <w:pPr>
              <w:tabs>
                <w:tab w:val="left" w:pos="1080"/>
              </w:tabs>
              <w:spacing w:line="480" w:lineRule="auto"/>
              <w:jc w:val="both"/>
              <w:rPr>
                <w:rStyle w:val="Strong"/>
                <w:rFonts w:ascii="Times New Roman" w:hAnsi="Times New Roman" w:cs="Times New Roman"/>
                <w:b w:val="0"/>
                <w:color w:val="000000" w:themeColor="text1"/>
                <w:sz w:val="24"/>
                <w:szCs w:val="24"/>
                <w:shd w:val="clear" w:color="auto" w:fill="FFFFFF"/>
              </w:rPr>
            </w:pPr>
            <w:r w:rsidRPr="00A17048">
              <w:rPr>
                <w:rStyle w:val="Strong"/>
                <w:rFonts w:ascii="Times New Roman" w:hAnsi="Times New Roman" w:cs="Times New Roman"/>
                <w:i/>
                <w:color w:val="000000" w:themeColor="text1"/>
                <w:sz w:val="24"/>
                <w:szCs w:val="24"/>
                <w:shd w:val="clear" w:color="auto" w:fill="FFFFFF"/>
              </w:rPr>
              <w:t>Escherichia coli</w:t>
            </w:r>
            <w:r w:rsidRPr="00BB6B3D">
              <w:rPr>
                <w:rStyle w:val="Strong"/>
                <w:rFonts w:ascii="Times New Roman" w:hAnsi="Times New Roman" w:cs="Times New Roman"/>
                <w:color w:val="000000" w:themeColor="text1"/>
                <w:sz w:val="24"/>
                <w:szCs w:val="24"/>
                <w:shd w:val="clear" w:color="auto" w:fill="FFFFFF"/>
              </w:rPr>
              <w:t xml:space="preserve"> BL21</w:t>
            </w:r>
          </w:p>
        </w:tc>
      </w:tr>
      <w:tr w:rsidR="00011CFB" w14:paraId="1F9BCCCB" w14:textId="77777777" w:rsidTr="00DD0EE9">
        <w:tc>
          <w:tcPr>
            <w:tcW w:w="2260" w:type="dxa"/>
          </w:tcPr>
          <w:p w14:paraId="745D3E67" w14:textId="77777777" w:rsidR="00011CFB" w:rsidRPr="008F49ED" w:rsidRDefault="00011CFB" w:rsidP="00DD0EE9">
            <w:pPr>
              <w:tabs>
                <w:tab w:val="left" w:pos="1080"/>
              </w:tabs>
              <w:spacing w:line="480" w:lineRule="auto"/>
              <w:jc w:val="both"/>
              <w:rPr>
                <w:rStyle w:val="Strong"/>
                <w:rFonts w:ascii="Times New Roman" w:hAnsi="Times New Roman" w:cs="Times New Roman"/>
                <w:color w:val="000000" w:themeColor="text1"/>
                <w:sz w:val="24"/>
                <w:szCs w:val="24"/>
                <w:shd w:val="clear" w:color="auto" w:fill="FFFFFF"/>
              </w:rPr>
            </w:pPr>
            <w:r w:rsidRPr="008F49ED">
              <w:rPr>
                <w:rStyle w:val="Strong"/>
                <w:rFonts w:ascii="Times New Roman" w:hAnsi="Times New Roman" w:cs="Times New Roman"/>
                <w:color w:val="000000" w:themeColor="text1"/>
                <w:sz w:val="24"/>
                <w:szCs w:val="24"/>
                <w:shd w:val="clear" w:color="auto" w:fill="FFFFFF"/>
              </w:rPr>
              <w:t>3d image</w:t>
            </w:r>
          </w:p>
        </w:tc>
        <w:tc>
          <w:tcPr>
            <w:tcW w:w="6036" w:type="dxa"/>
          </w:tcPr>
          <w:p w14:paraId="382FDF71" w14:textId="77777777" w:rsidR="00011CFB" w:rsidRPr="00BB6B3D" w:rsidRDefault="00011CFB" w:rsidP="00DD0EE9">
            <w:pPr>
              <w:tabs>
                <w:tab w:val="left" w:pos="1080"/>
              </w:tabs>
              <w:spacing w:line="480" w:lineRule="auto"/>
              <w:jc w:val="both"/>
              <w:rPr>
                <w:rStyle w:val="Strong"/>
                <w:rFonts w:ascii="Times New Roman" w:hAnsi="Times New Roman" w:cs="Times New Roman"/>
                <w:b w:val="0"/>
                <w:color w:val="000000" w:themeColor="text1"/>
                <w:sz w:val="24"/>
                <w:szCs w:val="24"/>
                <w:shd w:val="clear" w:color="auto" w:fill="FFFFFF"/>
              </w:rPr>
            </w:pPr>
            <w:r>
              <w:rPr>
                <w:rFonts w:ascii="Times New Roman" w:hAnsi="Times New Roman" w:cs="Times New Roman"/>
                <w:bCs/>
                <w:noProof/>
                <w:color w:val="000000" w:themeColor="text1"/>
                <w:sz w:val="24"/>
                <w:szCs w:val="24"/>
                <w:shd w:val="clear" w:color="auto" w:fill="FFFFFF"/>
                <w:lang w:eastAsia="en-IN"/>
              </w:rPr>
              <w:drawing>
                <wp:inline distT="0" distB="0" distL="0" distR="0" wp14:anchorId="08ABEAC3" wp14:editId="4659F476">
                  <wp:extent cx="3693795" cy="156210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75).png"/>
                          <pic:cNvPicPr/>
                        </pic:nvPicPr>
                        <pic:blipFill>
                          <a:blip r:embed="rId9">
                            <a:extLst>
                              <a:ext uri="{28A0092B-C50C-407E-A947-70E740481C1C}">
                                <a14:useLocalDpi xmlns:a14="http://schemas.microsoft.com/office/drawing/2010/main" val="0"/>
                              </a:ext>
                            </a:extLst>
                          </a:blip>
                          <a:stretch>
                            <a:fillRect/>
                          </a:stretch>
                        </pic:blipFill>
                        <pic:spPr>
                          <a:xfrm>
                            <a:off x="0" y="0"/>
                            <a:ext cx="3726628" cy="1575985"/>
                          </a:xfrm>
                          <a:prstGeom prst="rect">
                            <a:avLst/>
                          </a:prstGeom>
                        </pic:spPr>
                      </pic:pic>
                    </a:graphicData>
                  </a:graphic>
                </wp:inline>
              </w:drawing>
            </w:r>
          </w:p>
        </w:tc>
      </w:tr>
      <w:tr w:rsidR="00011CFB" w14:paraId="1002197D" w14:textId="77777777" w:rsidTr="00DD0EE9">
        <w:tc>
          <w:tcPr>
            <w:tcW w:w="2260" w:type="dxa"/>
          </w:tcPr>
          <w:p w14:paraId="1AAE6D7E" w14:textId="77777777" w:rsidR="00011CFB" w:rsidRDefault="00011CFB" w:rsidP="00DD0EE9">
            <w:pPr>
              <w:tabs>
                <w:tab w:val="left" w:pos="1080"/>
              </w:tabs>
              <w:spacing w:line="480" w:lineRule="auto"/>
              <w:jc w:val="both"/>
              <w:rPr>
                <w:rStyle w:val="Strong"/>
                <w:rFonts w:ascii="Times New Roman" w:hAnsi="Times New Roman" w:cs="Times New Roman"/>
                <w:color w:val="000000" w:themeColor="text1"/>
                <w:sz w:val="24"/>
                <w:szCs w:val="24"/>
                <w:shd w:val="clear" w:color="auto" w:fill="FFFFFF"/>
              </w:rPr>
            </w:pPr>
            <w:r w:rsidRPr="008F49ED">
              <w:rPr>
                <w:rStyle w:val="Strong"/>
                <w:rFonts w:ascii="Times New Roman" w:hAnsi="Times New Roman" w:cs="Times New Roman"/>
                <w:color w:val="000000" w:themeColor="text1"/>
                <w:sz w:val="24"/>
                <w:szCs w:val="24"/>
                <w:shd w:val="clear" w:color="auto" w:fill="FFFFFF"/>
              </w:rPr>
              <w:t>Native Ligand</w:t>
            </w:r>
          </w:p>
          <w:p w14:paraId="370C39F3" w14:textId="4669ABA9" w:rsidR="006A66FC" w:rsidRPr="008F49ED" w:rsidRDefault="00E913EF" w:rsidP="00DD0EE9">
            <w:pPr>
              <w:tabs>
                <w:tab w:val="left" w:pos="1080"/>
              </w:tabs>
              <w:spacing w:line="480" w:lineRule="auto"/>
              <w:jc w:val="both"/>
              <w:rPr>
                <w:rStyle w:val="Strong"/>
                <w:rFonts w:ascii="Times New Roman" w:hAnsi="Times New Roman" w:cs="Times New Roman"/>
                <w:color w:val="000000" w:themeColor="text1"/>
                <w:sz w:val="24"/>
                <w:szCs w:val="24"/>
                <w:shd w:val="clear" w:color="auto" w:fill="FFFFFF"/>
              </w:rPr>
            </w:pPr>
            <w:r>
              <w:rPr>
                <w:rStyle w:val="Strong"/>
                <w:rFonts w:ascii="Times New Roman" w:hAnsi="Times New Roman" w:cs="Times New Roman"/>
                <w:color w:val="000000" w:themeColor="text1"/>
                <w:sz w:val="24"/>
                <w:szCs w:val="24"/>
                <w:shd w:val="clear" w:color="auto" w:fill="FFFFFF"/>
              </w:rPr>
              <w:t>(</w:t>
            </w:r>
            <w:r w:rsidRPr="00E913EF">
              <w:rPr>
                <w:rStyle w:val="Strong"/>
                <w:rFonts w:ascii="Times New Roman" w:hAnsi="Times New Roman" w:cs="Times New Roman"/>
                <w:b w:val="0"/>
                <w:bCs w:val="0"/>
                <w:color w:val="000000" w:themeColor="text1"/>
                <w:sz w:val="24"/>
                <w:szCs w:val="24"/>
                <w:shd w:val="clear" w:color="auto" w:fill="FFFFFF"/>
              </w:rPr>
              <w:t>CID</w:t>
            </w:r>
            <w:r>
              <w:rPr>
                <w:rStyle w:val="Strong"/>
                <w:color w:val="000000" w:themeColor="text1"/>
                <w:shd w:val="clear" w:color="auto" w:fill="FFFFFF"/>
              </w:rPr>
              <w:t xml:space="preserve"> </w:t>
            </w:r>
            <w:r w:rsidRPr="008F49ED">
              <w:rPr>
                <w:rFonts w:ascii="Times New Roman" w:hAnsi="Times New Roman" w:cs="Times New Roman"/>
                <w:color w:val="111827"/>
                <w:sz w:val="24"/>
                <w:szCs w:val="24"/>
                <w:shd w:val="clear" w:color="auto" w:fill="FFFFFF"/>
              </w:rPr>
              <w:t>139033900</w:t>
            </w:r>
            <w:r>
              <w:rPr>
                <w:rFonts w:ascii="Times New Roman" w:hAnsi="Times New Roman" w:cs="Times New Roman"/>
                <w:color w:val="111827"/>
                <w:sz w:val="24"/>
                <w:szCs w:val="24"/>
                <w:shd w:val="clear" w:color="auto" w:fill="FFFFFF"/>
              </w:rPr>
              <w:t>)</w:t>
            </w:r>
          </w:p>
        </w:tc>
        <w:tc>
          <w:tcPr>
            <w:tcW w:w="6036" w:type="dxa"/>
          </w:tcPr>
          <w:p w14:paraId="6B17ED93" w14:textId="77777777" w:rsidR="00011CFB" w:rsidRPr="00E764E0" w:rsidRDefault="00011CFB" w:rsidP="00DD0EE9">
            <w:pPr>
              <w:tabs>
                <w:tab w:val="left" w:pos="1080"/>
              </w:tabs>
              <w:spacing w:line="480" w:lineRule="auto"/>
              <w:jc w:val="both"/>
              <w:rPr>
                <w:rStyle w:val="Strong"/>
                <w:rFonts w:ascii="Times New Roman" w:hAnsi="Times New Roman" w:cs="Times New Roman"/>
                <w:b w:val="0"/>
                <w:color w:val="000000" w:themeColor="text1"/>
                <w:sz w:val="24"/>
                <w:szCs w:val="24"/>
                <w:shd w:val="clear" w:color="auto" w:fill="FFFFFF"/>
              </w:rPr>
            </w:pPr>
            <w:r w:rsidRPr="00802CDF">
              <w:rPr>
                <w:rStyle w:val="Strong"/>
                <w:rFonts w:ascii="Times New Roman" w:hAnsi="Times New Roman" w:cs="Times New Roman"/>
                <w:color w:val="000000" w:themeColor="text1"/>
                <w:sz w:val="24"/>
                <w:szCs w:val="24"/>
                <w:shd w:val="clear" w:color="auto" w:fill="FFFFFF"/>
              </w:rPr>
              <w:t>[(5,7-dibromo-2-oxo-1,2-dihydroquinolin-4-</w:t>
            </w:r>
            <w:proofErr w:type="gramStart"/>
            <w:r w:rsidRPr="00802CDF">
              <w:rPr>
                <w:rStyle w:val="Strong"/>
                <w:rFonts w:ascii="Times New Roman" w:hAnsi="Times New Roman" w:cs="Times New Roman"/>
                <w:color w:val="000000" w:themeColor="text1"/>
                <w:sz w:val="24"/>
                <w:szCs w:val="24"/>
                <w:shd w:val="clear" w:color="auto" w:fill="FFFFFF"/>
              </w:rPr>
              <w:t>yl)methyl</w:t>
            </w:r>
            <w:proofErr w:type="gramEnd"/>
            <w:r w:rsidRPr="00802CDF">
              <w:rPr>
                <w:rStyle w:val="Strong"/>
                <w:rFonts w:ascii="Times New Roman" w:hAnsi="Times New Roman" w:cs="Times New Roman"/>
                <w:color w:val="000000" w:themeColor="text1"/>
                <w:sz w:val="24"/>
                <w:szCs w:val="24"/>
                <w:shd w:val="clear" w:color="auto" w:fill="FFFFFF"/>
              </w:rPr>
              <w:t>]phosphonic acid (L8J)</w:t>
            </w:r>
          </w:p>
        </w:tc>
      </w:tr>
      <w:tr w:rsidR="00011CFB" w14:paraId="3A20335E" w14:textId="77777777" w:rsidTr="00DD0EE9">
        <w:trPr>
          <w:trHeight w:val="2651"/>
        </w:trPr>
        <w:tc>
          <w:tcPr>
            <w:tcW w:w="2260" w:type="dxa"/>
          </w:tcPr>
          <w:p w14:paraId="3B989844" w14:textId="77777777" w:rsidR="00011CFB" w:rsidRPr="008F49ED" w:rsidRDefault="00011CFB" w:rsidP="00DD0EE9">
            <w:pPr>
              <w:tabs>
                <w:tab w:val="left" w:pos="1080"/>
              </w:tabs>
              <w:spacing w:line="480" w:lineRule="auto"/>
              <w:jc w:val="both"/>
              <w:rPr>
                <w:rStyle w:val="Strong"/>
                <w:rFonts w:ascii="Times New Roman" w:hAnsi="Times New Roman" w:cs="Times New Roman"/>
                <w:color w:val="000000" w:themeColor="text1"/>
                <w:sz w:val="24"/>
                <w:szCs w:val="24"/>
                <w:shd w:val="clear" w:color="auto" w:fill="FFFFFF"/>
              </w:rPr>
            </w:pPr>
            <w:r w:rsidRPr="008F49ED">
              <w:rPr>
                <w:rStyle w:val="Strong"/>
                <w:rFonts w:ascii="Times New Roman" w:hAnsi="Times New Roman" w:cs="Times New Roman"/>
                <w:color w:val="000000" w:themeColor="text1"/>
                <w:sz w:val="24"/>
                <w:szCs w:val="24"/>
                <w:shd w:val="clear" w:color="auto" w:fill="FFFFFF"/>
              </w:rPr>
              <w:lastRenderedPageBreak/>
              <w:t>Ligand Interaction (</w:t>
            </w:r>
            <w:proofErr w:type="spellStart"/>
            <w:r w:rsidRPr="008F49ED">
              <w:rPr>
                <w:rStyle w:val="Strong"/>
                <w:rFonts w:ascii="Times New Roman" w:hAnsi="Times New Roman" w:cs="Times New Roman"/>
                <w:color w:val="000000" w:themeColor="text1"/>
                <w:sz w:val="24"/>
                <w:szCs w:val="24"/>
                <w:shd w:val="clear" w:color="auto" w:fill="FFFFFF"/>
              </w:rPr>
              <w:t>pdb</w:t>
            </w:r>
            <w:proofErr w:type="spellEnd"/>
            <w:r w:rsidRPr="008F49ED">
              <w:rPr>
                <w:rStyle w:val="Strong"/>
                <w:rFonts w:ascii="Times New Roman" w:hAnsi="Times New Roman" w:cs="Times New Roman"/>
                <w:color w:val="000000" w:themeColor="text1"/>
                <w:sz w:val="24"/>
                <w:szCs w:val="24"/>
                <w:shd w:val="clear" w:color="auto" w:fill="FFFFFF"/>
              </w:rPr>
              <w:t xml:space="preserve"> standard)</w:t>
            </w:r>
          </w:p>
        </w:tc>
        <w:tc>
          <w:tcPr>
            <w:tcW w:w="6036" w:type="dxa"/>
          </w:tcPr>
          <w:p w14:paraId="681649F5" w14:textId="77777777" w:rsidR="00011CFB" w:rsidRPr="000851B5" w:rsidRDefault="00011CFB" w:rsidP="00DD0EE9">
            <w:pPr>
              <w:tabs>
                <w:tab w:val="left" w:pos="1080"/>
              </w:tabs>
              <w:spacing w:line="480" w:lineRule="auto"/>
              <w:jc w:val="both"/>
              <w:rPr>
                <w:rStyle w:val="Strong"/>
                <w:rFonts w:ascii="Times New Roman" w:hAnsi="Times New Roman" w:cs="Times New Roman"/>
                <w:b w:val="0"/>
                <w:color w:val="000000" w:themeColor="text1"/>
                <w:sz w:val="24"/>
                <w:szCs w:val="24"/>
                <w:shd w:val="clear" w:color="auto" w:fill="FFFFFF"/>
              </w:rPr>
            </w:pPr>
            <w:r>
              <w:rPr>
                <w:rFonts w:ascii="Times New Roman" w:hAnsi="Times New Roman" w:cs="Times New Roman"/>
                <w:bCs/>
                <w:noProof/>
                <w:color w:val="000000" w:themeColor="text1"/>
                <w:sz w:val="24"/>
                <w:szCs w:val="24"/>
                <w:shd w:val="clear" w:color="auto" w:fill="FFFFFF"/>
                <w:lang w:eastAsia="en-IN"/>
              </w:rPr>
              <w:drawing>
                <wp:inline distT="0" distB="0" distL="0" distR="0" wp14:anchorId="0404207F" wp14:editId="2D5F6282">
                  <wp:extent cx="3686175" cy="13525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676).png"/>
                          <pic:cNvPicPr/>
                        </pic:nvPicPr>
                        <pic:blipFill>
                          <a:blip r:embed="rId10">
                            <a:extLst>
                              <a:ext uri="{28A0092B-C50C-407E-A947-70E740481C1C}">
                                <a14:useLocalDpi xmlns:a14="http://schemas.microsoft.com/office/drawing/2010/main" val="0"/>
                              </a:ext>
                            </a:extLst>
                          </a:blip>
                          <a:stretch>
                            <a:fillRect/>
                          </a:stretch>
                        </pic:blipFill>
                        <pic:spPr>
                          <a:xfrm>
                            <a:off x="0" y="0"/>
                            <a:ext cx="3686723" cy="1352751"/>
                          </a:xfrm>
                          <a:prstGeom prst="rect">
                            <a:avLst/>
                          </a:prstGeom>
                        </pic:spPr>
                      </pic:pic>
                    </a:graphicData>
                  </a:graphic>
                </wp:inline>
              </w:drawing>
            </w:r>
          </w:p>
        </w:tc>
      </w:tr>
      <w:tr w:rsidR="00011CFB" w14:paraId="5E18D03D" w14:textId="77777777" w:rsidTr="00011CFB">
        <w:tc>
          <w:tcPr>
            <w:tcW w:w="2260" w:type="dxa"/>
          </w:tcPr>
          <w:p w14:paraId="334E35F4" w14:textId="77777777" w:rsidR="00011CFB" w:rsidRPr="008F49ED" w:rsidRDefault="00011CFB" w:rsidP="00DD0EE9">
            <w:pPr>
              <w:tabs>
                <w:tab w:val="left" w:pos="1080"/>
              </w:tabs>
              <w:spacing w:line="480" w:lineRule="auto"/>
              <w:rPr>
                <w:rStyle w:val="Strong"/>
                <w:rFonts w:ascii="Times New Roman" w:hAnsi="Times New Roman" w:cs="Times New Roman"/>
                <w:color w:val="000000" w:themeColor="text1"/>
                <w:sz w:val="24"/>
                <w:szCs w:val="24"/>
                <w:shd w:val="clear" w:color="auto" w:fill="FFFFFF"/>
              </w:rPr>
            </w:pPr>
            <w:r w:rsidRPr="008F49ED">
              <w:rPr>
                <w:rStyle w:val="Strong"/>
                <w:rFonts w:ascii="Times New Roman" w:hAnsi="Times New Roman" w:cs="Times New Roman"/>
                <w:color w:val="000000" w:themeColor="text1"/>
                <w:sz w:val="24"/>
                <w:szCs w:val="24"/>
                <w:shd w:val="clear" w:color="auto" w:fill="FFFFFF"/>
              </w:rPr>
              <w:t xml:space="preserve">Residues interacted with native ligand </w:t>
            </w:r>
            <w:r>
              <w:rPr>
                <w:rStyle w:val="Strong"/>
                <w:rFonts w:ascii="Times New Roman" w:hAnsi="Times New Roman" w:cs="Times New Roman"/>
                <w:color w:val="000000" w:themeColor="text1"/>
                <w:sz w:val="24"/>
                <w:szCs w:val="24"/>
                <w:shd w:val="clear" w:color="auto" w:fill="FFFFFF"/>
              </w:rPr>
              <w:t>(active site)</w:t>
            </w:r>
          </w:p>
        </w:tc>
        <w:tc>
          <w:tcPr>
            <w:tcW w:w="6036" w:type="dxa"/>
          </w:tcPr>
          <w:p w14:paraId="5A788F28" w14:textId="77777777" w:rsidR="00011CFB" w:rsidRDefault="00011CFB" w:rsidP="00DD0EE9">
            <w:pPr>
              <w:tabs>
                <w:tab w:val="left" w:pos="1080"/>
              </w:tabs>
              <w:spacing w:line="480" w:lineRule="auto"/>
              <w:jc w:val="both"/>
              <w:rPr>
                <w:rFonts w:ascii="Times New Roman" w:hAnsi="Times New Roman" w:cs="Times New Roman"/>
                <w:bCs/>
                <w:noProof/>
                <w:color w:val="000000" w:themeColor="text1"/>
                <w:sz w:val="24"/>
                <w:szCs w:val="24"/>
                <w:shd w:val="clear" w:color="auto" w:fill="FFFFFF"/>
                <w:lang w:eastAsia="en-IN"/>
              </w:rPr>
            </w:pPr>
            <w:r>
              <w:rPr>
                <w:rFonts w:ascii="Times New Roman" w:hAnsi="Times New Roman" w:cs="Times New Roman"/>
                <w:bCs/>
                <w:noProof/>
                <w:color w:val="000000" w:themeColor="text1"/>
                <w:sz w:val="24"/>
                <w:szCs w:val="24"/>
                <w:shd w:val="clear" w:color="auto" w:fill="FFFFFF"/>
                <w:lang w:eastAsia="en-IN"/>
              </w:rPr>
              <w:t>MET A:67, VAL A:73, HIS A:189, LYS A:211, ASN A:220</w:t>
            </w:r>
          </w:p>
        </w:tc>
      </w:tr>
      <w:tr w:rsidR="00DE7392" w14:paraId="2FBE8384" w14:textId="77777777" w:rsidTr="00DE7392">
        <w:trPr>
          <w:trHeight w:val="1110"/>
        </w:trPr>
        <w:tc>
          <w:tcPr>
            <w:tcW w:w="2260" w:type="dxa"/>
          </w:tcPr>
          <w:p w14:paraId="7E739EEB" w14:textId="2BC99ABE" w:rsidR="00DE7392" w:rsidRDefault="00DE7392" w:rsidP="0071306A">
            <w:pPr>
              <w:tabs>
                <w:tab w:val="left" w:pos="1080"/>
              </w:tabs>
              <w:spacing w:line="480" w:lineRule="auto"/>
              <w:jc w:val="both"/>
              <w:rPr>
                <w:rFonts w:ascii="Times New Roman" w:hAnsi="Times New Roman" w:cs="Times New Roman"/>
                <w:b/>
                <w:sz w:val="24"/>
                <w:szCs w:val="24"/>
              </w:rPr>
            </w:pPr>
            <w:r>
              <w:rPr>
                <w:rFonts w:ascii="Times New Roman" w:hAnsi="Times New Roman" w:cs="Times New Roman"/>
                <w:b/>
                <w:sz w:val="24"/>
                <w:szCs w:val="24"/>
              </w:rPr>
              <w:t>Residues interacted</w:t>
            </w:r>
            <w:r w:rsidR="006A66FC">
              <w:rPr>
                <w:rFonts w:ascii="Times New Roman" w:hAnsi="Times New Roman" w:cs="Times New Roman"/>
                <w:b/>
                <w:sz w:val="24"/>
                <w:szCs w:val="24"/>
              </w:rPr>
              <w:t xml:space="preserve"> by native ligand </w:t>
            </w:r>
          </w:p>
          <w:p w14:paraId="062B3DCC" w14:textId="533F88D4" w:rsidR="00DE7392" w:rsidRDefault="00A54D67" w:rsidP="00A54D67">
            <w:pPr>
              <w:tabs>
                <w:tab w:val="left" w:pos="1080"/>
              </w:tabs>
              <w:spacing w:line="480" w:lineRule="auto"/>
              <w:jc w:val="both"/>
              <w:rPr>
                <w:rFonts w:ascii="Times New Roman" w:hAnsi="Times New Roman" w:cs="Times New Roman"/>
                <w:b/>
                <w:sz w:val="24"/>
                <w:szCs w:val="24"/>
              </w:rPr>
            </w:pPr>
            <w:r>
              <w:rPr>
                <w:rFonts w:ascii="Times New Roman" w:hAnsi="Times New Roman" w:cs="Times New Roman"/>
                <w:b/>
                <w:sz w:val="24"/>
                <w:szCs w:val="24"/>
              </w:rPr>
              <w:t>(docking model)</w:t>
            </w:r>
          </w:p>
        </w:tc>
        <w:tc>
          <w:tcPr>
            <w:tcW w:w="6036" w:type="dxa"/>
          </w:tcPr>
          <w:p w14:paraId="43EE8058" w14:textId="77777777" w:rsidR="00DE7392" w:rsidRDefault="00DE7392" w:rsidP="0071306A">
            <w:pPr>
              <w:tabs>
                <w:tab w:val="left" w:pos="1080"/>
              </w:tabs>
              <w:spacing w:line="480" w:lineRule="auto"/>
              <w:jc w:val="both"/>
              <w:rPr>
                <w:rFonts w:ascii="Times New Roman" w:hAnsi="Times New Roman" w:cs="Times New Roman"/>
                <w:b/>
                <w:sz w:val="24"/>
                <w:szCs w:val="24"/>
              </w:rPr>
            </w:pPr>
            <w:r>
              <w:rPr>
                <w:rFonts w:ascii="Times New Roman" w:hAnsi="Times New Roman" w:cs="Times New Roman"/>
                <w:bCs/>
                <w:noProof/>
                <w:color w:val="000000" w:themeColor="text1"/>
                <w:sz w:val="24"/>
                <w:szCs w:val="24"/>
                <w:shd w:val="clear" w:color="auto" w:fill="FFFFFF"/>
                <w:lang w:eastAsia="en-IN"/>
              </w:rPr>
              <w:t>MET A:67, VAL A:73, HIS A:189, LYS A:211, ASN A:220</w:t>
            </w:r>
          </w:p>
        </w:tc>
      </w:tr>
    </w:tbl>
    <w:p w14:paraId="06ABD235" w14:textId="77777777" w:rsidR="00011CFB" w:rsidRDefault="00011CFB" w:rsidP="00011CFB">
      <w:pPr>
        <w:spacing w:line="480" w:lineRule="auto"/>
        <w:jc w:val="both"/>
        <w:rPr>
          <w:rFonts w:ascii="Times New Roman" w:hAnsi="Times New Roman" w:cs="Times New Roman"/>
          <w:noProof/>
          <w:sz w:val="24"/>
          <w:szCs w:val="24"/>
          <w:lang w:eastAsia="en-IN"/>
        </w:rPr>
      </w:pPr>
    </w:p>
    <w:p w14:paraId="63FC738C" w14:textId="447D0B23" w:rsidR="00011CFB" w:rsidRPr="00FA50E6" w:rsidRDefault="00011CFB" w:rsidP="00011CFB">
      <w:pPr>
        <w:tabs>
          <w:tab w:val="left" w:pos="1080"/>
        </w:tabs>
        <w:spacing w:line="480" w:lineRule="auto"/>
        <w:jc w:val="both"/>
        <w:rPr>
          <w:rFonts w:ascii="Times New Roman" w:hAnsi="Times New Roman" w:cs="Times New Roman"/>
          <w:b/>
          <w:bCs/>
          <w:sz w:val="28"/>
          <w:szCs w:val="28"/>
        </w:rPr>
      </w:pPr>
      <w:r w:rsidRPr="00FA50E6">
        <w:rPr>
          <w:rFonts w:ascii="Times New Roman" w:hAnsi="Times New Roman" w:cs="Times New Roman"/>
          <w:sz w:val="28"/>
          <w:szCs w:val="28"/>
        </w:rPr>
        <w:t xml:space="preserve">Docking of the native ligand </w:t>
      </w:r>
      <w:r w:rsidRPr="00FA50E6">
        <w:rPr>
          <w:rStyle w:val="Strong"/>
          <w:rFonts w:ascii="Times New Roman" w:hAnsi="Times New Roman" w:cs="Times New Roman"/>
          <w:color w:val="000000" w:themeColor="text1"/>
          <w:sz w:val="28"/>
          <w:szCs w:val="28"/>
          <w:shd w:val="clear" w:color="auto" w:fill="FFFFFF"/>
        </w:rPr>
        <w:t>[(5,7-dibromo-2-oxo-1,2-dihydroquinolin-4-</w:t>
      </w:r>
      <w:proofErr w:type="gramStart"/>
      <w:r w:rsidRPr="00FA50E6">
        <w:rPr>
          <w:rStyle w:val="Strong"/>
          <w:rFonts w:ascii="Times New Roman" w:hAnsi="Times New Roman" w:cs="Times New Roman"/>
          <w:color w:val="000000" w:themeColor="text1"/>
          <w:sz w:val="28"/>
          <w:szCs w:val="28"/>
          <w:shd w:val="clear" w:color="auto" w:fill="FFFFFF"/>
        </w:rPr>
        <w:t>yl)methyl</w:t>
      </w:r>
      <w:proofErr w:type="gramEnd"/>
      <w:r w:rsidRPr="00FA50E6">
        <w:rPr>
          <w:rStyle w:val="Strong"/>
          <w:rFonts w:ascii="Times New Roman" w:hAnsi="Times New Roman" w:cs="Times New Roman"/>
          <w:color w:val="000000" w:themeColor="text1"/>
          <w:sz w:val="28"/>
          <w:szCs w:val="28"/>
          <w:shd w:val="clear" w:color="auto" w:fill="FFFFFF"/>
        </w:rPr>
        <w:t>] phosphonic acid</w:t>
      </w:r>
      <w:r w:rsidRPr="00FA50E6">
        <w:rPr>
          <w:rFonts w:ascii="Times New Roman" w:hAnsi="Times New Roman" w:cs="Times New Roman"/>
          <w:sz w:val="28"/>
          <w:szCs w:val="28"/>
        </w:rPr>
        <w:t xml:space="preserve"> with </w:t>
      </w:r>
      <w:r w:rsidR="00597C96" w:rsidRPr="00FA50E6">
        <w:rPr>
          <w:rFonts w:ascii="Times New Roman" w:hAnsi="Times New Roman" w:cs="Times New Roman"/>
          <w:sz w:val="28"/>
          <w:szCs w:val="28"/>
        </w:rPr>
        <w:t>NDM-1 active site</w:t>
      </w:r>
      <w:r w:rsidR="00DB0764" w:rsidRPr="00FA50E6">
        <w:rPr>
          <w:rFonts w:ascii="Times New Roman" w:hAnsi="Times New Roman" w:cs="Times New Roman"/>
          <w:sz w:val="28"/>
          <w:szCs w:val="28"/>
        </w:rPr>
        <w:t xml:space="preserve"> </w:t>
      </w:r>
      <w:r w:rsidRPr="00FA50E6">
        <w:rPr>
          <w:rFonts w:ascii="Times New Roman" w:hAnsi="Times New Roman" w:cs="Times New Roman"/>
          <w:sz w:val="28"/>
          <w:szCs w:val="28"/>
        </w:rPr>
        <w:t xml:space="preserve"> was performed. The interactions of native ligand</w:t>
      </w:r>
      <w:r w:rsidRPr="00FA50E6">
        <w:rPr>
          <w:rFonts w:cstheme="minorHAnsi"/>
          <w:sz w:val="28"/>
          <w:szCs w:val="28"/>
        </w:rPr>
        <w:t xml:space="preserve"> </w:t>
      </w:r>
      <w:r w:rsidRPr="00FA50E6">
        <w:rPr>
          <w:rFonts w:ascii="Times New Roman" w:hAnsi="Times New Roman" w:cs="Times New Roman"/>
          <w:sz w:val="28"/>
          <w:szCs w:val="28"/>
        </w:rPr>
        <w:t xml:space="preserve">with NDM-1 protein (PDB id: 6ny7) obtained from PDB database were compared with docking results during validation of docking model. </w:t>
      </w:r>
      <w:r w:rsidRPr="00FA50E6">
        <w:rPr>
          <w:rStyle w:val="Strong"/>
          <w:rFonts w:ascii="Times New Roman" w:hAnsi="Times New Roman" w:cs="Times New Roman"/>
          <w:b w:val="0"/>
          <w:bCs w:val="0"/>
          <w:color w:val="000000" w:themeColor="text1"/>
          <w:sz w:val="28"/>
          <w:szCs w:val="28"/>
          <w:shd w:val="clear" w:color="auto" w:fill="FFFFFF"/>
        </w:rPr>
        <w:t>Both showed the same interactions which validated our docking model.</w:t>
      </w:r>
    </w:p>
    <w:p w14:paraId="2453D6FD" w14:textId="709DEBF2" w:rsidR="00011CFB" w:rsidRPr="001541CC" w:rsidRDefault="00011CFB" w:rsidP="00011CFB">
      <w:pPr>
        <w:spacing w:line="480" w:lineRule="auto"/>
        <w:jc w:val="both"/>
        <w:rPr>
          <w:rStyle w:val="Strong"/>
          <w:rFonts w:ascii="Times New Roman" w:hAnsi="Times New Roman" w:cs="Times New Roman"/>
          <w:color w:val="000000" w:themeColor="text1"/>
          <w:sz w:val="28"/>
          <w:szCs w:val="28"/>
          <w:shd w:val="clear" w:color="auto" w:fill="FFFFFF"/>
        </w:rPr>
      </w:pPr>
      <w:r w:rsidRPr="001541CC">
        <w:rPr>
          <w:rStyle w:val="Strong"/>
          <w:rFonts w:ascii="Times New Roman" w:hAnsi="Times New Roman" w:cs="Times New Roman"/>
          <w:color w:val="000000" w:themeColor="text1"/>
          <w:sz w:val="28"/>
          <w:szCs w:val="28"/>
          <w:shd w:val="clear" w:color="auto" w:fill="FFFFFF"/>
        </w:rPr>
        <w:t>4.</w:t>
      </w:r>
      <w:r>
        <w:rPr>
          <w:rStyle w:val="Strong"/>
          <w:rFonts w:ascii="Times New Roman" w:hAnsi="Times New Roman" w:cs="Times New Roman"/>
          <w:color w:val="000000" w:themeColor="text1"/>
          <w:sz w:val="28"/>
          <w:szCs w:val="28"/>
          <w:shd w:val="clear" w:color="auto" w:fill="FFFFFF"/>
        </w:rPr>
        <w:t>Docking Studies:</w:t>
      </w:r>
    </w:p>
    <w:p w14:paraId="3F6B7623" w14:textId="03AD7ABC" w:rsidR="00011CFB" w:rsidRPr="00FA50E6" w:rsidRDefault="00011CFB" w:rsidP="00011CFB">
      <w:pPr>
        <w:spacing w:line="480" w:lineRule="auto"/>
        <w:jc w:val="both"/>
        <w:rPr>
          <w:rStyle w:val="Strong"/>
          <w:rFonts w:ascii="Times New Roman" w:hAnsi="Times New Roman" w:cs="Times New Roman"/>
          <w:b w:val="0"/>
          <w:bCs w:val="0"/>
          <w:color w:val="000000" w:themeColor="text1"/>
          <w:sz w:val="28"/>
          <w:szCs w:val="28"/>
          <w:shd w:val="clear" w:color="auto" w:fill="FFFFFF"/>
        </w:rPr>
      </w:pPr>
      <w:r w:rsidRPr="00FA50E6">
        <w:rPr>
          <w:rStyle w:val="Strong"/>
          <w:rFonts w:ascii="Times New Roman" w:hAnsi="Times New Roman" w:cs="Times New Roman"/>
          <w:b w:val="0"/>
          <w:bCs w:val="0"/>
          <w:color w:val="000000" w:themeColor="text1"/>
          <w:sz w:val="28"/>
          <w:szCs w:val="28"/>
          <w:shd w:val="clear" w:color="auto" w:fill="FFFFFF"/>
        </w:rPr>
        <w:t xml:space="preserve"> About 1lak</w:t>
      </w:r>
      <w:r w:rsidR="00597C96" w:rsidRPr="00FA50E6">
        <w:rPr>
          <w:rStyle w:val="Strong"/>
          <w:rFonts w:ascii="Times New Roman" w:hAnsi="Times New Roman" w:cs="Times New Roman"/>
          <w:b w:val="0"/>
          <w:bCs w:val="0"/>
          <w:color w:val="000000" w:themeColor="text1"/>
          <w:sz w:val="28"/>
          <w:szCs w:val="28"/>
          <w:shd w:val="clear" w:color="auto" w:fill="FFFFFF"/>
        </w:rPr>
        <w:t xml:space="preserve">h </w:t>
      </w:r>
      <w:proofErr w:type="spellStart"/>
      <w:r w:rsidR="00597C96" w:rsidRPr="00FA50E6">
        <w:rPr>
          <w:rStyle w:val="Strong"/>
          <w:rFonts w:ascii="Times New Roman" w:hAnsi="Times New Roman" w:cs="Times New Roman"/>
          <w:b w:val="0"/>
          <w:bCs w:val="0"/>
          <w:color w:val="000000" w:themeColor="text1"/>
          <w:sz w:val="28"/>
          <w:szCs w:val="28"/>
          <w:shd w:val="clear" w:color="auto" w:fill="FFFFFF"/>
        </w:rPr>
        <w:t>sulfonamide</w:t>
      </w:r>
      <w:proofErr w:type="spellEnd"/>
      <w:r w:rsidR="00597C96" w:rsidRPr="00FA50E6">
        <w:rPr>
          <w:rStyle w:val="Strong"/>
          <w:rFonts w:ascii="Times New Roman" w:hAnsi="Times New Roman" w:cs="Times New Roman"/>
          <w:b w:val="0"/>
          <w:bCs w:val="0"/>
          <w:color w:val="000000" w:themeColor="text1"/>
          <w:sz w:val="28"/>
          <w:szCs w:val="28"/>
          <w:shd w:val="clear" w:color="auto" w:fill="FFFFFF"/>
        </w:rPr>
        <w:t xml:space="preserve"> derivative compounds were</w:t>
      </w:r>
      <w:r w:rsidR="002D25A9" w:rsidRPr="00FA50E6">
        <w:rPr>
          <w:rStyle w:val="Strong"/>
          <w:rFonts w:ascii="Times New Roman" w:hAnsi="Times New Roman" w:cs="Times New Roman"/>
          <w:b w:val="0"/>
          <w:bCs w:val="0"/>
          <w:color w:val="000000" w:themeColor="text1"/>
          <w:sz w:val="28"/>
          <w:szCs w:val="28"/>
          <w:shd w:val="clear" w:color="auto" w:fill="FFFFFF"/>
        </w:rPr>
        <w:t xml:space="preserve"> found in</w:t>
      </w:r>
      <w:r w:rsidRPr="00FA50E6">
        <w:rPr>
          <w:rStyle w:val="Strong"/>
          <w:rFonts w:ascii="Times New Roman" w:hAnsi="Times New Roman" w:cs="Times New Roman"/>
          <w:b w:val="0"/>
          <w:bCs w:val="0"/>
          <w:color w:val="000000" w:themeColor="text1"/>
          <w:sz w:val="28"/>
          <w:szCs w:val="28"/>
          <w:shd w:val="clear" w:color="auto" w:fill="FFFFFF"/>
        </w:rPr>
        <w:t xml:space="preserve"> </w:t>
      </w:r>
      <w:proofErr w:type="spellStart"/>
      <w:r w:rsidRPr="00FA50E6">
        <w:rPr>
          <w:rStyle w:val="Strong"/>
          <w:rFonts w:ascii="Times New Roman" w:hAnsi="Times New Roman" w:cs="Times New Roman"/>
          <w:b w:val="0"/>
          <w:bCs w:val="0"/>
          <w:color w:val="000000" w:themeColor="text1"/>
          <w:sz w:val="28"/>
          <w:szCs w:val="28"/>
          <w:shd w:val="clear" w:color="auto" w:fill="FFFFFF"/>
        </w:rPr>
        <w:t>pubchem</w:t>
      </w:r>
      <w:proofErr w:type="spellEnd"/>
      <w:r w:rsidRPr="00FA50E6">
        <w:rPr>
          <w:rStyle w:val="Strong"/>
          <w:rFonts w:ascii="Times New Roman" w:hAnsi="Times New Roman" w:cs="Times New Roman"/>
          <w:b w:val="0"/>
          <w:bCs w:val="0"/>
          <w:color w:val="000000" w:themeColor="text1"/>
          <w:sz w:val="28"/>
          <w:szCs w:val="28"/>
          <w:shd w:val="clear" w:color="auto" w:fill="FFFFFF"/>
        </w:rPr>
        <w:t xml:space="preserve"> database. By applying Verber’s and Lipinski’s rules of drug likeliness, </w:t>
      </w:r>
      <w:r w:rsidR="00EF370B" w:rsidRPr="00FA50E6">
        <w:rPr>
          <w:rStyle w:val="Strong"/>
          <w:rFonts w:ascii="Times New Roman" w:hAnsi="Times New Roman" w:cs="Times New Roman"/>
          <w:b w:val="0"/>
          <w:bCs w:val="0"/>
          <w:color w:val="000000" w:themeColor="text1"/>
          <w:sz w:val="28"/>
          <w:szCs w:val="28"/>
          <w:shd w:val="clear" w:color="auto" w:fill="FFFFFF"/>
        </w:rPr>
        <w:t>t</w:t>
      </w:r>
      <w:r w:rsidRPr="00FA50E6">
        <w:rPr>
          <w:rStyle w:val="Strong"/>
          <w:rFonts w:ascii="Times New Roman" w:hAnsi="Times New Roman" w:cs="Times New Roman"/>
          <w:b w:val="0"/>
          <w:bCs w:val="0"/>
          <w:color w:val="000000" w:themeColor="text1"/>
          <w:sz w:val="28"/>
          <w:szCs w:val="28"/>
          <w:shd w:val="clear" w:color="auto" w:fill="FFFFFF"/>
        </w:rPr>
        <w:t xml:space="preserve">he number of compounds were narrowed down to ~1400 which were downloaded and screened along with the native ligand, positive control and negative control </w:t>
      </w:r>
      <w:r w:rsidRPr="00FA50E6">
        <w:rPr>
          <w:rStyle w:val="Strong"/>
          <w:rFonts w:ascii="Times New Roman" w:hAnsi="Times New Roman" w:cs="Times New Roman"/>
          <w:b w:val="0"/>
          <w:bCs w:val="0"/>
          <w:color w:val="000000" w:themeColor="text1"/>
          <w:sz w:val="28"/>
          <w:szCs w:val="28"/>
          <w:shd w:val="clear" w:color="auto" w:fill="FFFFFF"/>
        </w:rPr>
        <w:lastRenderedPageBreak/>
        <w:t xml:space="preserve">against the active site </w:t>
      </w:r>
      <w:proofErr w:type="gramStart"/>
      <w:r w:rsidRPr="00FA50E6">
        <w:rPr>
          <w:rStyle w:val="Strong"/>
          <w:rFonts w:ascii="Times New Roman" w:hAnsi="Times New Roman" w:cs="Times New Roman"/>
          <w:b w:val="0"/>
          <w:bCs w:val="0"/>
          <w:color w:val="000000" w:themeColor="text1"/>
          <w:sz w:val="28"/>
          <w:szCs w:val="28"/>
          <w:shd w:val="clear" w:color="auto" w:fill="FFFFFF"/>
        </w:rPr>
        <w:t>of  NDM</w:t>
      </w:r>
      <w:proofErr w:type="gramEnd"/>
      <w:r w:rsidRPr="00FA50E6">
        <w:rPr>
          <w:rStyle w:val="Strong"/>
          <w:rFonts w:ascii="Times New Roman" w:hAnsi="Times New Roman" w:cs="Times New Roman"/>
          <w:b w:val="0"/>
          <w:bCs w:val="0"/>
          <w:color w:val="000000" w:themeColor="text1"/>
          <w:sz w:val="28"/>
          <w:szCs w:val="28"/>
          <w:shd w:val="clear" w:color="auto" w:fill="FFFFFF"/>
        </w:rPr>
        <w:t xml:space="preserve">-1 protein (6ny7) using </w:t>
      </w:r>
      <w:proofErr w:type="spellStart"/>
      <w:r w:rsidR="00EF1A5F" w:rsidRPr="00FA50E6">
        <w:rPr>
          <w:rStyle w:val="Strong"/>
          <w:rFonts w:ascii="Times New Roman" w:hAnsi="Times New Roman" w:cs="Times New Roman"/>
          <w:b w:val="0"/>
          <w:bCs w:val="0"/>
          <w:color w:val="000000" w:themeColor="text1"/>
          <w:sz w:val="28"/>
          <w:szCs w:val="28"/>
          <w:shd w:val="clear" w:color="auto" w:fill="FFFFFF"/>
        </w:rPr>
        <w:t>Autodock</w:t>
      </w:r>
      <w:proofErr w:type="spellEnd"/>
      <w:r w:rsidR="00EF1A5F" w:rsidRPr="00FA50E6">
        <w:rPr>
          <w:rStyle w:val="Strong"/>
          <w:rFonts w:ascii="Times New Roman" w:hAnsi="Times New Roman" w:cs="Times New Roman"/>
          <w:b w:val="0"/>
          <w:bCs w:val="0"/>
          <w:color w:val="000000" w:themeColor="text1"/>
          <w:sz w:val="28"/>
          <w:szCs w:val="28"/>
          <w:shd w:val="clear" w:color="auto" w:fill="FFFFFF"/>
        </w:rPr>
        <w:t xml:space="preserve"> Vina in </w:t>
      </w:r>
      <w:proofErr w:type="spellStart"/>
      <w:r w:rsidRPr="00FA50E6">
        <w:rPr>
          <w:rStyle w:val="Strong"/>
          <w:rFonts w:ascii="Times New Roman" w:hAnsi="Times New Roman" w:cs="Times New Roman"/>
          <w:b w:val="0"/>
          <w:bCs w:val="0"/>
          <w:color w:val="000000" w:themeColor="text1"/>
          <w:sz w:val="28"/>
          <w:szCs w:val="28"/>
          <w:shd w:val="clear" w:color="auto" w:fill="FFFFFF"/>
        </w:rPr>
        <w:t>PyRx</w:t>
      </w:r>
      <w:proofErr w:type="spellEnd"/>
      <w:r w:rsidRPr="00FA50E6">
        <w:rPr>
          <w:rStyle w:val="Strong"/>
          <w:rFonts w:ascii="Times New Roman" w:hAnsi="Times New Roman" w:cs="Times New Roman"/>
          <w:b w:val="0"/>
          <w:bCs w:val="0"/>
          <w:color w:val="000000" w:themeColor="text1"/>
          <w:sz w:val="28"/>
          <w:szCs w:val="28"/>
          <w:shd w:val="clear" w:color="auto" w:fill="FFFFFF"/>
        </w:rPr>
        <w:t>. Top 60 (5% of the 1400 compounds screened) compounds with respect to binding energy were selected as best hits and their details are given in the following tables.</w:t>
      </w:r>
    </w:p>
    <w:p w14:paraId="50C56BD0" w14:textId="1F19D51F" w:rsidR="00011CFB" w:rsidRDefault="00BB0AF7">
      <w:pPr>
        <w:spacing w:line="480" w:lineRule="auto"/>
        <w:jc w:val="both"/>
        <w:rPr>
          <w:rStyle w:val="Strong"/>
          <w:rFonts w:ascii="Times New Roman" w:hAnsi="Times New Roman" w:cs="Times New Roman"/>
          <w:color w:val="000000" w:themeColor="text1"/>
          <w:sz w:val="24"/>
          <w:szCs w:val="24"/>
          <w:shd w:val="clear" w:color="auto" w:fill="FFFFFF"/>
        </w:rPr>
      </w:pPr>
      <w:r w:rsidRPr="00187258">
        <w:rPr>
          <w:rStyle w:val="Strong"/>
          <w:rFonts w:ascii="Times New Roman" w:hAnsi="Times New Roman" w:cs="Times New Roman"/>
          <w:color w:val="000000" w:themeColor="text1"/>
          <w:sz w:val="24"/>
          <w:szCs w:val="24"/>
          <w:shd w:val="clear" w:color="auto" w:fill="FFFFFF"/>
        </w:rPr>
        <w:t>Tabl</w:t>
      </w:r>
      <w:r>
        <w:rPr>
          <w:rStyle w:val="Strong"/>
          <w:rFonts w:ascii="Times New Roman" w:hAnsi="Times New Roman" w:cs="Times New Roman"/>
          <w:color w:val="000000" w:themeColor="text1"/>
          <w:sz w:val="24"/>
          <w:szCs w:val="24"/>
          <w:shd w:val="clear" w:color="auto" w:fill="FFFFFF"/>
        </w:rPr>
        <w:t xml:space="preserve">e </w:t>
      </w:r>
      <w:r w:rsidR="00CD44D5">
        <w:rPr>
          <w:rStyle w:val="Strong"/>
          <w:rFonts w:ascii="Times New Roman" w:hAnsi="Times New Roman" w:cs="Times New Roman"/>
          <w:color w:val="000000" w:themeColor="text1"/>
          <w:sz w:val="24"/>
          <w:szCs w:val="24"/>
          <w:shd w:val="clear" w:color="auto" w:fill="FFFFFF"/>
        </w:rPr>
        <w:t>3</w:t>
      </w:r>
      <w:r>
        <w:rPr>
          <w:rStyle w:val="Strong"/>
          <w:rFonts w:ascii="Times New Roman" w:hAnsi="Times New Roman" w:cs="Times New Roman"/>
          <w:color w:val="000000" w:themeColor="text1"/>
          <w:sz w:val="24"/>
          <w:szCs w:val="24"/>
          <w:shd w:val="clear" w:color="auto" w:fill="FFFFFF"/>
        </w:rPr>
        <w:t xml:space="preserve">: </w:t>
      </w:r>
      <w:r w:rsidR="002F491B">
        <w:rPr>
          <w:rStyle w:val="Strong"/>
          <w:rFonts w:ascii="Times New Roman" w:hAnsi="Times New Roman" w:cs="Times New Roman"/>
          <w:color w:val="000000" w:themeColor="text1"/>
          <w:sz w:val="24"/>
          <w:szCs w:val="24"/>
          <w:shd w:val="clear" w:color="auto" w:fill="FFFFFF"/>
        </w:rPr>
        <w:t>Virtual Screening results of best hits</w:t>
      </w:r>
    </w:p>
    <w:tbl>
      <w:tblPr>
        <w:tblW w:w="9016" w:type="dxa"/>
        <w:tblLook w:val="04A0" w:firstRow="1" w:lastRow="0" w:firstColumn="1" w:lastColumn="0" w:noHBand="0" w:noVBand="1"/>
      </w:tblPr>
      <w:tblGrid>
        <w:gridCol w:w="2878"/>
        <w:gridCol w:w="3518"/>
        <w:gridCol w:w="2620"/>
      </w:tblGrid>
      <w:tr w:rsidR="002D25A9" w:rsidRPr="00C4537B" w14:paraId="55649322" w14:textId="5674D01B" w:rsidTr="002D25A9">
        <w:trPr>
          <w:trHeight w:val="300"/>
        </w:trPr>
        <w:tc>
          <w:tcPr>
            <w:tcW w:w="28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FCA62" w14:textId="77777777" w:rsidR="002D25A9" w:rsidRPr="00C4537B" w:rsidRDefault="002D25A9" w:rsidP="00DD0EE9">
            <w:pP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Compound</w:t>
            </w:r>
            <w:r w:rsidRPr="00C4537B">
              <w:rPr>
                <w:rFonts w:ascii="Times New Roman" w:eastAsia="Times New Roman" w:hAnsi="Times New Roman" w:cs="Times New Roman"/>
                <w:color w:val="000000" w:themeColor="text1"/>
                <w:sz w:val="24"/>
                <w:szCs w:val="24"/>
                <w:lang w:eastAsia="en-IN"/>
              </w:rPr>
              <w:t xml:space="preserve"> (</w:t>
            </w:r>
            <w:proofErr w:type="spellStart"/>
            <w:r w:rsidRPr="00C4537B">
              <w:rPr>
                <w:rFonts w:ascii="Times New Roman" w:eastAsia="Times New Roman" w:hAnsi="Times New Roman" w:cs="Times New Roman"/>
                <w:color w:val="000000" w:themeColor="text1"/>
                <w:sz w:val="24"/>
                <w:szCs w:val="24"/>
                <w:lang w:eastAsia="en-IN"/>
              </w:rPr>
              <w:t>Pubchem</w:t>
            </w:r>
            <w:proofErr w:type="spellEnd"/>
            <w:r w:rsidRPr="00C4537B">
              <w:rPr>
                <w:rFonts w:ascii="Times New Roman" w:eastAsia="Times New Roman" w:hAnsi="Times New Roman" w:cs="Times New Roman"/>
                <w:color w:val="000000" w:themeColor="text1"/>
                <w:sz w:val="24"/>
                <w:szCs w:val="24"/>
                <w:lang w:eastAsia="en-IN"/>
              </w:rPr>
              <w:t xml:space="preserve"> CID)</w:t>
            </w:r>
          </w:p>
          <w:p w14:paraId="094414E1" w14:textId="77777777" w:rsidR="002D25A9" w:rsidRPr="00C4537B" w:rsidRDefault="002D25A9" w:rsidP="00DD0EE9">
            <w:pPr>
              <w:rPr>
                <w:rFonts w:ascii="Times New Roman" w:eastAsia="Times New Roman" w:hAnsi="Times New Roman" w:cs="Times New Roman"/>
                <w:color w:val="000000" w:themeColor="text1"/>
                <w:sz w:val="24"/>
                <w:szCs w:val="24"/>
                <w:lang w:eastAsia="en-IN"/>
              </w:rPr>
            </w:pPr>
          </w:p>
        </w:tc>
        <w:tc>
          <w:tcPr>
            <w:tcW w:w="3518" w:type="dxa"/>
            <w:tcBorders>
              <w:top w:val="single" w:sz="4" w:space="0" w:color="auto"/>
              <w:left w:val="single" w:sz="4" w:space="0" w:color="auto"/>
              <w:bottom w:val="single" w:sz="4" w:space="0" w:color="auto"/>
              <w:right w:val="single" w:sz="4" w:space="0" w:color="auto"/>
            </w:tcBorders>
          </w:tcPr>
          <w:p w14:paraId="13E1B835" w14:textId="77777777" w:rsidR="002D25A9" w:rsidRPr="00C4537B" w:rsidRDefault="002D25A9" w:rsidP="00DD0EE9">
            <w:pPr>
              <w:rPr>
                <w:rFonts w:ascii="Times New Roman" w:eastAsia="Times New Roman" w:hAnsi="Times New Roman" w:cs="Times New Roman"/>
                <w:color w:val="000000" w:themeColor="text1"/>
                <w:sz w:val="24"/>
                <w:szCs w:val="24"/>
                <w:lang w:eastAsia="en-IN"/>
              </w:rPr>
            </w:pPr>
            <w:r w:rsidRPr="00C4537B">
              <w:rPr>
                <w:rFonts w:ascii="Times New Roman" w:eastAsia="Times New Roman" w:hAnsi="Times New Roman" w:cs="Times New Roman"/>
                <w:color w:val="000000" w:themeColor="text1"/>
                <w:sz w:val="24"/>
                <w:szCs w:val="24"/>
                <w:lang w:eastAsia="en-IN"/>
              </w:rPr>
              <w:t>IUPAC Name</w:t>
            </w:r>
          </w:p>
        </w:tc>
        <w:tc>
          <w:tcPr>
            <w:tcW w:w="2620" w:type="dxa"/>
            <w:tcBorders>
              <w:top w:val="single" w:sz="4" w:space="0" w:color="auto"/>
              <w:left w:val="single" w:sz="4" w:space="0" w:color="auto"/>
              <w:bottom w:val="single" w:sz="4" w:space="0" w:color="auto"/>
              <w:right w:val="single" w:sz="4" w:space="0" w:color="auto"/>
            </w:tcBorders>
          </w:tcPr>
          <w:p w14:paraId="6DDBF60E" w14:textId="77777777" w:rsidR="002D25A9" w:rsidRPr="002D25A9" w:rsidRDefault="002D25A9" w:rsidP="00DD0EE9">
            <w:pPr>
              <w:rPr>
                <w:rFonts w:ascii="Times New Roman" w:eastAsia="Times New Roman" w:hAnsi="Times New Roman" w:cs="Times New Roman"/>
                <w:sz w:val="24"/>
                <w:szCs w:val="24"/>
                <w:lang w:eastAsia="en-IN"/>
              </w:rPr>
            </w:pPr>
            <w:r w:rsidRPr="002D25A9">
              <w:rPr>
                <w:rFonts w:ascii="Times New Roman" w:eastAsia="Times New Roman" w:hAnsi="Times New Roman" w:cs="Times New Roman"/>
                <w:color w:val="000000" w:themeColor="text1"/>
                <w:sz w:val="24"/>
                <w:szCs w:val="24"/>
                <w:lang w:eastAsia="en-IN"/>
              </w:rPr>
              <w:t>B</w:t>
            </w:r>
            <w:r w:rsidRPr="002D25A9">
              <w:rPr>
                <w:rFonts w:ascii="Times New Roman" w:eastAsia="Times New Roman" w:hAnsi="Times New Roman" w:cs="Times New Roman"/>
                <w:sz w:val="24"/>
                <w:szCs w:val="24"/>
                <w:lang w:eastAsia="en-IN"/>
              </w:rPr>
              <w:t xml:space="preserve">inding Energy </w:t>
            </w:r>
          </w:p>
          <w:p w14:paraId="5A60781E" w14:textId="11B81FC6" w:rsidR="002D25A9" w:rsidRPr="00C4537B" w:rsidRDefault="002D25A9" w:rsidP="00DD0EE9">
            <w:pP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lang w:eastAsia="en-IN"/>
              </w:rPr>
              <w:t>(Kcal/mol)</w:t>
            </w:r>
          </w:p>
        </w:tc>
      </w:tr>
      <w:tr w:rsidR="002653E6" w:rsidRPr="00C4537B" w14:paraId="6ED86FE1" w14:textId="22A18E89" w:rsidTr="00C93594">
        <w:trPr>
          <w:trHeight w:val="300"/>
        </w:trPr>
        <w:tc>
          <w:tcPr>
            <w:tcW w:w="28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6D5CF1" w14:textId="77777777" w:rsidR="002653E6" w:rsidRPr="00C4537B" w:rsidRDefault="002653E6" w:rsidP="002653E6">
            <w:pPr>
              <w:rPr>
                <w:rFonts w:ascii="Times New Roman" w:eastAsia="Times New Roman" w:hAnsi="Times New Roman" w:cs="Times New Roman"/>
                <w:noProof/>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103646811</w:t>
            </w:r>
          </w:p>
        </w:tc>
        <w:tc>
          <w:tcPr>
            <w:tcW w:w="3518" w:type="dxa"/>
            <w:tcBorders>
              <w:top w:val="single" w:sz="4" w:space="0" w:color="auto"/>
              <w:left w:val="single" w:sz="4" w:space="0" w:color="auto"/>
              <w:bottom w:val="single" w:sz="4" w:space="0" w:color="auto"/>
              <w:right w:val="single" w:sz="4" w:space="0" w:color="auto"/>
            </w:tcBorders>
          </w:tcPr>
          <w:p w14:paraId="14933802" w14:textId="77777777" w:rsidR="002653E6" w:rsidRPr="00C4537B" w:rsidRDefault="002653E6" w:rsidP="002653E6">
            <w:pPr>
              <w:rPr>
                <w:rFonts w:ascii="Times New Roman" w:eastAsia="Times New Roman" w:hAnsi="Times New Roman" w:cs="Times New Roman"/>
                <w:color w:val="000000" w:themeColor="text1"/>
                <w:sz w:val="24"/>
                <w:szCs w:val="24"/>
                <w:lang w:eastAsia="en-IN"/>
              </w:rPr>
            </w:pPr>
            <w:r w:rsidRPr="00C4537B">
              <w:rPr>
                <w:rFonts w:ascii="Times New Roman" w:hAnsi="Times New Roman" w:cs="Times New Roman"/>
                <w:color w:val="000000" w:themeColor="text1"/>
                <w:sz w:val="24"/>
                <w:szCs w:val="24"/>
                <w:shd w:val="clear" w:color="auto" w:fill="FFFFFF"/>
              </w:rPr>
              <w:t>(3S)-3-hydroxypyrrolidine-1-sulfonamide</w:t>
            </w:r>
          </w:p>
        </w:tc>
        <w:tc>
          <w:tcPr>
            <w:tcW w:w="2620" w:type="dxa"/>
            <w:tcBorders>
              <w:top w:val="single" w:sz="4" w:space="0" w:color="auto"/>
              <w:left w:val="single" w:sz="4" w:space="0" w:color="auto"/>
              <w:bottom w:val="single" w:sz="4" w:space="0" w:color="auto"/>
              <w:right w:val="single" w:sz="4" w:space="0" w:color="auto"/>
            </w:tcBorders>
            <w:vAlign w:val="bottom"/>
          </w:tcPr>
          <w:p w14:paraId="2AE5E866" w14:textId="7B030E0E" w:rsidR="002653E6" w:rsidRPr="00C4537B" w:rsidRDefault="002653E6" w:rsidP="002653E6">
            <w:pPr>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sz w:val="24"/>
                <w:szCs w:val="24"/>
                <w:lang w:eastAsia="en-IN"/>
              </w:rPr>
              <w:t xml:space="preserve"> </w:t>
            </w:r>
            <w:r w:rsidRPr="00AD7DB5">
              <w:rPr>
                <w:rFonts w:ascii="Times New Roman" w:eastAsia="Times New Roman" w:hAnsi="Times New Roman" w:cs="Times New Roman"/>
                <w:color w:val="000000"/>
                <w:sz w:val="24"/>
                <w:szCs w:val="24"/>
                <w:lang w:eastAsia="en-IN"/>
              </w:rPr>
              <w:t xml:space="preserve"> -5.1</w:t>
            </w:r>
          </w:p>
        </w:tc>
      </w:tr>
      <w:tr w:rsidR="002653E6" w:rsidRPr="00C4537B" w14:paraId="3A64546F" w14:textId="1E2D587D" w:rsidTr="00C93594">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0048EBB3" w14:textId="77777777" w:rsidR="002653E6" w:rsidRPr="00C4537B" w:rsidRDefault="002653E6" w:rsidP="002653E6">
            <w:pP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103646815</w:t>
            </w:r>
          </w:p>
        </w:tc>
        <w:tc>
          <w:tcPr>
            <w:tcW w:w="3518" w:type="dxa"/>
            <w:tcBorders>
              <w:top w:val="nil"/>
              <w:left w:val="single" w:sz="4" w:space="0" w:color="auto"/>
              <w:bottom w:val="single" w:sz="4" w:space="0" w:color="auto"/>
              <w:right w:val="single" w:sz="4" w:space="0" w:color="auto"/>
            </w:tcBorders>
          </w:tcPr>
          <w:p w14:paraId="0886E74E" w14:textId="77777777" w:rsidR="002653E6" w:rsidRPr="00C4537B" w:rsidRDefault="002653E6" w:rsidP="002653E6">
            <w:pPr>
              <w:rPr>
                <w:rFonts w:ascii="Times New Roman" w:eastAsia="Times New Roman" w:hAnsi="Times New Roman" w:cs="Times New Roman"/>
                <w:color w:val="000000" w:themeColor="text1"/>
                <w:sz w:val="24"/>
                <w:szCs w:val="24"/>
                <w:lang w:eastAsia="en-IN"/>
              </w:rPr>
            </w:pPr>
            <w:r w:rsidRPr="00C4537B">
              <w:rPr>
                <w:rStyle w:val="breakword"/>
                <w:rFonts w:ascii="Times New Roman" w:hAnsi="Times New Roman" w:cs="Times New Roman"/>
                <w:color w:val="000000" w:themeColor="text1"/>
                <w:sz w:val="24"/>
                <w:szCs w:val="24"/>
                <w:shd w:val="clear" w:color="auto" w:fill="FFFFFF"/>
              </w:rPr>
              <w:t>(3R)-3-hydroxypyrrolidine-1-sulfonamide</w:t>
            </w:r>
            <w:r w:rsidRPr="00C4537B">
              <w:rPr>
                <w:rFonts w:ascii="Times New Roman" w:hAnsi="Times New Roman" w:cs="Times New Roman"/>
                <w:color w:val="000000" w:themeColor="text1"/>
                <w:sz w:val="24"/>
                <w:szCs w:val="24"/>
                <w:shd w:val="clear" w:color="auto" w:fill="FFFFFF"/>
              </w:rPr>
              <w:t>  </w:t>
            </w:r>
          </w:p>
        </w:tc>
        <w:tc>
          <w:tcPr>
            <w:tcW w:w="2620" w:type="dxa"/>
            <w:tcBorders>
              <w:top w:val="nil"/>
              <w:left w:val="single" w:sz="4" w:space="0" w:color="auto"/>
              <w:bottom w:val="single" w:sz="4" w:space="0" w:color="auto"/>
              <w:right w:val="single" w:sz="4" w:space="0" w:color="auto"/>
            </w:tcBorders>
            <w:vAlign w:val="bottom"/>
          </w:tcPr>
          <w:p w14:paraId="4CA87127" w14:textId="3F3F2566" w:rsidR="002653E6" w:rsidRPr="00C4537B" w:rsidRDefault="002653E6" w:rsidP="002653E6">
            <w:pPr>
              <w:rPr>
                <w:rStyle w:val="breakword"/>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sz w:val="24"/>
                <w:szCs w:val="24"/>
                <w:lang w:eastAsia="en-IN"/>
              </w:rPr>
              <w:t xml:space="preserve"> </w:t>
            </w:r>
            <w:r w:rsidRPr="00AD7DB5">
              <w:rPr>
                <w:rFonts w:ascii="Times New Roman" w:eastAsia="Times New Roman" w:hAnsi="Times New Roman" w:cs="Times New Roman"/>
                <w:color w:val="000000"/>
                <w:sz w:val="24"/>
                <w:szCs w:val="24"/>
                <w:lang w:eastAsia="en-IN"/>
              </w:rPr>
              <w:t>-5.1</w:t>
            </w:r>
          </w:p>
        </w:tc>
      </w:tr>
      <w:tr w:rsidR="002653E6" w:rsidRPr="00C4537B" w14:paraId="2B864EB1" w14:textId="1AC881F7" w:rsidTr="00C93594">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3607F7EA" w14:textId="77777777" w:rsidR="002653E6" w:rsidRPr="00C4537B" w:rsidRDefault="002653E6" w:rsidP="002653E6">
            <w:pP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114763869</w:t>
            </w:r>
          </w:p>
        </w:tc>
        <w:tc>
          <w:tcPr>
            <w:tcW w:w="3518" w:type="dxa"/>
            <w:tcBorders>
              <w:top w:val="nil"/>
              <w:left w:val="single" w:sz="4" w:space="0" w:color="auto"/>
              <w:bottom w:val="single" w:sz="4" w:space="0" w:color="auto"/>
              <w:right w:val="single" w:sz="4" w:space="0" w:color="auto"/>
            </w:tcBorders>
          </w:tcPr>
          <w:p w14:paraId="6ABE8F24" w14:textId="77777777" w:rsidR="002653E6" w:rsidRPr="00C4537B" w:rsidRDefault="002653E6" w:rsidP="002653E6">
            <w:pPr>
              <w:rPr>
                <w:rFonts w:ascii="Times New Roman" w:eastAsia="Times New Roman" w:hAnsi="Times New Roman" w:cs="Times New Roman"/>
                <w:color w:val="000000" w:themeColor="text1"/>
                <w:sz w:val="24"/>
                <w:szCs w:val="24"/>
                <w:lang w:eastAsia="en-IN"/>
              </w:rPr>
            </w:pPr>
            <w:r w:rsidRPr="00C4537B">
              <w:rPr>
                <w:rStyle w:val="breakword"/>
                <w:rFonts w:ascii="Times New Roman" w:hAnsi="Times New Roman" w:cs="Times New Roman"/>
                <w:color w:val="000000" w:themeColor="text1"/>
                <w:sz w:val="24"/>
                <w:szCs w:val="24"/>
                <w:shd w:val="clear" w:color="auto" w:fill="FFFFFF"/>
              </w:rPr>
              <w:t>cyclohex-2-ene-1-sulfonamide</w:t>
            </w:r>
            <w:r w:rsidRPr="00C4537B">
              <w:rPr>
                <w:rFonts w:ascii="Times New Roman" w:hAnsi="Times New Roman" w:cs="Times New Roman"/>
                <w:color w:val="000000" w:themeColor="text1"/>
                <w:sz w:val="24"/>
                <w:szCs w:val="24"/>
                <w:shd w:val="clear" w:color="auto" w:fill="FFFFFF"/>
              </w:rPr>
              <w:t>  </w:t>
            </w:r>
          </w:p>
        </w:tc>
        <w:tc>
          <w:tcPr>
            <w:tcW w:w="2620" w:type="dxa"/>
            <w:tcBorders>
              <w:top w:val="nil"/>
              <w:left w:val="single" w:sz="4" w:space="0" w:color="auto"/>
              <w:bottom w:val="single" w:sz="4" w:space="0" w:color="auto"/>
              <w:right w:val="single" w:sz="4" w:space="0" w:color="auto"/>
            </w:tcBorders>
            <w:vAlign w:val="bottom"/>
          </w:tcPr>
          <w:p w14:paraId="192EA452" w14:textId="1B6925F5" w:rsidR="002653E6" w:rsidRPr="00C4537B" w:rsidRDefault="002653E6" w:rsidP="002653E6">
            <w:pPr>
              <w:rPr>
                <w:rStyle w:val="breakword"/>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sz w:val="24"/>
                <w:szCs w:val="24"/>
                <w:lang w:eastAsia="en-IN"/>
              </w:rPr>
              <w:t xml:space="preserve"> </w:t>
            </w:r>
            <w:r w:rsidRPr="00AD7DB5">
              <w:rPr>
                <w:rFonts w:ascii="Times New Roman" w:eastAsia="Times New Roman" w:hAnsi="Times New Roman" w:cs="Times New Roman"/>
                <w:color w:val="000000"/>
                <w:sz w:val="24"/>
                <w:szCs w:val="24"/>
                <w:lang w:eastAsia="en-IN"/>
              </w:rPr>
              <w:t>-5.2</w:t>
            </w:r>
          </w:p>
        </w:tc>
      </w:tr>
      <w:tr w:rsidR="002653E6" w:rsidRPr="00C4537B" w14:paraId="21F51B0E" w14:textId="20A5E43B" w:rsidTr="00C93594">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5A85A461" w14:textId="77777777" w:rsidR="002653E6" w:rsidRPr="00C4537B" w:rsidRDefault="002653E6" w:rsidP="002653E6">
            <w:pP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117126209</w:t>
            </w:r>
          </w:p>
        </w:tc>
        <w:tc>
          <w:tcPr>
            <w:tcW w:w="3518" w:type="dxa"/>
            <w:tcBorders>
              <w:top w:val="nil"/>
              <w:left w:val="single" w:sz="4" w:space="0" w:color="auto"/>
              <w:bottom w:val="single" w:sz="4" w:space="0" w:color="auto"/>
              <w:right w:val="single" w:sz="4" w:space="0" w:color="auto"/>
            </w:tcBorders>
          </w:tcPr>
          <w:p w14:paraId="54001366" w14:textId="77777777" w:rsidR="002653E6" w:rsidRPr="00C4537B" w:rsidRDefault="002653E6" w:rsidP="002653E6">
            <w:pPr>
              <w:rPr>
                <w:rFonts w:ascii="Times New Roman" w:eastAsia="Times New Roman" w:hAnsi="Times New Roman" w:cs="Times New Roman"/>
                <w:color w:val="000000" w:themeColor="text1"/>
                <w:sz w:val="24"/>
                <w:szCs w:val="24"/>
                <w:lang w:eastAsia="en-IN"/>
              </w:rPr>
            </w:pPr>
            <w:r w:rsidRPr="00C4537B">
              <w:rPr>
                <w:rFonts w:ascii="Times New Roman" w:hAnsi="Times New Roman" w:cs="Times New Roman"/>
                <w:color w:val="000000" w:themeColor="text1"/>
                <w:sz w:val="24"/>
                <w:szCs w:val="24"/>
                <w:shd w:val="clear" w:color="auto" w:fill="FFFFFF"/>
              </w:rPr>
              <w:t>N-hydroxypyrrolidine-1-sulfonamide</w:t>
            </w:r>
          </w:p>
        </w:tc>
        <w:tc>
          <w:tcPr>
            <w:tcW w:w="2620" w:type="dxa"/>
            <w:tcBorders>
              <w:top w:val="nil"/>
              <w:left w:val="single" w:sz="4" w:space="0" w:color="auto"/>
              <w:bottom w:val="single" w:sz="4" w:space="0" w:color="auto"/>
              <w:right w:val="single" w:sz="4" w:space="0" w:color="auto"/>
            </w:tcBorders>
            <w:vAlign w:val="bottom"/>
          </w:tcPr>
          <w:p w14:paraId="1731814E" w14:textId="2BE1D5A3" w:rsidR="002653E6" w:rsidRPr="00C4537B" w:rsidRDefault="002653E6" w:rsidP="002653E6">
            <w:pPr>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sz w:val="24"/>
                <w:szCs w:val="24"/>
                <w:lang w:eastAsia="en-IN"/>
              </w:rPr>
              <w:t xml:space="preserve"> </w:t>
            </w:r>
            <w:r w:rsidRPr="00AD7DB5">
              <w:rPr>
                <w:rFonts w:ascii="Times New Roman" w:eastAsia="Times New Roman" w:hAnsi="Times New Roman" w:cs="Times New Roman"/>
                <w:color w:val="000000"/>
                <w:sz w:val="24"/>
                <w:szCs w:val="24"/>
                <w:lang w:eastAsia="en-IN"/>
              </w:rPr>
              <w:t>-5.4</w:t>
            </w:r>
          </w:p>
        </w:tc>
      </w:tr>
      <w:tr w:rsidR="002653E6" w:rsidRPr="00C4537B" w14:paraId="46B41382" w14:textId="6C28EB38" w:rsidTr="002D25A9">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531BAA3F" w14:textId="77777777" w:rsidR="002653E6" w:rsidRPr="008A26A4" w:rsidRDefault="002653E6" w:rsidP="002653E6">
            <w:pPr>
              <w:rPr>
                <w:rFonts w:ascii="Times New Roman" w:eastAsia="Times New Roman" w:hAnsi="Times New Roman" w:cs="Times New Roman"/>
                <w:b/>
                <w:bCs/>
                <w:color w:val="000000" w:themeColor="text1"/>
                <w:sz w:val="24"/>
                <w:szCs w:val="24"/>
                <w:lang w:eastAsia="en-IN"/>
              </w:rPr>
            </w:pPr>
            <w:r w:rsidRPr="008A26A4">
              <w:rPr>
                <w:rFonts w:ascii="Times New Roman" w:eastAsia="Times New Roman" w:hAnsi="Times New Roman" w:cs="Times New Roman"/>
                <w:b/>
                <w:bCs/>
                <w:color w:val="000000" w:themeColor="text1"/>
                <w:sz w:val="24"/>
                <w:szCs w:val="24"/>
                <w:highlight w:val="yellow"/>
                <w:lang w:eastAsia="en-IN"/>
              </w:rPr>
              <w:t>118156306</w:t>
            </w:r>
          </w:p>
        </w:tc>
        <w:tc>
          <w:tcPr>
            <w:tcW w:w="3518" w:type="dxa"/>
            <w:tcBorders>
              <w:top w:val="nil"/>
              <w:left w:val="single" w:sz="4" w:space="0" w:color="auto"/>
              <w:bottom w:val="single" w:sz="4" w:space="0" w:color="auto"/>
              <w:right w:val="single" w:sz="4" w:space="0" w:color="auto"/>
            </w:tcBorders>
          </w:tcPr>
          <w:p w14:paraId="675F1BA2" w14:textId="77777777" w:rsidR="002653E6" w:rsidRPr="00C4537B" w:rsidRDefault="002653E6" w:rsidP="002653E6">
            <w:pPr>
              <w:rPr>
                <w:rFonts w:ascii="Times New Roman" w:eastAsia="Times New Roman" w:hAnsi="Times New Roman" w:cs="Times New Roman"/>
                <w:color w:val="000000" w:themeColor="text1"/>
                <w:sz w:val="24"/>
                <w:szCs w:val="24"/>
                <w:lang w:eastAsia="en-IN"/>
              </w:rPr>
            </w:pPr>
            <w:r w:rsidRPr="00C4537B">
              <w:rPr>
                <w:rFonts w:ascii="Times New Roman" w:hAnsi="Times New Roman" w:cs="Times New Roman"/>
                <w:color w:val="000000" w:themeColor="text1"/>
                <w:sz w:val="24"/>
                <w:szCs w:val="24"/>
                <w:shd w:val="clear" w:color="auto" w:fill="FFFFFF"/>
              </w:rPr>
              <w:t>(3Z)-N-hydroxypenta-1,3-diene-2-sulfonamide</w:t>
            </w:r>
          </w:p>
        </w:tc>
        <w:tc>
          <w:tcPr>
            <w:tcW w:w="2620" w:type="dxa"/>
            <w:tcBorders>
              <w:top w:val="nil"/>
              <w:left w:val="single" w:sz="4" w:space="0" w:color="auto"/>
              <w:bottom w:val="single" w:sz="4" w:space="0" w:color="auto"/>
              <w:right w:val="single" w:sz="4" w:space="0" w:color="auto"/>
            </w:tcBorders>
          </w:tcPr>
          <w:p w14:paraId="78D4B049" w14:textId="11CD9972" w:rsidR="002653E6" w:rsidRPr="00C4537B" w:rsidRDefault="002653E6" w:rsidP="002653E6">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hd w:val="clear" w:color="auto" w:fill="FFFFFF"/>
              </w:rPr>
              <w:t>5.4</w:t>
            </w:r>
          </w:p>
        </w:tc>
      </w:tr>
      <w:tr w:rsidR="002653E6" w:rsidRPr="00C4537B" w14:paraId="4E53F2FB" w14:textId="34719CE0" w:rsidTr="009C7C73">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055D2D29" w14:textId="77777777" w:rsidR="002653E6" w:rsidRPr="00C4537B" w:rsidRDefault="002653E6" w:rsidP="002653E6">
            <w:pP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118903759</w:t>
            </w:r>
          </w:p>
        </w:tc>
        <w:tc>
          <w:tcPr>
            <w:tcW w:w="3518" w:type="dxa"/>
            <w:tcBorders>
              <w:top w:val="nil"/>
              <w:left w:val="single" w:sz="4" w:space="0" w:color="auto"/>
              <w:bottom w:val="single" w:sz="4" w:space="0" w:color="auto"/>
              <w:right w:val="single" w:sz="4" w:space="0" w:color="auto"/>
            </w:tcBorders>
          </w:tcPr>
          <w:p w14:paraId="629A2395" w14:textId="77777777" w:rsidR="002653E6" w:rsidRPr="00C4537B" w:rsidRDefault="002653E6" w:rsidP="002653E6">
            <w:pPr>
              <w:rPr>
                <w:rFonts w:ascii="Times New Roman" w:eastAsia="Times New Roman" w:hAnsi="Times New Roman" w:cs="Times New Roman"/>
                <w:color w:val="000000" w:themeColor="text1"/>
                <w:sz w:val="24"/>
                <w:szCs w:val="24"/>
                <w:lang w:eastAsia="en-IN"/>
              </w:rPr>
            </w:pPr>
            <w:r w:rsidRPr="00C4537B">
              <w:rPr>
                <w:rFonts w:ascii="Times New Roman" w:hAnsi="Times New Roman" w:cs="Times New Roman"/>
                <w:color w:val="000000" w:themeColor="text1"/>
                <w:sz w:val="24"/>
                <w:szCs w:val="24"/>
                <w:shd w:val="clear" w:color="auto" w:fill="FFFFFF"/>
              </w:rPr>
              <w:t>2-methylpent-4-ene-2-sulfonamide</w:t>
            </w:r>
          </w:p>
        </w:tc>
        <w:tc>
          <w:tcPr>
            <w:tcW w:w="2620" w:type="dxa"/>
            <w:tcBorders>
              <w:top w:val="nil"/>
              <w:left w:val="single" w:sz="4" w:space="0" w:color="auto"/>
              <w:bottom w:val="single" w:sz="4" w:space="0" w:color="auto"/>
              <w:right w:val="single" w:sz="4" w:space="0" w:color="auto"/>
            </w:tcBorders>
            <w:vAlign w:val="bottom"/>
          </w:tcPr>
          <w:p w14:paraId="059C1C77" w14:textId="0B869E80" w:rsidR="002653E6" w:rsidRPr="00C4537B" w:rsidRDefault="002653E6" w:rsidP="002653E6">
            <w:pPr>
              <w:rPr>
                <w:rFonts w:ascii="Times New Roman" w:hAnsi="Times New Roman" w:cs="Times New Roman"/>
                <w:color w:val="000000" w:themeColor="text1"/>
                <w:sz w:val="24"/>
                <w:szCs w:val="24"/>
                <w:shd w:val="clear" w:color="auto" w:fill="FFFFFF"/>
              </w:rPr>
            </w:pPr>
            <w:r w:rsidRPr="00AD7DB5">
              <w:rPr>
                <w:rFonts w:ascii="Times New Roman" w:eastAsia="Times New Roman" w:hAnsi="Times New Roman" w:cs="Times New Roman"/>
                <w:color w:val="000000"/>
                <w:sz w:val="24"/>
                <w:szCs w:val="24"/>
                <w:lang w:eastAsia="en-IN"/>
              </w:rPr>
              <w:t>-5.4</w:t>
            </w:r>
          </w:p>
        </w:tc>
      </w:tr>
      <w:tr w:rsidR="002653E6" w:rsidRPr="00C4537B" w14:paraId="29D90A5D" w14:textId="018F95DF" w:rsidTr="009C7C73">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059D5796" w14:textId="77777777" w:rsidR="002653E6" w:rsidRPr="00C4537B" w:rsidRDefault="002653E6" w:rsidP="002653E6">
            <w:pP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118910321</w:t>
            </w:r>
          </w:p>
        </w:tc>
        <w:tc>
          <w:tcPr>
            <w:tcW w:w="3518" w:type="dxa"/>
            <w:tcBorders>
              <w:top w:val="nil"/>
              <w:left w:val="single" w:sz="4" w:space="0" w:color="auto"/>
              <w:bottom w:val="single" w:sz="4" w:space="0" w:color="auto"/>
              <w:right w:val="single" w:sz="4" w:space="0" w:color="auto"/>
            </w:tcBorders>
          </w:tcPr>
          <w:p w14:paraId="0035C527" w14:textId="77777777" w:rsidR="002653E6" w:rsidRPr="00C4537B" w:rsidRDefault="002653E6" w:rsidP="002653E6">
            <w:pPr>
              <w:rPr>
                <w:rFonts w:ascii="Times New Roman" w:eastAsia="Times New Roman" w:hAnsi="Times New Roman" w:cs="Times New Roman"/>
                <w:color w:val="000000" w:themeColor="text1"/>
                <w:sz w:val="24"/>
                <w:szCs w:val="24"/>
                <w:lang w:eastAsia="en-IN"/>
              </w:rPr>
            </w:pPr>
            <w:r w:rsidRPr="00C4537B">
              <w:rPr>
                <w:rStyle w:val="breakword"/>
                <w:rFonts w:ascii="Times New Roman" w:hAnsi="Times New Roman" w:cs="Times New Roman"/>
                <w:color w:val="000000" w:themeColor="text1"/>
                <w:sz w:val="24"/>
                <w:szCs w:val="24"/>
                <w:shd w:val="clear" w:color="auto" w:fill="FFFFFF"/>
              </w:rPr>
              <w:t>(2S)-hex-5-ene-2-sulfonamide</w:t>
            </w:r>
          </w:p>
        </w:tc>
        <w:tc>
          <w:tcPr>
            <w:tcW w:w="2620" w:type="dxa"/>
            <w:tcBorders>
              <w:top w:val="nil"/>
              <w:left w:val="single" w:sz="4" w:space="0" w:color="auto"/>
              <w:bottom w:val="single" w:sz="4" w:space="0" w:color="auto"/>
              <w:right w:val="single" w:sz="4" w:space="0" w:color="auto"/>
            </w:tcBorders>
            <w:vAlign w:val="bottom"/>
          </w:tcPr>
          <w:p w14:paraId="7C75476D" w14:textId="467B402F" w:rsidR="002653E6" w:rsidRPr="00C4537B" w:rsidRDefault="002653E6" w:rsidP="002653E6">
            <w:pPr>
              <w:rPr>
                <w:rStyle w:val="breakword"/>
                <w:rFonts w:ascii="Times New Roman" w:hAnsi="Times New Roman" w:cs="Times New Roman"/>
                <w:color w:val="000000" w:themeColor="text1"/>
                <w:sz w:val="24"/>
                <w:szCs w:val="24"/>
                <w:shd w:val="clear" w:color="auto" w:fill="FFFFFF"/>
              </w:rPr>
            </w:pPr>
            <w:r w:rsidRPr="00AD7DB5">
              <w:rPr>
                <w:rFonts w:ascii="Times New Roman" w:eastAsia="Times New Roman" w:hAnsi="Times New Roman" w:cs="Times New Roman"/>
                <w:color w:val="000000"/>
                <w:sz w:val="24"/>
                <w:szCs w:val="24"/>
                <w:lang w:eastAsia="en-IN"/>
              </w:rPr>
              <w:t>-5.1</w:t>
            </w:r>
          </w:p>
        </w:tc>
      </w:tr>
      <w:tr w:rsidR="002653E6" w:rsidRPr="00C4537B" w14:paraId="7B362884" w14:textId="6D6C029E" w:rsidTr="009C7C73">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066F572D" w14:textId="77777777" w:rsidR="002653E6" w:rsidRPr="00C4537B" w:rsidRDefault="002653E6" w:rsidP="002653E6">
            <w:pP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12000791</w:t>
            </w:r>
          </w:p>
        </w:tc>
        <w:tc>
          <w:tcPr>
            <w:tcW w:w="3518" w:type="dxa"/>
            <w:tcBorders>
              <w:top w:val="nil"/>
              <w:left w:val="single" w:sz="4" w:space="0" w:color="auto"/>
              <w:bottom w:val="single" w:sz="4" w:space="0" w:color="auto"/>
              <w:right w:val="single" w:sz="4" w:space="0" w:color="auto"/>
            </w:tcBorders>
          </w:tcPr>
          <w:p w14:paraId="786FFC7C" w14:textId="77777777" w:rsidR="002653E6" w:rsidRPr="00C4537B" w:rsidRDefault="002653E6" w:rsidP="002653E6">
            <w:pPr>
              <w:rPr>
                <w:rFonts w:ascii="Times New Roman" w:eastAsia="Times New Roman" w:hAnsi="Times New Roman" w:cs="Times New Roman"/>
                <w:color w:val="000000" w:themeColor="text1"/>
                <w:sz w:val="24"/>
                <w:szCs w:val="24"/>
                <w:lang w:eastAsia="en-IN"/>
              </w:rPr>
            </w:pPr>
            <w:r>
              <w:rPr>
                <w:rStyle w:val="breakword"/>
                <w:rFonts w:ascii="Times New Roman" w:hAnsi="Times New Roman" w:cs="Times New Roman"/>
                <w:color w:val="000000" w:themeColor="text1"/>
                <w:sz w:val="24"/>
                <w:szCs w:val="24"/>
                <w:shd w:val="clear" w:color="auto" w:fill="FFFFFF"/>
              </w:rPr>
              <w:t>P</w:t>
            </w:r>
            <w:r w:rsidRPr="00C4537B">
              <w:rPr>
                <w:rStyle w:val="breakword"/>
                <w:rFonts w:ascii="Times New Roman" w:hAnsi="Times New Roman" w:cs="Times New Roman"/>
                <w:color w:val="000000" w:themeColor="text1"/>
                <w:sz w:val="24"/>
                <w:szCs w:val="24"/>
                <w:shd w:val="clear" w:color="auto" w:fill="FFFFFF"/>
              </w:rPr>
              <w:t>yridine-2-sulfonamide</w:t>
            </w:r>
            <w:r w:rsidRPr="00C4537B">
              <w:rPr>
                <w:rFonts w:ascii="Times New Roman" w:hAnsi="Times New Roman" w:cs="Times New Roman"/>
                <w:color w:val="000000" w:themeColor="text1"/>
                <w:sz w:val="24"/>
                <w:szCs w:val="24"/>
                <w:shd w:val="clear" w:color="auto" w:fill="FFFFFF"/>
              </w:rPr>
              <w:t> </w:t>
            </w:r>
          </w:p>
        </w:tc>
        <w:tc>
          <w:tcPr>
            <w:tcW w:w="2620" w:type="dxa"/>
            <w:tcBorders>
              <w:top w:val="nil"/>
              <w:left w:val="single" w:sz="4" w:space="0" w:color="auto"/>
              <w:bottom w:val="single" w:sz="4" w:space="0" w:color="auto"/>
              <w:right w:val="single" w:sz="4" w:space="0" w:color="auto"/>
            </w:tcBorders>
            <w:vAlign w:val="bottom"/>
          </w:tcPr>
          <w:p w14:paraId="63AD4F06" w14:textId="015A20F2" w:rsidR="002653E6" w:rsidRDefault="002653E6" w:rsidP="002653E6">
            <w:pPr>
              <w:rPr>
                <w:rStyle w:val="breakword"/>
                <w:rFonts w:ascii="Times New Roman" w:hAnsi="Times New Roman" w:cs="Times New Roman"/>
                <w:color w:val="000000" w:themeColor="text1"/>
                <w:sz w:val="24"/>
                <w:szCs w:val="24"/>
                <w:shd w:val="clear" w:color="auto" w:fill="FFFFFF"/>
              </w:rPr>
            </w:pPr>
            <w:r w:rsidRPr="00AD7DB5">
              <w:rPr>
                <w:rFonts w:ascii="Times New Roman" w:eastAsia="Times New Roman" w:hAnsi="Times New Roman" w:cs="Times New Roman"/>
                <w:color w:val="000000"/>
                <w:sz w:val="24"/>
                <w:szCs w:val="24"/>
                <w:lang w:eastAsia="en-IN"/>
              </w:rPr>
              <w:t>-5.2</w:t>
            </w:r>
          </w:p>
        </w:tc>
      </w:tr>
      <w:tr w:rsidR="002653E6" w:rsidRPr="00C4537B" w14:paraId="2FE32564" w14:textId="11EE38FF" w:rsidTr="009C7C73">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67BD3960" w14:textId="77777777" w:rsidR="002653E6" w:rsidRPr="00C4537B" w:rsidRDefault="002653E6" w:rsidP="002653E6">
            <w:pP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130170929</w:t>
            </w:r>
          </w:p>
        </w:tc>
        <w:tc>
          <w:tcPr>
            <w:tcW w:w="3518" w:type="dxa"/>
            <w:tcBorders>
              <w:top w:val="nil"/>
              <w:left w:val="single" w:sz="4" w:space="0" w:color="auto"/>
              <w:bottom w:val="single" w:sz="4" w:space="0" w:color="auto"/>
              <w:right w:val="single" w:sz="4" w:space="0" w:color="auto"/>
            </w:tcBorders>
          </w:tcPr>
          <w:p w14:paraId="614F0797" w14:textId="77777777" w:rsidR="002653E6" w:rsidRPr="00C4537B" w:rsidRDefault="002653E6" w:rsidP="002653E6">
            <w:pPr>
              <w:rPr>
                <w:rFonts w:ascii="Times New Roman" w:eastAsia="Times New Roman" w:hAnsi="Times New Roman" w:cs="Times New Roman"/>
                <w:color w:val="000000" w:themeColor="text1"/>
                <w:sz w:val="24"/>
                <w:szCs w:val="24"/>
                <w:lang w:eastAsia="en-IN"/>
              </w:rPr>
            </w:pPr>
            <w:r w:rsidRPr="00C4537B">
              <w:rPr>
                <w:rStyle w:val="breakword"/>
                <w:rFonts w:ascii="Times New Roman" w:hAnsi="Times New Roman" w:cs="Times New Roman"/>
                <w:color w:val="000000" w:themeColor="text1"/>
                <w:sz w:val="24"/>
                <w:szCs w:val="24"/>
                <w:shd w:val="clear" w:color="auto" w:fill="FFFFFF"/>
              </w:rPr>
              <w:t>1-methyltriazole-4-sulfonamide</w:t>
            </w:r>
            <w:r w:rsidRPr="00C4537B">
              <w:rPr>
                <w:rFonts w:ascii="Times New Roman" w:hAnsi="Times New Roman" w:cs="Times New Roman"/>
                <w:color w:val="000000" w:themeColor="text1"/>
                <w:sz w:val="24"/>
                <w:szCs w:val="24"/>
                <w:shd w:val="clear" w:color="auto" w:fill="FFFFFF"/>
              </w:rPr>
              <w:t> </w:t>
            </w:r>
          </w:p>
        </w:tc>
        <w:tc>
          <w:tcPr>
            <w:tcW w:w="2620" w:type="dxa"/>
            <w:tcBorders>
              <w:top w:val="nil"/>
              <w:left w:val="single" w:sz="4" w:space="0" w:color="auto"/>
              <w:bottom w:val="single" w:sz="4" w:space="0" w:color="auto"/>
              <w:right w:val="single" w:sz="4" w:space="0" w:color="auto"/>
            </w:tcBorders>
            <w:vAlign w:val="bottom"/>
          </w:tcPr>
          <w:p w14:paraId="7B0D3898" w14:textId="79AE9D88" w:rsidR="002653E6" w:rsidRPr="00C4537B" w:rsidRDefault="002653E6" w:rsidP="002653E6">
            <w:pPr>
              <w:rPr>
                <w:rStyle w:val="breakword"/>
                <w:rFonts w:ascii="Times New Roman" w:hAnsi="Times New Roman" w:cs="Times New Roman"/>
                <w:color w:val="000000" w:themeColor="text1"/>
                <w:sz w:val="24"/>
                <w:szCs w:val="24"/>
                <w:shd w:val="clear" w:color="auto" w:fill="FFFFFF"/>
              </w:rPr>
            </w:pPr>
            <w:r w:rsidRPr="00AD7DB5">
              <w:rPr>
                <w:rFonts w:ascii="Times New Roman" w:eastAsia="Times New Roman" w:hAnsi="Times New Roman" w:cs="Times New Roman"/>
                <w:color w:val="000000"/>
                <w:sz w:val="24"/>
                <w:szCs w:val="24"/>
                <w:lang w:eastAsia="en-IN"/>
              </w:rPr>
              <w:t>-5.1</w:t>
            </w:r>
          </w:p>
        </w:tc>
      </w:tr>
      <w:tr w:rsidR="002653E6" w:rsidRPr="00C4537B" w14:paraId="1EDDEDD9" w14:textId="50244449" w:rsidTr="009C7C73">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381E38A2" w14:textId="77777777" w:rsidR="002653E6" w:rsidRPr="00C4537B" w:rsidRDefault="002653E6" w:rsidP="002653E6">
            <w:pP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13398973</w:t>
            </w:r>
          </w:p>
        </w:tc>
        <w:tc>
          <w:tcPr>
            <w:tcW w:w="3518" w:type="dxa"/>
            <w:tcBorders>
              <w:top w:val="nil"/>
              <w:left w:val="single" w:sz="4" w:space="0" w:color="auto"/>
              <w:bottom w:val="single" w:sz="4" w:space="0" w:color="auto"/>
              <w:right w:val="single" w:sz="4" w:space="0" w:color="auto"/>
            </w:tcBorders>
          </w:tcPr>
          <w:p w14:paraId="7A6F6761" w14:textId="77777777" w:rsidR="002653E6" w:rsidRPr="00C4537B" w:rsidRDefault="002653E6" w:rsidP="002653E6">
            <w:pPr>
              <w:rPr>
                <w:rFonts w:ascii="Times New Roman" w:eastAsia="Times New Roman" w:hAnsi="Times New Roman" w:cs="Times New Roman"/>
                <w:color w:val="000000" w:themeColor="text1"/>
                <w:sz w:val="24"/>
                <w:szCs w:val="24"/>
                <w:lang w:eastAsia="en-IN"/>
              </w:rPr>
            </w:pPr>
            <w:r w:rsidRPr="00C4537B">
              <w:rPr>
                <w:rStyle w:val="breakword"/>
                <w:rFonts w:ascii="Times New Roman" w:hAnsi="Times New Roman" w:cs="Times New Roman"/>
                <w:color w:val="000000" w:themeColor="text1"/>
                <w:sz w:val="24"/>
                <w:szCs w:val="24"/>
                <w:shd w:val="clear" w:color="auto" w:fill="FFFFFF"/>
              </w:rPr>
              <w:t>2-oxocyclopentane-1-sulfonamide</w:t>
            </w:r>
            <w:r w:rsidRPr="00C4537B">
              <w:rPr>
                <w:rFonts w:ascii="Times New Roman" w:hAnsi="Times New Roman" w:cs="Times New Roman"/>
                <w:color w:val="000000" w:themeColor="text1"/>
                <w:sz w:val="24"/>
                <w:szCs w:val="24"/>
                <w:shd w:val="clear" w:color="auto" w:fill="FFFFFF"/>
              </w:rPr>
              <w:t> </w:t>
            </w:r>
          </w:p>
        </w:tc>
        <w:tc>
          <w:tcPr>
            <w:tcW w:w="2620" w:type="dxa"/>
            <w:tcBorders>
              <w:top w:val="nil"/>
              <w:left w:val="single" w:sz="4" w:space="0" w:color="auto"/>
              <w:bottom w:val="single" w:sz="4" w:space="0" w:color="auto"/>
              <w:right w:val="single" w:sz="4" w:space="0" w:color="auto"/>
            </w:tcBorders>
            <w:vAlign w:val="bottom"/>
          </w:tcPr>
          <w:p w14:paraId="1A5C858E" w14:textId="3ADE5E66" w:rsidR="002653E6" w:rsidRPr="00C4537B" w:rsidRDefault="002653E6" w:rsidP="002653E6">
            <w:pPr>
              <w:rPr>
                <w:rStyle w:val="breakword"/>
                <w:rFonts w:ascii="Times New Roman" w:hAnsi="Times New Roman" w:cs="Times New Roman"/>
                <w:color w:val="000000" w:themeColor="text1"/>
                <w:sz w:val="24"/>
                <w:szCs w:val="24"/>
                <w:shd w:val="clear" w:color="auto" w:fill="FFFFFF"/>
              </w:rPr>
            </w:pPr>
            <w:r w:rsidRPr="00AD7DB5">
              <w:rPr>
                <w:rFonts w:ascii="Times New Roman" w:eastAsia="Times New Roman" w:hAnsi="Times New Roman" w:cs="Times New Roman"/>
                <w:color w:val="000000"/>
                <w:sz w:val="24"/>
                <w:szCs w:val="24"/>
                <w:lang w:eastAsia="en-IN"/>
              </w:rPr>
              <w:t>-5.1</w:t>
            </w:r>
          </w:p>
        </w:tc>
      </w:tr>
      <w:tr w:rsidR="002653E6" w:rsidRPr="00C4537B" w14:paraId="68A921DA" w14:textId="4F25A6DD" w:rsidTr="009C7C73">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42FA702E" w14:textId="77777777" w:rsidR="002653E6" w:rsidRPr="00C4537B" w:rsidRDefault="002653E6" w:rsidP="002653E6">
            <w:pPr>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136574701</w:t>
            </w:r>
          </w:p>
        </w:tc>
        <w:tc>
          <w:tcPr>
            <w:tcW w:w="3518" w:type="dxa"/>
            <w:tcBorders>
              <w:top w:val="nil"/>
              <w:left w:val="single" w:sz="4" w:space="0" w:color="auto"/>
              <w:bottom w:val="single" w:sz="4" w:space="0" w:color="auto"/>
              <w:right w:val="single" w:sz="4" w:space="0" w:color="auto"/>
            </w:tcBorders>
          </w:tcPr>
          <w:p w14:paraId="1CAE6017" w14:textId="77777777" w:rsidR="002653E6" w:rsidRPr="00C4537B" w:rsidRDefault="002653E6" w:rsidP="002653E6">
            <w:pPr>
              <w:rPr>
                <w:rFonts w:ascii="Times New Roman" w:eastAsia="Times New Roman" w:hAnsi="Times New Roman" w:cs="Times New Roman"/>
                <w:color w:val="000000" w:themeColor="text1"/>
                <w:sz w:val="24"/>
                <w:szCs w:val="24"/>
                <w:lang w:eastAsia="en-IN"/>
              </w:rPr>
            </w:pPr>
            <w:r w:rsidRPr="00C4537B">
              <w:rPr>
                <w:rStyle w:val="breakword"/>
                <w:rFonts w:ascii="Times New Roman" w:hAnsi="Times New Roman" w:cs="Times New Roman"/>
                <w:color w:val="000000" w:themeColor="text1"/>
                <w:sz w:val="24"/>
                <w:szCs w:val="24"/>
                <w:shd w:val="clear" w:color="auto" w:fill="FFFFFF"/>
              </w:rPr>
              <w:t>5-methyl-1H-imidazole-4-sulfonamide</w:t>
            </w:r>
          </w:p>
        </w:tc>
        <w:tc>
          <w:tcPr>
            <w:tcW w:w="2620" w:type="dxa"/>
            <w:tcBorders>
              <w:top w:val="nil"/>
              <w:left w:val="single" w:sz="4" w:space="0" w:color="auto"/>
              <w:bottom w:val="single" w:sz="4" w:space="0" w:color="auto"/>
              <w:right w:val="single" w:sz="4" w:space="0" w:color="auto"/>
            </w:tcBorders>
            <w:vAlign w:val="bottom"/>
          </w:tcPr>
          <w:p w14:paraId="727F3F3A" w14:textId="7FD834F6" w:rsidR="002653E6" w:rsidRPr="00C4537B" w:rsidRDefault="002653E6" w:rsidP="002653E6">
            <w:pPr>
              <w:rPr>
                <w:rStyle w:val="breakword"/>
                <w:rFonts w:ascii="Times New Roman" w:hAnsi="Times New Roman" w:cs="Times New Roman"/>
                <w:color w:val="000000" w:themeColor="text1"/>
                <w:sz w:val="24"/>
                <w:szCs w:val="24"/>
                <w:shd w:val="clear" w:color="auto" w:fill="FFFFFF"/>
              </w:rPr>
            </w:pPr>
            <w:r w:rsidRPr="00AD7DB5">
              <w:rPr>
                <w:rFonts w:ascii="Times New Roman" w:eastAsia="Times New Roman" w:hAnsi="Times New Roman" w:cs="Times New Roman"/>
                <w:color w:val="000000"/>
                <w:sz w:val="24"/>
                <w:szCs w:val="24"/>
                <w:lang w:eastAsia="en-IN"/>
              </w:rPr>
              <w:t>-5.1</w:t>
            </w:r>
          </w:p>
        </w:tc>
      </w:tr>
      <w:tr w:rsidR="002653E6" w:rsidRPr="00C4537B" w14:paraId="14BBDF65" w14:textId="1E6B8750" w:rsidTr="002D25A9">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7CFA0C2E" w14:textId="77777777" w:rsidR="002653E6" w:rsidRPr="00C4537B" w:rsidRDefault="002653E6" w:rsidP="002653E6">
            <w:pPr>
              <w:jc w:val="both"/>
              <w:rPr>
                <w:rFonts w:ascii="Times New Roman" w:eastAsia="Times New Roman" w:hAnsi="Times New Roman" w:cs="Times New Roman"/>
                <w:color w:val="000000" w:themeColor="text1"/>
                <w:sz w:val="24"/>
                <w:szCs w:val="24"/>
                <w:lang w:eastAsia="en-IN"/>
              </w:rPr>
            </w:pPr>
            <w:r w:rsidRPr="00BB0AF7">
              <w:rPr>
                <w:rFonts w:ascii="Times New Roman" w:eastAsia="Times New Roman" w:hAnsi="Times New Roman" w:cs="Times New Roman"/>
                <w:color w:val="000000" w:themeColor="text1"/>
                <w:sz w:val="24"/>
                <w:szCs w:val="24"/>
                <w:highlight w:val="yellow"/>
                <w:lang w:eastAsia="en-IN"/>
              </w:rPr>
              <w:t>139364956</w:t>
            </w:r>
          </w:p>
        </w:tc>
        <w:tc>
          <w:tcPr>
            <w:tcW w:w="3518" w:type="dxa"/>
            <w:tcBorders>
              <w:top w:val="nil"/>
              <w:left w:val="single" w:sz="4" w:space="0" w:color="auto"/>
              <w:bottom w:val="single" w:sz="4" w:space="0" w:color="auto"/>
              <w:right w:val="single" w:sz="4" w:space="0" w:color="auto"/>
            </w:tcBorders>
          </w:tcPr>
          <w:p w14:paraId="1FB242DD" w14:textId="77777777" w:rsidR="002653E6" w:rsidRPr="00BB0AF7" w:rsidRDefault="002653E6" w:rsidP="002653E6">
            <w:pPr>
              <w:rPr>
                <w:rFonts w:ascii="Times New Roman" w:hAnsi="Times New Roman" w:cs="Times New Roman"/>
                <w:color w:val="000000" w:themeColor="text1"/>
                <w:sz w:val="24"/>
                <w:szCs w:val="24"/>
                <w:shd w:val="clear" w:color="auto" w:fill="FFFFFF"/>
              </w:rPr>
            </w:pPr>
            <w:r w:rsidRPr="00C4537B">
              <w:rPr>
                <w:rStyle w:val="breakword"/>
                <w:rFonts w:ascii="Times New Roman" w:hAnsi="Times New Roman" w:cs="Times New Roman"/>
                <w:color w:val="000000" w:themeColor="text1"/>
                <w:sz w:val="24"/>
                <w:szCs w:val="24"/>
                <w:shd w:val="clear" w:color="auto" w:fill="FFFFFF"/>
              </w:rPr>
              <w:t>(1R,2R)-2-hydroxycyclopentane-1-sulfonamide</w:t>
            </w:r>
            <w:r w:rsidRPr="00C4537B">
              <w:rPr>
                <w:rFonts w:ascii="Times New Roman" w:hAnsi="Times New Roman" w:cs="Times New Roman"/>
                <w:color w:val="000000" w:themeColor="text1"/>
                <w:sz w:val="24"/>
                <w:szCs w:val="24"/>
                <w:shd w:val="clear" w:color="auto" w:fill="FFFFFF"/>
              </w:rPr>
              <w:t>  </w:t>
            </w:r>
          </w:p>
        </w:tc>
        <w:tc>
          <w:tcPr>
            <w:tcW w:w="2620" w:type="dxa"/>
            <w:tcBorders>
              <w:top w:val="nil"/>
              <w:left w:val="single" w:sz="4" w:space="0" w:color="auto"/>
              <w:bottom w:val="single" w:sz="4" w:space="0" w:color="auto"/>
              <w:right w:val="single" w:sz="4" w:space="0" w:color="auto"/>
            </w:tcBorders>
          </w:tcPr>
          <w:p w14:paraId="1E32DCA9" w14:textId="31B301B6" w:rsidR="002653E6" w:rsidRPr="00C4537B" w:rsidRDefault="002653E6" w:rsidP="002653E6">
            <w:pPr>
              <w:rPr>
                <w:rStyle w:val="breakword"/>
                <w:rFonts w:ascii="Times New Roman" w:hAnsi="Times New Roman" w:cs="Times New Roman"/>
                <w:color w:val="000000" w:themeColor="text1"/>
                <w:sz w:val="24"/>
                <w:szCs w:val="24"/>
                <w:shd w:val="clear" w:color="auto" w:fill="FFFFFF"/>
              </w:rPr>
            </w:pPr>
            <w:r>
              <w:rPr>
                <w:rStyle w:val="breakword"/>
                <w:rFonts w:ascii="Times New Roman" w:hAnsi="Times New Roman" w:cs="Times New Roman"/>
                <w:color w:val="000000" w:themeColor="text1"/>
                <w:sz w:val="24"/>
                <w:szCs w:val="24"/>
                <w:shd w:val="clear" w:color="auto" w:fill="FFFFFF"/>
              </w:rPr>
              <w:t>-5.4</w:t>
            </w:r>
          </w:p>
        </w:tc>
      </w:tr>
      <w:tr w:rsidR="002653E6" w:rsidRPr="00C4537B" w14:paraId="6ADBA388" w14:textId="0AA02B5B" w:rsidTr="002D25A9">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0675E7A2" w14:textId="77777777" w:rsidR="002653E6" w:rsidRPr="00C4537B" w:rsidRDefault="002653E6" w:rsidP="002653E6">
            <w:pPr>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139388953</w:t>
            </w:r>
          </w:p>
        </w:tc>
        <w:tc>
          <w:tcPr>
            <w:tcW w:w="3518" w:type="dxa"/>
            <w:tcBorders>
              <w:top w:val="nil"/>
              <w:left w:val="single" w:sz="4" w:space="0" w:color="auto"/>
              <w:bottom w:val="single" w:sz="4" w:space="0" w:color="auto"/>
              <w:right w:val="single" w:sz="4" w:space="0" w:color="auto"/>
            </w:tcBorders>
          </w:tcPr>
          <w:p w14:paraId="7443DF55" w14:textId="77777777" w:rsidR="002653E6" w:rsidRPr="00BB0AF7" w:rsidRDefault="002653E6" w:rsidP="002653E6">
            <w:pPr>
              <w:rPr>
                <w:rFonts w:ascii="Times New Roman" w:hAnsi="Times New Roman" w:cs="Times New Roman"/>
                <w:color w:val="000000" w:themeColor="text1"/>
                <w:sz w:val="24"/>
                <w:szCs w:val="24"/>
                <w:shd w:val="clear" w:color="auto" w:fill="FFFFFF"/>
              </w:rPr>
            </w:pPr>
            <w:r w:rsidRPr="00C4537B">
              <w:rPr>
                <w:rStyle w:val="breakword"/>
                <w:rFonts w:ascii="Times New Roman" w:hAnsi="Times New Roman" w:cs="Times New Roman"/>
                <w:color w:val="000000" w:themeColor="text1"/>
                <w:sz w:val="24"/>
                <w:szCs w:val="24"/>
                <w:shd w:val="clear" w:color="auto" w:fill="FFFFFF"/>
              </w:rPr>
              <w:t>4-methyl-1H-pyrazole-5-sulfonamide</w:t>
            </w:r>
            <w:r w:rsidRPr="00C4537B">
              <w:rPr>
                <w:rFonts w:ascii="Times New Roman" w:hAnsi="Times New Roman" w:cs="Times New Roman"/>
                <w:color w:val="000000" w:themeColor="text1"/>
                <w:sz w:val="24"/>
                <w:szCs w:val="24"/>
                <w:shd w:val="clear" w:color="auto" w:fill="FFFFFF"/>
              </w:rPr>
              <w:t>  </w:t>
            </w:r>
          </w:p>
        </w:tc>
        <w:tc>
          <w:tcPr>
            <w:tcW w:w="2620" w:type="dxa"/>
            <w:tcBorders>
              <w:top w:val="nil"/>
              <w:left w:val="single" w:sz="4" w:space="0" w:color="auto"/>
              <w:bottom w:val="single" w:sz="4" w:space="0" w:color="auto"/>
              <w:right w:val="single" w:sz="4" w:space="0" w:color="auto"/>
            </w:tcBorders>
          </w:tcPr>
          <w:p w14:paraId="3DABF7B5" w14:textId="6CB05CFA" w:rsidR="002653E6" w:rsidRPr="002653E6" w:rsidRDefault="002653E6" w:rsidP="002653E6">
            <w:pPr>
              <w:rPr>
                <w:rStyle w:val="breakword"/>
                <w:rFonts w:ascii="Times New Roman" w:hAnsi="Times New Roman" w:cs="Times New Roman"/>
                <w:color w:val="000000" w:themeColor="text1"/>
                <w:sz w:val="24"/>
                <w:szCs w:val="24"/>
                <w:shd w:val="clear" w:color="auto" w:fill="FFFFFF"/>
              </w:rPr>
            </w:pPr>
            <w:r w:rsidRPr="002653E6">
              <w:rPr>
                <w:rStyle w:val="breakword"/>
                <w:rFonts w:ascii="Times New Roman" w:hAnsi="Times New Roman" w:cs="Times New Roman"/>
                <w:color w:val="000000" w:themeColor="text1"/>
                <w:sz w:val="24"/>
                <w:szCs w:val="24"/>
                <w:shd w:val="clear" w:color="auto" w:fill="FFFFFF"/>
              </w:rPr>
              <w:t>-</w:t>
            </w:r>
            <w:r w:rsidRPr="002653E6">
              <w:rPr>
                <w:rStyle w:val="breakword"/>
                <w:rFonts w:ascii="Times New Roman" w:hAnsi="Times New Roman" w:cs="Times New Roman"/>
                <w:color w:val="000000" w:themeColor="text1"/>
                <w:shd w:val="clear" w:color="auto" w:fill="FFFFFF"/>
              </w:rPr>
              <w:t>5.2</w:t>
            </w:r>
          </w:p>
        </w:tc>
      </w:tr>
      <w:tr w:rsidR="002653E6" w:rsidRPr="00C4537B" w14:paraId="5BD3BA68" w14:textId="0DEC2529" w:rsidTr="002D25A9">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071D88BA" w14:textId="77777777" w:rsidR="002653E6" w:rsidRPr="00C4537B" w:rsidRDefault="002653E6" w:rsidP="002653E6">
            <w:pPr>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139389384</w:t>
            </w:r>
          </w:p>
        </w:tc>
        <w:tc>
          <w:tcPr>
            <w:tcW w:w="3518" w:type="dxa"/>
            <w:tcBorders>
              <w:top w:val="nil"/>
              <w:left w:val="single" w:sz="4" w:space="0" w:color="auto"/>
              <w:bottom w:val="single" w:sz="4" w:space="0" w:color="auto"/>
              <w:right w:val="single" w:sz="4" w:space="0" w:color="auto"/>
            </w:tcBorders>
          </w:tcPr>
          <w:p w14:paraId="131305D7" w14:textId="77777777" w:rsidR="002653E6" w:rsidRPr="00BB0AF7" w:rsidRDefault="002653E6" w:rsidP="002653E6">
            <w:pPr>
              <w:rPr>
                <w:rFonts w:ascii="Times New Roman" w:hAnsi="Times New Roman" w:cs="Times New Roman"/>
                <w:color w:val="000000" w:themeColor="text1"/>
                <w:sz w:val="24"/>
                <w:szCs w:val="24"/>
                <w:shd w:val="clear" w:color="auto" w:fill="FFFFFF"/>
              </w:rPr>
            </w:pPr>
            <w:r w:rsidRPr="00C4537B">
              <w:rPr>
                <w:rStyle w:val="breakword"/>
                <w:rFonts w:ascii="Times New Roman" w:hAnsi="Times New Roman" w:cs="Times New Roman"/>
                <w:color w:val="000000" w:themeColor="text1"/>
                <w:sz w:val="24"/>
                <w:szCs w:val="24"/>
                <w:shd w:val="clear" w:color="auto" w:fill="FFFFFF"/>
              </w:rPr>
              <w:t>5-methyl-1H-pyrazole-3-sulfonamide</w:t>
            </w:r>
            <w:r w:rsidRPr="00C4537B">
              <w:rPr>
                <w:rFonts w:ascii="Times New Roman" w:hAnsi="Times New Roman" w:cs="Times New Roman"/>
                <w:color w:val="000000" w:themeColor="text1"/>
                <w:sz w:val="24"/>
                <w:szCs w:val="24"/>
                <w:shd w:val="clear" w:color="auto" w:fill="FFFFFF"/>
              </w:rPr>
              <w:t>  </w:t>
            </w:r>
          </w:p>
        </w:tc>
        <w:tc>
          <w:tcPr>
            <w:tcW w:w="2620" w:type="dxa"/>
            <w:tcBorders>
              <w:top w:val="nil"/>
              <w:left w:val="single" w:sz="4" w:space="0" w:color="auto"/>
              <w:bottom w:val="single" w:sz="4" w:space="0" w:color="auto"/>
              <w:right w:val="single" w:sz="4" w:space="0" w:color="auto"/>
            </w:tcBorders>
          </w:tcPr>
          <w:p w14:paraId="375A483F" w14:textId="796DAD30" w:rsidR="002653E6" w:rsidRPr="00C4537B" w:rsidRDefault="002653E6" w:rsidP="002653E6">
            <w:pPr>
              <w:rPr>
                <w:rStyle w:val="breakword"/>
                <w:rFonts w:ascii="Times New Roman" w:hAnsi="Times New Roman" w:cs="Times New Roman"/>
                <w:color w:val="000000" w:themeColor="text1"/>
                <w:sz w:val="24"/>
                <w:szCs w:val="24"/>
                <w:shd w:val="clear" w:color="auto" w:fill="FFFFFF"/>
              </w:rPr>
            </w:pPr>
            <w:r>
              <w:rPr>
                <w:rStyle w:val="breakword"/>
                <w:rFonts w:ascii="Times New Roman" w:hAnsi="Times New Roman" w:cs="Times New Roman"/>
                <w:color w:val="000000" w:themeColor="text1"/>
                <w:sz w:val="24"/>
                <w:szCs w:val="24"/>
                <w:shd w:val="clear" w:color="auto" w:fill="FFFFFF"/>
              </w:rPr>
              <w:t>-5.1</w:t>
            </w:r>
          </w:p>
        </w:tc>
      </w:tr>
      <w:tr w:rsidR="002653E6" w:rsidRPr="00C4537B" w14:paraId="17CE3CA2" w14:textId="30172F6A" w:rsidTr="002D25A9">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64A3158D" w14:textId="77777777" w:rsidR="002653E6" w:rsidRPr="00C4537B" w:rsidRDefault="002653E6" w:rsidP="002653E6">
            <w:pPr>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140293141</w:t>
            </w:r>
          </w:p>
        </w:tc>
        <w:tc>
          <w:tcPr>
            <w:tcW w:w="3518" w:type="dxa"/>
            <w:tcBorders>
              <w:top w:val="nil"/>
              <w:left w:val="single" w:sz="4" w:space="0" w:color="auto"/>
              <w:bottom w:val="single" w:sz="4" w:space="0" w:color="auto"/>
              <w:right w:val="single" w:sz="4" w:space="0" w:color="auto"/>
            </w:tcBorders>
          </w:tcPr>
          <w:p w14:paraId="5F7EA008" w14:textId="77777777" w:rsidR="002653E6" w:rsidRPr="00BB0AF7" w:rsidRDefault="002653E6" w:rsidP="002653E6">
            <w:pPr>
              <w:rPr>
                <w:rFonts w:ascii="Times New Roman" w:hAnsi="Times New Roman" w:cs="Times New Roman"/>
                <w:color w:val="000000" w:themeColor="text1"/>
                <w:sz w:val="24"/>
                <w:szCs w:val="24"/>
                <w:shd w:val="clear" w:color="auto" w:fill="FFFFFF"/>
              </w:rPr>
            </w:pPr>
            <w:r w:rsidRPr="00C4537B">
              <w:rPr>
                <w:rStyle w:val="breakword"/>
                <w:rFonts w:ascii="Times New Roman" w:hAnsi="Times New Roman" w:cs="Times New Roman"/>
                <w:color w:val="000000" w:themeColor="text1"/>
                <w:sz w:val="24"/>
                <w:szCs w:val="24"/>
                <w:shd w:val="clear" w:color="auto" w:fill="FFFFFF"/>
              </w:rPr>
              <w:t>2-cyanoazetidine-1-sulfonamide</w:t>
            </w:r>
          </w:p>
        </w:tc>
        <w:tc>
          <w:tcPr>
            <w:tcW w:w="2620" w:type="dxa"/>
            <w:tcBorders>
              <w:top w:val="nil"/>
              <w:left w:val="single" w:sz="4" w:space="0" w:color="auto"/>
              <w:bottom w:val="single" w:sz="4" w:space="0" w:color="auto"/>
              <w:right w:val="single" w:sz="4" w:space="0" w:color="auto"/>
            </w:tcBorders>
          </w:tcPr>
          <w:p w14:paraId="0482CFBA" w14:textId="613C1179" w:rsidR="002653E6" w:rsidRPr="00C4537B" w:rsidRDefault="008F03E4" w:rsidP="002653E6">
            <w:pPr>
              <w:rPr>
                <w:rStyle w:val="breakword"/>
                <w:rFonts w:ascii="Times New Roman" w:hAnsi="Times New Roman" w:cs="Times New Roman"/>
                <w:color w:val="000000" w:themeColor="text1"/>
                <w:sz w:val="24"/>
                <w:szCs w:val="24"/>
                <w:shd w:val="clear" w:color="auto" w:fill="FFFFFF"/>
              </w:rPr>
            </w:pPr>
            <w:r>
              <w:rPr>
                <w:rStyle w:val="breakword"/>
                <w:rFonts w:ascii="Times New Roman" w:hAnsi="Times New Roman" w:cs="Times New Roman"/>
                <w:color w:val="000000" w:themeColor="text1"/>
                <w:sz w:val="24"/>
                <w:szCs w:val="24"/>
                <w:shd w:val="clear" w:color="auto" w:fill="FFFFFF"/>
              </w:rPr>
              <w:t>-5.1</w:t>
            </w:r>
          </w:p>
        </w:tc>
      </w:tr>
      <w:tr w:rsidR="002653E6" w:rsidRPr="00C4537B" w14:paraId="70C8BE50" w14:textId="4191615A" w:rsidTr="002D25A9">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5DF8D1A4" w14:textId="77777777" w:rsidR="002653E6" w:rsidRPr="00C4537B" w:rsidRDefault="002653E6" w:rsidP="002653E6">
            <w:pPr>
              <w:jc w:val="both"/>
              <w:rPr>
                <w:rFonts w:ascii="Times New Roman" w:eastAsia="Times New Roman" w:hAnsi="Times New Roman" w:cs="Times New Roman"/>
                <w:color w:val="000000" w:themeColor="text1"/>
                <w:sz w:val="24"/>
                <w:szCs w:val="24"/>
                <w:lang w:eastAsia="en-IN"/>
              </w:rPr>
            </w:pPr>
            <w:r w:rsidRPr="00BB0AF7">
              <w:rPr>
                <w:rFonts w:ascii="Times New Roman" w:eastAsia="Times New Roman" w:hAnsi="Times New Roman" w:cs="Times New Roman"/>
                <w:color w:val="000000" w:themeColor="text1"/>
                <w:sz w:val="24"/>
                <w:szCs w:val="24"/>
                <w:highlight w:val="yellow"/>
                <w:lang w:eastAsia="en-IN"/>
              </w:rPr>
              <w:lastRenderedPageBreak/>
              <w:t>141764153</w:t>
            </w:r>
          </w:p>
        </w:tc>
        <w:tc>
          <w:tcPr>
            <w:tcW w:w="3518" w:type="dxa"/>
            <w:tcBorders>
              <w:top w:val="nil"/>
              <w:left w:val="single" w:sz="4" w:space="0" w:color="auto"/>
              <w:bottom w:val="single" w:sz="4" w:space="0" w:color="auto"/>
              <w:right w:val="single" w:sz="4" w:space="0" w:color="auto"/>
            </w:tcBorders>
          </w:tcPr>
          <w:p w14:paraId="2D8F62A9" w14:textId="77777777" w:rsidR="002653E6" w:rsidRPr="00BB0AF7" w:rsidRDefault="002653E6" w:rsidP="002653E6">
            <w:pPr>
              <w:rPr>
                <w:rFonts w:ascii="Times New Roman" w:hAnsi="Times New Roman" w:cs="Times New Roman"/>
                <w:color w:val="000000" w:themeColor="text1"/>
                <w:sz w:val="24"/>
                <w:szCs w:val="24"/>
                <w:shd w:val="clear" w:color="auto" w:fill="FFFFFF"/>
              </w:rPr>
            </w:pPr>
            <w:r w:rsidRPr="00C4537B">
              <w:rPr>
                <w:rFonts w:ascii="Times New Roman" w:hAnsi="Times New Roman" w:cs="Times New Roman"/>
                <w:color w:val="000000" w:themeColor="text1"/>
                <w:sz w:val="24"/>
                <w:szCs w:val="24"/>
                <w:shd w:val="clear" w:color="auto" w:fill="FFFFFF"/>
              </w:rPr>
              <w:t>2-hydroxypyrrolidine-1-sulfonamide</w:t>
            </w:r>
          </w:p>
        </w:tc>
        <w:tc>
          <w:tcPr>
            <w:tcW w:w="2620" w:type="dxa"/>
            <w:tcBorders>
              <w:top w:val="nil"/>
              <w:left w:val="single" w:sz="4" w:space="0" w:color="auto"/>
              <w:bottom w:val="single" w:sz="4" w:space="0" w:color="auto"/>
              <w:right w:val="single" w:sz="4" w:space="0" w:color="auto"/>
            </w:tcBorders>
          </w:tcPr>
          <w:p w14:paraId="01509A35" w14:textId="118E9941" w:rsidR="002653E6" w:rsidRPr="00C4537B" w:rsidRDefault="002653E6" w:rsidP="002653E6">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-5.4</w:t>
            </w:r>
          </w:p>
        </w:tc>
      </w:tr>
      <w:tr w:rsidR="008F03E4" w:rsidRPr="00C4537B" w14:paraId="63BD9783" w14:textId="7B7612D2" w:rsidTr="00F613B2">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603A09DB" w14:textId="77777777" w:rsidR="008F03E4" w:rsidRPr="00C4537B" w:rsidRDefault="008F03E4" w:rsidP="008F03E4">
            <w:pPr>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143750796</w:t>
            </w:r>
          </w:p>
        </w:tc>
        <w:tc>
          <w:tcPr>
            <w:tcW w:w="3518" w:type="dxa"/>
            <w:tcBorders>
              <w:top w:val="nil"/>
              <w:left w:val="single" w:sz="4" w:space="0" w:color="auto"/>
              <w:bottom w:val="single" w:sz="4" w:space="0" w:color="auto"/>
              <w:right w:val="single" w:sz="4" w:space="0" w:color="auto"/>
            </w:tcBorders>
          </w:tcPr>
          <w:p w14:paraId="2D990E12" w14:textId="77777777" w:rsidR="008F03E4" w:rsidRPr="00BB0AF7" w:rsidRDefault="008F03E4" w:rsidP="008F03E4">
            <w:pPr>
              <w:rPr>
                <w:rFonts w:ascii="Times New Roman" w:hAnsi="Times New Roman" w:cs="Times New Roman"/>
                <w:color w:val="000000" w:themeColor="text1"/>
                <w:sz w:val="24"/>
                <w:szCs w:val="24"/>
                <w:shd w:val="clear" w:color="auto" w:fill="FFFFFF"/>
              </w:rPr>
            </w:pPr>
            <w:r w:rsidRPr="00C4537B">
              <w:rPr>
                <w:rStyle w:val="breakword"/>
                <w:rFonts w:ascii="Times New Roman" w:hAnsi="Times New Roman" w:cs="Times New Roman"/>
                <w:color w:val="000000" w:themeColor="text1"/>
                <w:sz w:val="24"/>
                <w:szCs w:val="24"/>
                <w:shd w:val="clear" w:color="auto" w:fill="FFFFFF"/>
              </w:rPr>
              <w:t>(2R)-2-methylpyrrolidine-1-sulfonamide</w:t>
            </w:r>
            <w:r w:rsidRPr="00C4537B">
              <w:rPr>
                <w:rFonts w:ascii="Times New Roman" w:hAnsi="Times New Roman" w:cs="Times New Roman"/>
                <w:color w:val="000000" w:themeColor="text1"/>
                <w:sz w:val="24"/>
                <w:szCs w:val="24"/>
                <w:shd w:val="clear" w:color="auto" w:fill="FFFFFF"/>
              </w:rPr>
              <w:t>  </w:t>
            </w:r>
          </w:p>
        </w:tc>
        <w:tc>
          <w:tcPr>
            <w:tcW w:w="2620" w:type="dxa"/>
            <w:tcBorders>
              <w:top w:val="nil"/>
              <w:left w:val="single" w:sz="4" w:space="0" w:color="auto"/>
              <w:bottom w:val="single" w:sz="4" w:space="0" w:color="auto"/>
              <w:right w:val="single" w:sz="4" w:space="0" w:color="auto"/>
            </w:tcBorders>
            <w:vAlign w:val="bottom"/>
          </w:tcPr>
          <w:p w14:paraId="7BBCFCA5" w14:textId="54AA9E59" w:rsidR="008F03E4" w:rsidRPr="00C4537B" w:rsidRDefault="008F03E4" w:rsidP="008F03E4">
            <w:pPr>
              <w:rPr>
                <w:rStyle w:val="breakword"/>
                <w:rFonts w:ascii="Times New Roman" w:hAnsi="Times New Roman" w:cs="Times New Roman"/>
                <w:color w:val="000000" w:themeColor="text1"/>
                <w:sz w:val="24"/>
                <w:szCs w:val="24"/>
                <w:shd w:val="clear" w:color="auto" w:fill="FFFFFF"/>
              </w:rPr>
            </w:pPr>
            <w:r w:rsidRPr="00AD7DB5">
              <w:rPr>
                <w:rFonts w:ascii="Times New Roman" w:eastAsia="Times New Roman" w:hAnsi="Times New Roman" w:cs="Times New Roman"/>
                <w:color w:val="000000"/>
                <w:sz w:val="24"/>
                <w:szCs w:val="24"/>
                <w:lang w:eastAsia="en-IN"/>
              </w:rPr>
              <w:t>-5.1</w:t>
            </w:r>
          </w:p>
        </w:tc>
      </w:tr>
      <w:tr w:rsidR="008F03E4" w:rsidRPr="00C4537B" w14:paraId="7376C217" w14:textId="4DB39202" w:rsidTr="00F613B2">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7B6A67A9" w14:textId="77777777" w:rsidR="008F03E4" w:rsidRPr="00C4537B" w:rsidRDefault="008F03E4" w:rsidP="008F03E4">
            <w:pPr>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146405746</w:t>
            </w:r>
          </w:p>
        </w:tc>
        <w:tc>
          <w:tcPr>
            <w:tcW w:w="3518" w:type="dxa"/>
            <w:tcBorders>
              <w:top w:val="nil"/>
              <w:left w:val="single" w:sz="4" w:space="0" w:color="auto"/>
              <w:bottom w:val="single" w:sz="4" w:space="0" w:color="auto"/>
              <w:right w:val="single" w:sz="4" w:space="0" w:color="auto"/>
            </w:tcBorders>
          </w:tcPr>
          <w:p w14:paraId="3C17ADE3" w14:textId="77777777" w:rsidR="008F03E4" w:rsidRPr="00BB0AF7" w:rsidRDefault="008F03E4" w:rsidP="008F03E4">
            <w:pPr>
              <w:rPr>
                <w:rFonts w:ascii="Times New Roman" w:hAnsi="Times New Roman" w:cs="Times New Roman"/>
                <w:color w:val="000000" w:themeColor="text1"/>
                <w:sz w:val="24"/>
                <w:szCs w:val="24"/>
                <w:shd w:val="clear" w:color="auto" w:fill="FFFFFF"/>
              </w:rPr>
            </w:pPr>
            <w:r>
              <w:rPr>
                <w:rStyle w:val="breakword"/>
                <w:rFonts w:ascii="Times New Roman" w:hAnsi="Times New Roman" w:cs="Times New Roman"/>
                <w:color w:val="000000" w:themeColor="text1"/>
                <w:sz w:val="24"/>
                <w:szCs w:val="24"/>
                <w:shd w:val="clear" w:color="auto" w:fill="FFFFFF"/>
              </w:rPr>
              <w:t>T</w:t>
            </w:r>
            <w:r w:rsidRPr="00C4537B">
              <w:rPr>
                <w:rStyle w:val="breakword"/>
                <w:rFonts w:ascii="Times New Roman" w:hAnsi="Times New Roman" w:cs="Times New Roman"/>
                <w:color w:val="000000" w:themeColor="text1"/>
                <w:sz w:val="24"/>
                <w:szCs w:val="24"/>
                <w:shd w:val="clear" w:color="auto" w:fill="FFFFFF"/>
              </w:rPr>
              <w:t>riazolidine-1-sulfonamide</w:t>
            </w:r>
            <w:r w:rsidRPr="00C4537B">
              <w:rPr>
                <w:rFonts w:ascii="Times New Roman" w:hAnsi="Times New Roman" w:cs="Times New Roman"/>
                <w:color w:val="000000" w:themeColor="text1"/>
                <w:sz w:val="24"/>
                <w:szCs w:val="24"/>
                <w:shd w:val="clear" w:color="auto" w:fill="FFFFFF"/>
              </w:rPr>
              <w:t> </w:t>
            </w:r>
          </w:p>
        </w:tc>
        <w:tc>
          <w:tcPr>
            <w:tcW w:w="2620" w:type="dxa"/>
            <w:tcBorders>
              <w:top w:val="nil"/>
              <w:left w:val="single" w:sz="4" w:space="0" w:color="auto"/>
              <w:bottom w:val="single" w:sz="4" w:space="0" w:color="auto"/>
              <w:right w:val="single" w:sz="4" w:space="0" w:color="auto"/>
            </w:tcBorders>
            <w:vAlign w:val="bottom"/>
          </w:tcPr>
          <w:p w14:paraId="7CF524E0" w14:textId="3089A036" w:rsidR="008F03E4" w:rsidRDefault="008F03E4" w:rsidP="008F03E4">
            <w:pPr>
              <w:rPr>
                <w:rStyle w:val="breakword"/>
                <w:rFonts w:ascii="Times New Roman" w:hAnsi="Times New Roman" w:cs="Times New Roman"/>
                <w:color w:val="000000" w:themeColor="text1"/>
                <w:sz w:val="24"/>
                <w:szCs w:val="24"/>
                <w:shd w:val="clear" w:color="auto" w:fill="FFFFFF"/>
              </w:rPr>
            </w:pPr>
            <w:r w:rsidRPr="00AD7DB5">
              <w:rPr>
                <w:rFonts w:ascii="Times New Roman" w:eastAsia="Times New Roman" w:hAnsi="Times New Roman" w:cs="Times New Roman"/>
                <w:color w:val="000000"/>
                <w:sz w:val="24"/>
                <w:szCs w:val="24"/>
                <w:lang w:eastAsia="en-IN"/>
              </w:rPr>
              <w:t>-5.3</w:t>
            </w:r>
          </w:p>
        </w:tc>
      </w:tr>
      <w:tr w:rsidR="008F03E4" w:rsidRPr="00C4537B" w14:paraId="6EF09D10" w14:textId="25F0568B" w:rsidTr="00F613B2">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2E00EA63" w14:textId="77777777" w:rsidR="008F03E4" w:rsidRPr="00C4537B" w:rsidRDefault="008F03E4" w:rsidP="008F03E4">
            <w:pPr>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149202415</w:t>
            </w:r>
          </w:p>
        </w:tc>
        <w:tc>
          <w:tcPr>
            <w:tcW w:w="3518" w:type="dxa"/>
            <w:tcBorders>
              <w:top w:val="nil"/>
              <w:left w:val="single" w:sz="4" w:space="0" w:color="auto"/>
              <w:bottom w:val="single" w:sz="4" w:space="0" w:color="auto"/>
              <w:right w:val="single" w:sz="4" w:space="0" w:color="auto"/>
            </w:tcBorders>
          </w:tcPr>
          <w:p w14:paraId="742C9F85" w14:textId="77777777" w:rsidR="008F03E4" w:rsidRPr="00BB0AF7" w:rsidRDefault="008F03E4" w:rsidP="008F03E4">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H</w:t>
            </w:r>
            <w:r w:rsidRPr="00C4537B">
              <w:rPr>
                <w:rFonts w:ascii="Times New Roman" w:hAnsi="Times New Roman" w:cs="Times New Roman"/>
                <w:color w:val="000000" w:themeColor="text1"/>
                <w:sz w:val="24"/>
                <w:szCs w:val="24"/>
                <w:shd w:val="clear" w:color="auto" w:fill="FFFFFF"/>
              </w:rPr>
              <w:t>exa-2,4-diene-3-sulfonamide</w:t>
            </w:r>
          </w:p>
        </w:tc>
        <w:tc>
          <w:tcPr>
            <w:tcW w:w="2620" w:type="dxa"/>
            <w:tcBorders>
              <w:top w:val="nil"/>
              <w:left w:val="single" w:sz="4" w:space="0" w:color="auto"/>
              <w:bottom w:val="single" w:sz="4" w:space="0" w:color="auto"/>
              <w:right w:val="single" w:sz="4" w:space="0" w:color="auto"/>
            </w:tcBorders>
            <w:vAlign w:val="bottom"/>
          </w:tcPr>
          <w:p w14:paraId="1034E24C" w14:textId="2AD41654" w:rsidR="008F03E4" w:rsidRDefault="008F03E4" w:rsidP="008F03E4">
            <w:pPr>
              <w:rPr>
                <w:rFonts w:ascii="Times New Roman" w:hAnsi="Times New Roman" w:cs="Times New Roman"/>
                <w:color w:val="000000" w:themeColor="text1"/>
                <w:sz w:val="24"/>
                <w:szCs w:val="24"/>
                <w:shd w:val="clear" w:color="auto" w:fill="FFFFFF"/>
              </w:rPr>
            </w:pPr>
            <w:r w:rsidRPr="00AD7DB5">
              <w:rPr>
                <w:rFonts w:ascii="Times New Roman" w:eastAsia="Times New Roman" w:hAnsi="Times New Roman" w:cs="Times New Roman"/>
                <w:color w:val="000000"/>
                <w:sz w:val="24"/>
                <w:szCs w:val="24"/>
                <w:lang w:eastAsia="en-IN"/>
              </w:rPr>
              <w:t>-5.1</w:t>
            </w:r>
          </w:p>
        </w:tc>
      </w:tr>
      <w:tr w:rsidR="008F03E4" w:rsidRPr="00C4537B" w14:paraId="705DC77E" w14:textId="18C90E1D" w:rsidTr="00F613B2">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1FC65072" w14:textId="77777777" w:rsidR="008F03E4" w:rsidRPr="00C4537B" w:rsidRDefault="008F03E4" w:rsidP="008F03E4">
            <w:pPr>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149703578</w:t>
            </w:r>
          </w:p>
        </w:tc>
        <w:tc>
          <w:tcPr>
            <w:tcW w:w="3518" w:type="dxa"/>
            <w:tcBorders>
              <w:top w:val="nil"/>
              <w:left w:val="single" w:sz="4" w:space="0" w:color="auto"/>
              <w:bottom w:val="single" w:sz="4" w:space="0" w:color="auto"/>
              <w:right w:val="single" w:sz="4" w:space="0" w:color="auto"/>
            </w:tcBorders>
          </w:tcPr>
          <w:p w14:paraId="1608F2F8" w14:textId="77777777" w:rsidR="008F03E4" w:rsidRPr="00BB0AF7" w:rsidRDefault="008F03E4" w:rsidP="008F03E4">
            <w:pPr>
              <w:rPr>
                <w:rFonts w:ascii="Times New Roman" w:hAnsi="Times New Roman" w:cs="Times New Roman"/>
                <w:color w:val="000000" w:themeColor="text1"/>
                <w:sz w:val="24"/>
                <w:szCs w:val="24"/>
                <w:shd w:val="clear" w:color="auto" w:fill="FFFFFF"/>
              </w:rPr>
            </w:pPr>
            <w:r w:rsidRPr="00C4537B">
              <w:rPr>
                <w:rStyle w:val="breakword"/>
                <w:rFonts w:ascii="Times New Roman" w:hAnsi="Times New Roman" w:cs="Times New Roman"/>
                <w:color w:val="000000" w:themeColor="text1"/>
                <w:sz w:val="24"/>
                <w:szCs w:val="24"/>
                <w:shd w:val="clear" w:color="auto" w:fill="FFFFFF"/>
              </w:rPr>
              <w:t>4-chloro-1H-pyrazole-5-sulfonamide</w:t>
            </w:r>
            <w:r w:rsidRPr="00C4537B">
              <w:rPr>
                <w:rFonts w:ascii="Times New Roman" w:hAnsi="Times New Roman" w:cs="Times New Roman"/>
                <w:color w:val="000000" w:themeColor="text1"/>
                <w:sz w:val="24"/>
                <w:szCs w:val="24"/>
                <w:shd w:val="clear" w:color="auto" w:fill="FFFFFF"/>
              </w:rPr>
              <w:t> </w:t>
            </w:r>
          </w:p>
        </w:tc>
        <w:tc>
          <w:tcPr>
            <w:tcW w:w="2620" w:type="dxa"/>
            <w:tcBorders>
              <w:top w:val="nil"/>
              <w:left w:val="single" w:sz="4" w:space="0" w:color="auto"/>
              <w:bottom w:val="single" w:sz="4" w:space="0" w:color="auto"/>
              <w:right w:val="single" w:sz="4" w:space="0" w:color="auto"/>
            </w:tcBorders>
            <w:vAlign w:val="bottom"/>
          </w:tcPr>
          <w:p w14:paraId="742F1F9C" w14:textId="25695EC6" w:rsidR="008F03E4" w:rsidRPr="00C4537B" w:rsidRDefault="008F03E4" w:rsidP="008F03E4">
            <w:pPr>
              <w:rPr>
                <w:rStyle w:val="breakword"/>
                <w:rFonts w:ascii="Times New Roman" w:hAnsi="Times New Roman" w:cs="Times New Roman"/>
                <w:color w:val="000000" w:themeColor="text1"/>
                <w:sz w:val="24"/>
                <w:szCs w:val="24"/>
                <w:shd w:val="clear" w:color="auto" w:fill="FFFFFF"/>
              </w:rPr>
            </w:pPr>
            <w:r w:rsidRPr="00AD7DB5">
              <w:rPr>
                <w:rFonts w:ascii="Times New Roman" w:eastAsia="Times New Roman" w:hAnsi="Times New Roman" w:cs="Times New Roman"/>
                <w:color w:val="000000"/>
                <w:sz w:val="24"/>
                <w:szCs w:val="24"/>
                <w:lang w:eastAsia="en-IN"/>
              </w:rPr>
              <w:t>-5.2</w:t>
            </w:r>
          </w:p>
        </w:tc>
      </w:tr>
      <w:tr w:rsidR="008F03E4" w:rsidRPr="00C4537B" w14:paraId="1DF8C11F" w14:textId="309FF6EA" w:rsidTr="00F613B2">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58BB1DD7" w14:textId="77777777" w:rsidR="008F03E4" w:rsidRPr="00C4537B" w:rsidRDefault="008F03E4" w:rsidP="008F03E4">
            <w:pPr>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151210770</w:t>
            </w:r>
          </w:p>
        </w:tc>
        <w:tc>
          <w:tcPr>
            <w:tcW w:w="3518" w:type="dxa"/>
            <w:tcBorders>
              <w:top w:val="nil"/>
              <w:left w:val="single" w:sz="4" w:space="0" w:color="auto"/>
              <w:bottom w:val="single" w:sz="4" w:space="0" w:color="auto"/>
              <w:right w:val="single" w:sz="4" w:space="0" w:color="auto"/>
            </w:tcBorders>
          </w:tcPr>
          <w:p w14:paraId="1D749EB1" w14:textId="77777777" w:rsidR="008F03E4" w:rsidRPr="00BB0AF7" w:rsidRDefault="008F03E4" w:rsidP="008F03E4">
            <w:pPr>
              <w:rPr>
                <w:rFonts w:ascii="Times New Roman" w:hAnsi="Times New Roman" w:cs="Times New Roman"/>
                <w:color w:val="000000" w:themeColor="text1"/>
                <w:sz w:val="24"/>
                <w:szCs w:val="24"/>
                <w:shd w:val="clear" w:color="auto" w:fill="FFFFFF"/>
              </w:rPr>
            </w:pPr>
            <w:r>
              <w:rPr>
                <w:rStyle w:val="breakword"/>
                <w:rFonts w:ascii="Times New Roman" w:hAnsi="Times New Roman" w:cs="Times New Roman"/>
                <w:color w:val="000000" w:themeColor="text1"/>
                <w:sz w:val="24"/>
                <w:szCs w:val="24"/>
                <w:shd w:val="clear" w:color="auto" w:fill="FFFFFF"/>
              </w:rPr>
              <w:t>P</w:t>
            </w:r>
            <w:r w:rsidRPr="00C4537B">
              <w:rPr>
                <w:rStyle w:val="breakword"/>
                <w:rFonts w:ascii="Times New Roman" w:hAnsi="Times New Roman" w:cs="Times New Roman"/>
                <w:color w:val="000000" w:themeColor="text1"/>
                <w:sz w:val="24"/>
                <w:szCs w:val="24"/>
                <w:shd w:val="clear" w:color="auto" w:fill="FFFFFF"/>
              </w:rPr>
              <w:t>yridin-1-ium-3-sulfonamide</w:t>
            </w:r>
            <w:r w:rsidRPr="00C4537B">
              <w:rPr>
                <w:rFonts w:ascii="Times New Roman" w:hAnsi="Times New Roman" w:cs="Times New Roman"/>
                <w:color w:val="000000" w:themeColor="text1"/>
                <w:sz w:val="24"/>
                <w:szCs w:val="24"/>
                <w:shd w:val="clear" w:color="auto" w:fill="FFFFFF"/>
              </w:rPr>
              <w:t> </w:t>
            </w:r>
          </w:p>
        </w:tc>
        <w:tc>
          <w:tcPr>
            <w:tcW w:w="2620" w:type="dxa"/>
            <w:tcBorders>
              <w:top w:val="nil"/>
              <w:left w:val="single" w:sz="4" w:space="0" w:color="auto"/>
              <w:bottom w:val="single" w:sz="4" w:space="0" w:color="auto"/>
              <w:right w:val="single" w:sz="4" w:space="0" w:color="auto"/>
            </w:tcBorders>
            <w:vAlign w:val="bottom"/>
          </w:tcPr>
          <w:p w14:paraId="03D03020" w14:textId="566585A1" w:rsidR="008F03E4" w:rsidRDefault="008F03E4" w:rsidP="008F03E4">
            <w:pPr>
              <w:rPr>
                <w:rStyle w:val="breakword"/>
                <w:rFonts w:ascii="Times New Roman" w:hAnsi="Times New Roman" w:cs="Times New Roman"/>
                <w:color w:val="000000" w:themeColor="text1"/>
                <w:sz w:val="24"/>
                <w:szCs w:val="24"/>
                <w:shd w:val="clear" w:color="auto" w:fill="FFFFFF"/>
              </w:rPr>
            </w:pPr>
            <w:r w:rsidRPr="00AD7DB5">
              <w:rPr>
                <w:rFonts w:ascii="Times New Roman" w:eastAsia="Times New Roman" w:hAnsi="Times New Roman" w:cs="Times New Roman"/>
                <w:color w:val="000000"/>
                <w:sz w:val="24"/>
                <w:szCs w:val="24"/>
                <w:lang w:eastAsia="en-IN"/>
              </w:rPr>
              <w:t>-5.1</w:t>
            </w:r>
          </w:p>
        </w:tc>
      </w:tr>
      <w:tr w:rsidR="008F03E4" w:rsidRPr="00C4537B" w14:paraId="69883CDE" w14:textId="37DC4B2E" w:rsidTr="00F613B2">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6B158D6A" w14:textId="77777777" w:rsidR="008F03E4" w:rsidRPr="00C4537B" w:rsidRDefault="008F03E4" w:rsidP="008F03E4">
            <w:pPr>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152760603</w:t>
            </w:r>
          </w:p>
        </w:tc>
        <w:tc>
          <w:tcPr>
            <w:tcW w:w="3518" w:type="dxa"/>
            <w:tcBorders>
              <w:top w:val="nil"/>
              <w:left w:val="single" w:sz="4" w:space="0" w:color="auto"/>
              <w:bottom w:val="single" w:sz="4" w:space="0" w:color="auto"/>
              <w:right w:val="single" w:sz="4" w:space="0" w:color="auto"/>
            </w:tcBorders>
          </w:tcPr>
          <w:p w14:paraId="34DEFC77" w14:textId="77777777" w:rsidR="008F03E4" w:rsidRPr="00BB0AF7" w:rsidRDefault="008F03E4" w:rsidP="008F03E4">
            <w:pPr>
              <w:rPr>
                <w:rFonts w:ascii="Times New Roman" w:hAnsi="Times New Roman" w:cs="Times New Roman"/>
                <w:color w:val="000000" w:themeColor="text1"/>
                <w:sz w:val="24"/>
                <w:szCs w:val="24"/>
                <w:shd w:val="clear" w:color="auto" w:fill="FFFFFF"/>
              </w:rPr>
            </w:pPr>
            <w:r>
              <w:rPr>
                <w:rStyle w:val="breakword"/>
                <w:rFonts w:ascii="Times New Roman" w:hAnsi="Times New Roman" w:cs="Times New Roman"/>
                <w:color w:val="000000" w:themeColor="text1"/>
                <w:sz w:val="24"/>
                <w:szCs w:val="24"/>
                <w:shd w:val="clear" w:color="auto" w:fill="FFFFFF"/>
              </w:rPr>
              <w:t>P</w:t>
            </w:r>
            <w:r w:rsidRPr="00C4537B">
              <w:rPr>
                <w:rStyle w:val="breakword"/>
                <w:rFonts w:ascii="Times New Roman" w:hAnsi="Times New Roman" w:cs="Times New Roman"/>
                <w:color w:val="000000" w:themeColor="text1"/>
                <w:sz w:val="24"/>
                <w:szCs w:val="24"/>
                <w:shd w:val="clear" w:color="auto" w:fill="FFFFFF"/>
              </w:rPr>
              <w:t>iperidine-2-sulfonamide</w:t>
            </w:r>
            <w:r w:rsidRPr="00C4537B">
              <w:rPr>
                <w:rFonts w:ascii="Times New Roman" w:hAnsi="Times New Roman" w:cs="Times New Roman"/>
                <w:color w:val="000000" w:themeColor="text1"/>
                <w:sz w:val="24"/>
                <w:szCs w:val="24"/>
                <w:shd w:val="clear" w:color="auto" w:fill="FFFFFF"/>
              </w:rPr>
              <w:t> </w:t>
            </w:r>
          </w:p>
        </w:tc>
        <w:tc>
          <w:tcPr>
            <w:tcW w:w="2620" w:type="dxa"/>
            <w:tcBorders>
              <w:top w:val="nil"/>
              <w:left w:val="single" w:sz="4" w:space="0" w:color="auto"/>
              <w:bottom w:val="single" w:sz="4" w:space="0" w:color="auto"/>
              <w:right w:val="single" w:sz="4" w:space="0" w:color="auto"/>
            </w:tcBorders>
            <w:vAlign w:val="bottom"/>
          </w:tcPr>
          <w:p w14:paraId="193CFE27" w14:textId="0FC45812" w:rsidR="008F03E4" w:rsidRDefault="008F03E4" w:rsidP="008F03E4">
            <w:pPr>
              <w:rPr>
                <w:rStyle w:val="breakword"/>
                <w:rFonts w:ascii="Times New Roman" w:hAnsi="Times New Roman" w:cs="Times New Roman"/>
                <w:color w:val="000000" w:themeColor="text1"/>
                <w:sz w:val="24"/>
                <w:szCs w:val="24"/>
                <w:shd w:val="clear" w:color="auto" w:fill="FFFFFF"/>
              </w:rPr>
            </w:pPr>
            <w:r w:rsidRPr="00AD7DB5">
              <w:rPr>
                <w:rFonts w:ascii="Times New Roman" w:eastAsia="Times New Roman" w:hAnsi="Times New Roman" w:cs="Times New Roman"/>
                <w:color w:val="000000"/>
                <w:sz w:val="24"/>
                <w:szCs w:val="24"/>
                <w:lang w:eastAsia="en-IN"/>
              </w:rPr>
              <w:t>-5.1</w:t>
            </w:r>
          </w:p>
        </w:tc>
      </w:tr>
      <w:tr w:rsidR="008F03E4" w:rsidRPr="00C4537B" w14:paraId="2AF9F7D2" w14:textId="2C0DD8FA" w:rsidTr="002D25A9">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2A93F01C" w14:textId="77777777" w:rsidR="008F03E4" w:rsidRPr="00BB0AF7" w:rsidRDefault="008F03E4" w:rsidP="008F03E4">
            <w:pPr>
              <w:jc w:val="both"/>
              <w:rPr>
                <w:rFonts w:ascii="Times New Roman" w:eastAsia="Times New Roman" w:hAnsi="Times New Roman" w:cs="Times New Roman"/>
                <w:color w:val="000000" w:themeColor="text1"/>
                <w:sz w:val="24"/>
                <w:szCs w:val="24"/>
                <w:highlight w:val="yellow"/>
                <w:lang w:eastAsia="en-IN"/>
              </w:rPr>
            </w:pPr>
            <w:r w:rsidRPr="00BB0AF7">
              <w:rPr>
                <w:rFonts w:ascii="Times New Roman" w:eastAsia="Times New Roman" w:hAnsi="Times New Roman" w:cs="Times New Roman"/>
                <w:color w:val="000000" w:themeColor="text1"/>
                <w:sz w:val="24"/>
                <w:szCs w:val="24"/>
                <w:highlight w:val="yellow"/>
                <w:lang w:eastAsia="en-IN"/>
              </w:rPr>
              <w:t>156030339</w:t>
            </w:r>
          </w:p>
        </w:tc>
        <w:tc>
          <w:tcPr>
            <w:tcW w:w="3518" w:type="dxa"/>
            <w:tcBorders>
              <w:top w:val="nil"/>
              <w:left w:val="single" w:sz="4" w:space="0" w:color="auto"/>
              <w:bottom w:val="single" w:sz="4" w:space="0" w:color="auto"/>
              <w:right w:val="single" w:sz="4" w:space="0" w:color="auto"/>
            </w:tcBorders>
          </w:tcPr>
          <w:p w14:paraId="086F2563" w14:textId="77777777" w:rsidR="008F03E4" w:rsidRPr="00BB0AF7" w:rsidRDefault="008F03E4" w:rsidP="008F03E4">
            <w:pPr>
              <w:rPr>
                <w:rFonts w:ascii="Times New Roman" w:hAnsi="Times New Roman" w:cs="Times New Roman"/>
                <w:color w:val="000000" w:themeColor="text1"/>
                <w:sz w:val="24"/>
                <w:szCs w:val="24"/>
                <w:shd w:val="clear" w:color="auto" w:fill="FFFFFF"/>
              </w:rPr>
            </w:pPr>
            <w:r w:rsidRPr="00C4537B">
              <w:rPr>
                <w:rStyle w:val="breakword"/>
                <w:rFonts w:ascii="Times New Roman" w:hAnsi="Times New Roman" w:cs="Times New Roman"/>
                <w:color w:val="000000" w:themeColor="text1"/>
                <w:sz w:val="24"/>
                <w:szCs w:val="24"/>
                <w:shd w:val="clear" w:color="auto" w:fill="FFFFFF"/>
              </w:rPr>
              <w:t>(1R,2R)-2-methylcyclopentane-1-sulfonamide</w:t>
            </w:r>
            <w:r w:rsidRPr="00C4537B">
              <w:rPr>
                <w:rFonts w:ascii="Times New Roman" w:hAnsi="Times New Roman" w:cs="Times New Roman"/>
                <w:color w:val="000000" w:themeColor="text1"/>
                <w:sz w:val="24"/>
                <w:szCs w:val="24"/>
                <w:shd w:val="clear" w:color="auto" w:fill="FFFFFF"/>
              </w:rPr>
              <w:t>  </w:t>
            </w:r>
          </w:p>
        </w:tc>
        <w:tc>
          <w:tcPr>
            <w:tcW w:w="2620" w:type="dxa"/>
            <w:tcBorders>
              <w:top w:val="nil"/>
              <w:left w:val="single" w:sz="4" w:space="0" w:color="auto"/>
              <w:bottom w:val="single" w:sz="4" w:space="0" w:color="auto"/>
              <w:right w:val="single" w:sz="4" w:space="0" w:color="auto"/>
            </w:tcBorders>
          </w:tcPr>
          <w:p w14:paraId="2A49C4C4" w14:textId="6B17E2E2" w:rsidR="008F03E4" w:rsidRPr="00C4537B" w:rsidRDefault="008F03E4" w:rsidP="008F03E4">
            <w:pPr>
              <w:rPr>
                <w:rStyle w:val="breakword"/>
                <w:rFonts w:ascii="Times New Roman" w:hAnsi="Times New Roman" w:cs="Times New Roman"/>
                <w:color w:val="000000" w:themeColor="text1"/>
                <w:sz w:val="24"/>
                <w:szCs w:val="24"/>
                <w:shd w:val="clear" w:color="auto" w:fill="FFFFFF"/>
              </w:rPr>
            </w:pPr>
            <w:r>
              <w:rPr>
                <w:rStyle w:val="breakword"/>
                <w:rFonts w:ascii="Times New Roman" w:hAnsi="Times New Roman" w:cs="Times New Roman"/>
                <w:color w:val="000000" w:themeColor="text1"/>
                <w:sz w:val="24"/>
                <w:szCs w:val="24"/>
                <w:shd w:val="clear" w:color="auto" w:fill="FFFFFF"/>
              </w:rPr>
              <w:t>-5.3</w:t>
            </w:r>
          </w:p>
        </w:tc>
      </w:tr>
      <w:tr w:rsidR="008F03E4" w:rsidRPr="00C4537B" w14:paraId="3C6B70B6" w14:textId="722CE46E" w:rsidTr="002D25A9">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52A4F740" w14:textId="77777777" w:rsidR="008F03E4" w:rsidRPr="00BB0AF7" w:rsidRDefault="008F03E4" w:rsidP="008F03E4">
            <w:pPr>
              <w:jc w:val="both"/>
              <w:rPr>
                <w:rFonts w:ascii="Times New Roman" w:eastAsia="Times New Roman" w:hAnsi="Times New Roman" w:cs="Times New Roman"/>
                <w:color w:val="000000" w:themeColor="text1"/>
                <w:sz w:val="24"/>
                <w:szCs w:val="24"/>
                <w:highlight w:val="yellow"/>
                <w:lang w:eastAsia="en-IN"/>
              </w:rPr>
            </w:pPr>
            <w:r w:rsidRPr="00BB0AF7">
              <w:rPr>
                <w:rFonts w:ascii="Times New Roman" w:eastAsia="Times New Roman" w:hAnsi="Times New Roman" w:cs="Times New Roman"/>
                <w:color w:val="000000" w:themeColor="text1"/>
                <w:sz w:val="24"/>
                <w:szCs w:val="24"/>
                <w:highlight w:val="yellow"/>
                <w:lang w:eastAsia="en-IN"/>
              </w:rPr>
              <w:t>156530860</w:t>
            </w:r>
          </w:p>
        </w:tc>
        <w:tc>
          <w:tcPr>
            <w:tcW w:w="3518" w:type="dxa"/>
            <w:tcBorders>
              <w:top w:val="nil"/>
              <w:left w:val="single" w:sz="4" w:space="0" w:color="auto"/>
              <w:bottom w:val="single" w:sz="4" w:space="0" w:color="auto"/>
              <w:right w:val="single" w:sz="4" w:space="0" w:color="auto"/>
            </w:tcBorders>
          </w:tcPr>
          <w:p w14:paraId="1DAE226D" w14:textId="77777777" w:rsidR="008F03E4" w:rsidRPr="00BB0AF7" w:rsidRDefault="008F03E4" w:rsidP="008F03E4">
            <w:pPr>
              <w:rPr>
                <w:rFonts w:ascii="Times New Roman" w:hAnsi="Times New Roman" w:cs="Times New Roman"/>
                <w:color w:val="000000" w:themeColor="text1"/>
                <w:sz w:val="24"/>
                <w:szCs w:val="24"/>
                <w:shd w:val="clear" w:color="auto" w:fill="FFFFFF"/>
              </w:rPr>
            </w:pPr>
            <w:r w:rsidRPr="00C4537B">
              <w:rPr>
                <w:rStyle w:val="breakword"/>
                <w:rFonts w:ascii="Times New Roman" w:hAnsi="Times New Roman" w:cs="Times New Roman"/>
                <w:color w:val="000000" w:themeColor="text1"/>
                <w:sz w:val="24"/>
                <w:szCs w:val="24"/>
                <w:shd w:val="clear" w:color="auto" w:fill="FFFFFF"/>
              </w:rPr>
              <w:t>2-fluorothiophene-3-sulfonamide</w:t>
            </w:r>
            <w:r w:rsidRPr="00C4537B">
              <w:rPr>
                <w:rFonts w:ascii="Times New Roman" w:hAnsi="Times New Roman" w:cs="Times New Roman"/>
                <w:color w:val="000000" w:themeColor="text1"/>
                <w:sz w:val="24"/>
                <w:szCs w:val="24"/>
                <w:shd w:val="clear" w:color="auto" w:fill="FFFFFF"/>
              </w:rPr>
              <w:t>  </w:t>
            </w:r>
          </w:p>
        </w:tc>
        <w:tc>
          <w:tcPr>
            <w:tcW w:w="2620" w:type="dxa"/>
            <w:tcBorders>
              <w:top w:val="nil"/>
              <w:left w:val="single" w:sz="4" w:space="0" w:color="auto"/>
              <w:bottom w:val="single" w:sz="4" w:space="0" w:color="auto"/>
              <w:right w:val="single" w:sz="4" w:space="0" w:color="auto"/>
            </w:tcBorders>
          </w:tcPr>
          <w:p w14:paraId="3F44405B" w14:textId="7A0A466C" w:rsidR="008F03E4" w:rsidRPr="00C4537B" w:rsidRDefault="008F03E4" w:rsidP="008F03E4">
            <w:pPr>
              <w:rPr>
                <w:rStyle w:val="breakword"/>
                <w:rFonts w:ascii="Times New Roman" w:hAnsi="Times New Roman" w:cs="Times New Roman"/>
                <w:color w:val="000000" w:themeColor="text1"/>
                <w:sz w:val="24"/>
                <w:szCs w:val="24"/>
                <w:shd w:val="clear" w:color="auto" w:fill="FFFFFF"/>
              </w:rPr>
            </w:pPr>
            <w:r>
              <w:rPr>
                <w:rStyle w:val="breakword"/>
                <w:rFonts w:ascii="Times New Roman" w:hAnsi="Times New Roman" w:cs="Times New Roman"/>
                <w:color w:val="000000" w:themeColor="text1"/>
                <w:sz w:val="24"/>
                <w:szCs w:val="24"/>
                <w:shd w:val="clear" w:color="auto" w:fill="FFFFFF"/>
              </w:rPr>
              <w:t>-5.1</w:t>
            </w:r>
          </w:p>
        </w:tc>
      </w:tr>
      <w:tr w:rsidR="008F03E4" w:rsidRPr="00C4537B" w14:paraId="60ED6C31" w14:textId="43DB81A3" w:rsidTr="002D25A9">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5CE696F2" w14:textId="77777777" w:rsidR="008F03E4" w:rsidRPr="00BB0AF7" w:rsidRDefault="008F03E4" w:rsidP="008F03E4">
            <w:pPr>
              <w:jc w:val="both"/>
              <w:rPr>
                <w:rFonts w:ascii="Times New Roman" w:eastAsia="Times New Roman" w:hAnsi="Times New Roman" w:cs="Times New Roman"/>
                <w:color w:val="000000" w:themeColor="text1"/>
                <w:sz w:val="24"/>
                <w:szCs w:val="24"/>
                <w:highlight w:val="yellow"/>
                <w:lang w:eastAsia="en-IN"/>
              </w:rPr>
            </w:pPr>
            <w:r w:rsidRPr="002674B7">
              <w:rPr>
                <w:rFonts w:ascii="Times New Roman" w:eastAsia="Times New Roman" w:hAnsi="Times New Roman" w:cs="Times New Roman"/>
                <w:color w:val="000000" w:themeColor="text1"/>
                <w:sz w:val="24"/>
                <w:szCs w:val="24"/>
                <w:highlight w:val="yellow"/>
                <w:lang w:eastAsia="en-IN"/>
              </w:rPr>
              <w:t>45080568</w:t>
            </w:r>
          </w:p>
        </w:tc>
        <w:tc>
          <w:tcPr>
            <w:tcW w:w="3518" w:type="dxa"/>
            <w:tcBorders>
              <w:top w:val="nil"/>
              <w:left w:val="single" w:sz="4" w:space="0" w:color="auto"/>
              <w:bottom w:val="single" w:sz="4" w:space="0" w:color="auto"/>
              <w:right w:val="single" w:sz="4" w:space="0" w:color="auto"/>
            </w:tcBorders>
          </w:tcPr>
          <w:p w14:paraId="1539AEA3" w14:textId="77777777" w:rsidR="008F03E4" w:rsidRPr="00BB0AF7" w:rsidRDefault="008F03E4" w:rsidP="008F03E4">
            <w:pPr>
              <w:rPr>
                <w:rFonts w:ascii="Times New Roman" w:hAnsi="Times New Roman" w:cs="Times New Roman"/>
                <w:color w:val="000000" w:themeColor="text1"/>
                <w:sz w:val="24"/>
                <w:szCs w:val="24"/>
                <w:shd w:val="clear" w:color="auto" w:fill="FFFFFF"/>
              </w:rPr>
            </w:pPr>
            <w:r w:rsidRPr="00C4537B">
              <w:rPr>
                <w:rStyle w:val="breakword"/>
                <w:rFonts w:ascii="Times New Roman" w:hAnsi="Times New Roman" w:cs="Times New Roman"/>
                <w:color w:val="000000" w:themeColor="text1"/>
                <w:sz w:val="24"/>
                <w:szCs w:val="24"/>
                <w:shd w:val="clear" w:color="auto" w:fill="FFFFFF"/>
              </w:rPr>
              <w:t>2-oxo-1,3-oxazolidine-3-sulfonamide</w:t>
            </w:r>
            <w:r w:rsidRPr="00C4537B">
              <w:rPr>
                <w:rFonts w:ascii="Times New Roman" w:hAnsi="Times New Roman" w:cs="Times New Roman"/>
                <w:color w:val="000000" w:themeColor="text1"/>
                <w:sz w:val="24"/>
                <w:szCs w:val="24"/>
                <w:shd w:val="clear" w:color="auto" w:fill="FFFFFF"/>
              </w:rPr>
              <w:t>  </w:t>
            </w:r>
          </w:p>
        </w:tc>
        <w:tc>
          <w:tcPr>
            <w:tcW w:w="2620" w:type="dxa"/>
            <w:tcBorders>
              <w:top w:val="nil"/>
              <w:left w:val="single" w:sz="4" w:space="0" w:color="auto"/>
              <w:bottom w:val="single" w:sz="4" w:space="0" w:color="auto"/>
              <w:right w:val="single" w:sz="4" w:space="0" w:color="auto"/>
            </w:tcBorders>
          </w:tcPr>
          <w:p w14:paraId="57092421" w14:textId="37D62574" w:rsidR="008F03E4" w:rsidRPr="00C4537B" w:rsidRDefault="008F03E4" w:rsidP="008F03E4">
            <w:pPr>
              <w:rPr>
                <w:rStyle w:val="breakword"/>
                <w:rFonts w:ascii="Times New Roman" w:hAnsi="Times New Roman" w:cs="Times New Roman"/>
                <w:color w:val="000000" w:themeColor="text1"/>
                <w:sz w:val="24"/>
                <w:szCs w:val="24"/>
                <w:shd w:val="clear" w:color="auto" w:fill="FFFFFF"/>
              </w:rPr>
            </w:pPr>
            <w:r>
              <w:rPr>
                <w:rStyle w:val="breakword"/>
                <w:rFonts w:ascii="Times New Roman" w:hAnsi="Times New Roman" w:cs="Times New Roman"/>
                <w:color w:val="000000" w:themeColor="text1"/>
                <w:sz w:val="24"/>
                <w:szCs w:val="24"/>
                <w:shd w:val="clear" w:color="auto" w:fill="FFFFFF"/>
              </w:rPr>
              <w:t>-5.3</w:t>
            </w:r>
          </w:p>
        </w:tc>
      </w:tr>
      <w:tr w:rsidR="008F03E4" w:rsidRPr="00C4537B" w14:paraId="18FB1F41" w14:textId="105C3014" w:rsidTr="002D25A9">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0F5C90DC" w14:textId="77777777" w:rsidR="008F03E4" w:rsidRPr="008A26A4" w:rsidRDefault="008F03E4" w:rsidP="008F03E4">
            <w:pPr>
              <w:jc w:val="both"/>
              <w:rPr>
                <w:rFonts w:ascii="Times New Roman" w:eastAsia="Times New Roman" w:hAnsi="Times New Roman" w:cs="Times New Roman"/>
                <w:b/>
                <w:bCs/>
                <w:color w:val="000000" w:themeColor="text1"/>
                <w:sz w:val="24"/>
                <w:szCs w:val="24"/>
                <w:highlight w:val="yellow"/>
                <w:lang w:eastAsia="en-IN"/>
              </w:rPr>
            </w:pPr>
            <w:r w:rsidRPr="008A26A4">
              <w:rPr>
                <w:rFonts w:ascii="Times New Roman" w:eastAsia="Times New Roman" w:hAnsi="Times New Roman" w:cs="Times New Roman"/>
                <w:b/>
                <w:bCs/>
                <w:color w:val="000000" w:themeColor="text1"/>
                <w:sz w:val="24"/>
                <w:szCs w:val="24"/>
                <w:highlight w:val="yellow"/>
                <w:lang w:eastAsia="en-IN"/>
              </w:rPr>
              <w:t>46175386</w:t>
            </w:r>
          </w:p>
        </w:tc>
        <w:tc>
          <w:tcPr>
            <w:tcW w:w="3518" w:type="dxa"/>
            <w:tcBorders>
              <w:top w:val="nil"/>
              <w:left w:val="single" w:sz="4" w:space="0" w:color="auto"/>
              <w:bottom w:val="single" w:sz="4" w:space="0" w:color="auto"/>
              <w:right w:val="single" w:sz="4" w:space="0" w:color="auto"/>
            </w:tcBorders>
          </w:tcPr>
          <w:p w14:paraId="6D2E0177" w14:textId="77777777" w:rsidR="008F03E4" w:rsidRPr="00BB0AF7" w:rsidRDefault="008F03E4" w:rsidP="008F03E4">
            <w:pPr>
              <w:rPr>
                <w:rFonts w:ascii="Times New Roman" w:hAnsi="Times New Roman" w:cs="Times New Roman"/>
                <w:color w:val="000000" w:themeColor="text1"/>
                <w:sz w:val="24"/>
                <w:szCs w:val="24"/>
                <w:shd w:val="clear" w:color="auto" w:fill="FFFFFF"/>
              </w:rPr>
            </w:pPr>
            <w:r w:rsidRPr="00C4537B">
              <w:rPr>
                <w:rStyle w:val="breakword"/>
                <w:rFonts w:ascii="Times New Roman" w:hAnsi="Times New Roman" w:cs="Times New Roman"/>
                <w:color w:val="000000" w:themeColor="text1"/>
                <w:sz w:val="24"/>
                <w:szCs w:val="24"/>
                <w:shd w:val="clear" w:color="auto" w:fill="FFFFFF"/>
              </w:rPr>
              <w:t>N-hydroxyfuran-2-sulfonamide</w:t>
            </w:r>
            <w:r w:rsidRPr="00C4537B">
              <w:rPr>
                <w:rFonts w:ascii="Times New Roman" w:hAnsi="Times New Roman" w:cs="Times New Roman"/>
                <w:color w:val="000000" w:themeColor="text1"/>
                <w:sz w:val="24"/>
                <w:szCs w:val="24"/>
                <w:shd w:val="clear" w:color="auto" w:fill="FFFFFF"/>
              </w:rPr>
              <w:t>  </w:t>
            </w:r>
          </w:p>
        </w:tc>
        <w:tc>
          <w:tcPr>
            <w:tcW w:w="2620" w:type="dxa"/>
            <w:tcBorders>
              <w:top w:val="nil"/>
              <w:left w:val="single" w:sz="4" w:space="0" w:color="auto"/>
              <w:bottom w:val="single" w:sz="4" w:space="0" w:color="auto"/>
              <w:right w:val="single" w:sz="4" w:space="0" w:color="auto"/>
            </w:tcBorders>
          </w:tcPr>
          <w:p w14:paraId="3BAD377F" w14:textId="5E8B721B" w:rsidR="008F03E4" w:rsidRPr="00C4537B" w:rsidRDefault="008F03E4" w:rsidP="008F03E4">
            <w:pPr>
              <w:rPr>
                <w:rStyle w:val="breakword"/>
                <w:rFonts w:ascii="Times New Roman" w:hAnsi="Times New Roman" w:cs="Times New Roman"/>
                <w:color w:val="000000" w:themeColor="text1"/>
                <w:sz w:val="24"/>
                <w:szCs w:val="24"/>
                <w:shd w:val="clear" w:color="auto" w:fill="FFFFFF"/>
              </w:rPr>
            </w:pPr>
            <w:r>
              <w:rPr>
                <w:rStyle w:val="breakword"/>
                <w:rFonts w:ascii="Times New Roman" w:hAnsi="Times New Roman" w:cs="Times New Roman"/>
                <w:color w:val="000000" w:themeColor="text1"/>
                <w:sz w:val="24"/>
                <w:szCs w:val="24"/>
                <w:shd w:val="clear" w:color="auto" w:fill="FFFFFF"/>
              </w:rPr>
              <w:t>-5.1</w:t>
            </w:r>
          </w:p>
        </w:tc>
      </w:tr>
      <w:tr w:rsidR="008F03E4" w:rsidRPr="00C4537B" w14:paraId="6A36F64C" w14:textId="5FE021A0" w:rsidTr="002D25A9">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068009BD" w14:textId="50B8E882" w:rsidR="008F03E4" w:rsidRPr="00BB0AF7" w:rsidRDefault="008F03E4" w:rsidP="008F03E4">
            <w:pPr>
              <w:jc w:val="both"/>
              <w:rPr>
                <w:rFonts w:ascii="Times New Roman" w:eastAsia="Times New Roman" w:hAnsi="Times New Roman" w:cs="Times New Roman"/>
                <w:color w:val="000000" w:themeColor="text1"/>
                <w:sz w:val="24"/>
                <w:szCs w:val="24"/>
                <w:highlight w:val="yellow"/>
                <w:lang w:eastAsia="en-IN"/>
              </w:rPr>
            </w:pPr>
            <w:r w:rsidRPr="005C3FE4">
              <w:rPr>
                <w:rFonts w:ascii="Times New Roman" w:eastAsia="Times New Roman" w:hAnsi="Times New Roman" w:cs="Times New Roman"/>
                <w:color w:val="000000" w:themeColor="text1"/>
                <w:sz w:val="24"/>
                <w:szCs w:val="24"/>
                <w:highlight w:val="yellow"/>
                <w:lang w:eastAsia="en-IN"/>
              </w:rPr>
              <w:t>65050329</w:t>
            </w:r>
          </w:p>
        </w:tc>
        <w:tc>
          <w:tcPr>
            <w:tcW w:w="3518" w:type="dxa"/>
            <w:tcBorders>
              <w:top w:val="nil"/>
              <w:left w:val="single" w:sz="4" w:space="0" w:color="auto"/>
              <w:bottom w:val="single" w:sz="4" w:space="0" w:color="auto"/>
              <w:right w:val="single" w:sz="4" w:space="0" w:color="auto"/>
            </w:tcBorders>
          </w:tcPr>
          <w:p w14:paraId="790259AB" w14:textId="77777777" w:rsidR="008F03E4" w:rsidRPr="00BB0AF7" w:rsidRDefault="008F03E4" w:rsidP="008F03E4">
            <w:pPr>
              <w:rPr>
                <w:rFonts w:ascii="Times New Roman" w:hAnsi="Times New Roman" w:cs="Times New Roman"/>
                <w:color w:val="000000" w:themeColor="text1"/>
                <w:sz w:val="24"/>
                <w:szCs w:val="24"/>
                <w:shd w:val="clear" w:color="auto" w:fill="FFFFFF"/>
              </w:rPr>
            </w:pPr>
            <w:r w:rsidRPr="00C4537B">
              <w:rPr>
                <w:rStyle w:val="breakword"/>
                <w:rFonts w:ascii="Times New Roman" w:hAnsi="Times New Roman" w:cs="Times New Roman"/>
                <w:color w:val="000000" w:themeColor="text1"/>
                <w:sz w:val="24"/>
                <w:szCs w:val="24"/>
                <w:shd w:val="clear" w:color="auto" w:fill="FFFFFF"/>
              </w:rPr>
              <w:t>2-methylcyclopentane-1-sulfonamide</w:t>
            </w:r>
            <w:r w:rsidRPr="00C4537B">
              <w:rPr>
                <w:rFonts w:ascii="Times New Roman" w:hAnsi="Times New Roman" w:cs="Times New Roman"/>
                <w:color w:val="000000" w:themeColor="text1"/>
                <w:sz w:val="24"/>
                <w:szCs w:val="24"/>
                <w:shd w:val="clear" w:color="auto" w:fill="FFFFFF"/>
              </w:rPr>
              <w:t> </w:t>
            </w:r>
          </w:p>
        </w:tc>
        <w:tc>
          <w:tcPr>
            <w:tcW w:w="2620" w:type="dxa"/>
            <w:tcBorders>
              <w:top w:val="nil"/>
              <w:left w:val="single" w:sz="4" w:space="0" w:color="auto"/>
              <w:bottom w:val="single" w:sz="4" w:space="0" w:color="auto"/>
              <w:right w:val="single" w:sz="4" w:space="0" w:color="auto"/>
            </w:tcBorders>
          </w:tcPr>
          <w:p w14:paraId="3476E6D8" w14:textId="5299DDA7" w:rsidR="008F03E4" w:rsidRPr="00C4537B" w:rsidRDefault="008F03E4" w:rsidP="008F03E4">
            <w:pPr>
              <w:rPr>
                <w:rStyle w:val="breakword"/>
                <w:rFonts w:ascii="Times New Roman" w:hAnsi="Times New Roman" w:cs="Times New Roman"/>
                <w:color w:val="000000" w:themeColor="text1"/>
                <w:sz w:val="24"/>
                <w:szCs w:val="24"/>
                <w:shd w:val="clear" w:color="auto" w:fill="FFFFFF"/>
              </w:rPr>
            </w:pPr>
            <w:r>
              <w:rPr>
                <w:rStyle w:val="breakword"/>
                <w:rFonts w:ascii="Times New Roman" w:hAnsi="Times New Roman" w:cs="Times New Roman"/>
                <w:color w:val="000000" w:themeColor="text1"/>
                <w:sz w:val="24"/>
                <w:szCs w:val="24"/>
                <w:shd w:val="clear" w:color="auto" w:fill="FFFFFF"/>
              </w:rPr>
              <w:t>-5.2</w:t>
            </w:r>
          </w:p>
        </w:tc>
      </w:tr>
      <w:tr w:rsidR="008F03E4" w:rsidRPr="00C4537B" w14:paraId="1B31F0DC" w14:textId="4260C3A2" w:rsidTr="002D25A9">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5993A124" w14:textId="6437958C" w:rsidR="008F03E4" w:rsidRPr="00BB0AF7" w:rsidRDefault="008F03E4" w:rsidP="008F03E4">
            <w:pPr>
              <w:jc w:val="both"/>
              <w:rPr>
                <w:rFonts w:ascii="Times New Roman" w:eastAsia="Times New Roman" w:hAnsi="Times New Roman" w:cs="Times New Roman"/>
                <w:color w:val="000000" w:themeColor="text1"/>
                <w:sz w:val="24"/>
                <w:szCs w:val="24"/>
                <w:lang w:eastAsia="en-IN"/>
              </w:rPr>
            </w:pPr>
            <w:r w:rsidRPr="00BB0AF7">
              <w:rPr>
                <w:rFonts w:ascii="Times New Roman" w:eastAsia="Times New Roman" w:hAnsi="Times New Roman" w:cs="Times New Roman"/>
                <w:color w:val="000000" w:themeColor="text1"/>
                <w:sz w:val="24"/>
                <w:szCs w:val="24"/>
                <w:lang w:eastAsia="en-IN"/>
              </w:rPr>
              <w:t>66617596</w:t>
            </w:r>
          </w:p>
        </w:tc>
        <w:tc>
          <w:tcPr>
            <w:tcW w:w="3518" w:type="dxa"/>
            <w:tcBorders>
              <w:top w:val="nil"/>
              <w:left w:val="single" w:sz="4" w:space="0" w:color="auto"/>
              <w:bottom w:val="single" w:sz="4" w:space="0" w:color="auto"/>
              <w:right w:val="single" w:sz="4" w:space="0" w:color="auto"/>
            </w:tcBorders>
          </w:tcPr>
          <w:p w14:paraId="0F99D2A0" w14:textId="77777777" w:rsidR="008F03E4" w:rsidRPr="00AF52E3" w:rsidRDefault="008F03E4" w:rsidP="008F03E4">
            <w:pPr>
              <w:rPr>
                <w:rFonts w:ascii="Times New Roman" w:hAnsi="Times New Roman" w:cs="Times New Roman"/>
                <w:color w:val="000000" w:themeColor="text1"/>
                <w:sz w:val="24"/>
                <w:szCs w:val="24"/>
                <w:shd w:val="clear" w:color="auto" w:fill="FFFFFF"/>
              </w:rPr>
            </w:pPr>
            <w:r w:rsidRPr="00AF52E3">
              <w:rPr>
                <w:rStyle w:val="breakword"/>
                <w:rFonts w:ascii="Times New Roman" w:hAnsi="Times New Roman" w:cs="Times New Roman"/>
                <w:color w:val="000000" w:themeColor="text1"/>
                <w:sz w:val="24"/>
                <w:szCs w:val="24"/>
                <w:shd w:val="clear" w:color="auto" w:fill="FFFFFF"/>
              </w:rPr>
              <w:t>1,2-dihydropyridine-3-sulfonamide</w:t>
            </w:r>
            <w:r w:rsidRPr="00AF52E3">
              <w:rPr>
                <w:rFonts w:ascii="Times New Roman" w:hAnsi="Times New Roman" w:cs="Times New Roman"/>
                <w:color w:val="000000" w:themeColor="text1"/>
                <w:sz w:val="24"/>
                <w:szCs w:val="24"/>
                <w:shd w:val="clear" w:color="auto" w:fill="FFFFFF"/>
              </w:rPr>
              <w:t> </w:t>
            </w:r>
          </w:p>
        </w:tc>
        <w:tc>
          <w:tcPr>
            <w:tcW w:w="2620" w:type="dxa"/>
            <w:tcBorders>
              <w:top w:val="nil"/>
              <w:left w:val="single" w:sz="4" w:space="0" w:color="auto"/>
              <w:bottom w:val="single" w:sz="4" w:space="0" w:color="auto"/>
              <w:right w:val="single" w:sz="4" w:space="0" w:color="auto"/>
            </w:tcBorders>
          </w:tcPr>
          <w:p w14:paraId="153DF11A" w14:textId="314DEC89" w:rsidR="008F03E4" w:rsidRPr="00AF52E3" w:rsidRDefault="008F03E4" w:rsidP="008F03E4">
            <w:pPr>
              <w:rPr>
                <w:rStyle w:val="breakword"/>
                <w:rFonts w:ascii="Times New Roman" w:hAnsi="Times New Roman" w:cs="Times New Roman"/>
                <w:color w:val="000000" w:themeColor="text1"/>
                <w:sz w:val="24"/>
                <w:szCs w:val="24"/>
                <w:shd w:val="clear" w:color="auto" w:fill="FFFFFF"/>
              </w:rPr>
            </w:pPr>
            <w:r>
              <w:rPr>
                <w:rStyle w:val="breakword"/>
                <w:rFonts w:ascii="Times New Roman" w:hAnsi="Times New Roman" w:cs="Times New Roman"/>
                <w:color w:val="000000" w:themeColor="text1"/>
                <w:sz w:val="24"/>
                <w:szCs w:val="24"/>
                <w:shd w:val="clear" w:color="auto" w:fill="FFFFFF"/>
              </w:rPr>
              <w:t>-5.3</w:t>
            </w:r>
          </w:p>
        </w:tc>
      </w:tr>
      <w:tr w:rsidR="008F03E4" w:rsidRPr="00C4537B" w14:paraId="0AB12F5D" w14:textId="7A8CC836" w:rsidTr="002D25A9">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65F1EC41" w14:textId="430BEB85" w:rsidR="008F03E4" w:rsidRPr="00BB0AF7" w:rsidRDefault="008F03E4" w:rsidP="008F03E4">
            <w:pPr>
              <w:jc w:val="both"/>
              <w:rPr>
                <w:rFonts w:ascii="Times New Roman" w:eastAsia="Times New Roman" w:hAnsi="Times New Roman" w:cs="Times New Roman"/>
                <w:color w:val="000000" w:themeColor="text1"/>
                <w:sz w:val="24"/>
                <w:szCs w:val="24"/>
                <w:lang w:eastAsia="en-IN"/>
              </w:rPr>
            </w:pPr>
            <w:r w:rsidRPr="00BB0AF7">
              <w:rPr>
                <w:rFonts w:ascii="Times New Roman" w:eastAsia="Times New Roman" w:hAnsi="Times New Roman" w:cs="Times New Roman"/>
                <w:color w:val="000000" w:themeColor="text1"/>
                <w:sz w:val="24"/>
                <w:szCs w:val="24"/>
                <w:lang w:eastAsia="en-IN"/>
              </w:rPr>
              <w:t>66889486</w:t>
            </w:r>
          </w:p>
        </w:tc>
        <w:tc>
          <w:tcPr>
            <w:tcW w:w="3518" w:type="dxa"/>
            <w:tcBorders>
              <w:top w:val="nil"/>
              <w:left w:val="single" w:sz="4" w:space="0" w:color="auto"/>
              <w:bottom w:val="single" w:sz="4" w:space="0" w:color="auto"/>
              <w:right w:val="single" w:sz="4" w:space="0" w:color="auto"/>
            </w:tcBorders>
          </w:tcPr>
          <w:p w14:paraId="0D016CA2" w14:textId="77777777" w:rsidR="008F03E4" w:rsidRPr="00AF52E3" w:rsidRDefault="008F03E4" w:rsidP="008F03E4">
            <w:pPr>
              <w:rPr>
                <w:rFonts w:ascii="Times New Roman" w:hAnsi="Times New Roman" w:cs="Times New Roman"/>
                <w:color w:val="000000" w:themeColor="text1"/>
                <w:sz w:val="24"/>
                <w:szCs w:val="24"/>
                <w:shd w:val="clear" w:color="auto" w:fill="FFFFFF"/>
              </w:rPr>
            </w:pPr>
            <w:r w:rsidRPr="00AF52E3">
              <w:rPr>
                <w:rStyle w:val="breakword"/>
                <w:rFonts w:ascii="Times New Roman" w:hAnsi="Times New Roman" w:cs="Times New Roman"/>
                <w:color w:val="000000" w:themeColor="text1"/>
                <w:sz w:val="24"/>
                <w:szCs w:val="24"/>
                <w:shd w:val="clear" w:color="auto" w:fill="FFFFFF"/>
              </w:rPr>
              <w:t>1H-pyridazine-2-sulfonamide</w:t>
            </w:r>
            <w:r w:rsidRPr="00AF52E3">
              <w:rPr>
                <w:rFonts w:ascii="Times New Roman" w:hAnsi="Times New Roman" w:cs="Times New Roman"/>
                <w:color w:val="000000" w:themeColor="text1"/>
                <w:sz w:val="24"/>
                <w:szCs w:val="24"/>
                <w:shd w:val="clear" w:color="auto" w:fill="FFFFFF"/>
              </w:rPr>
              <w:t> </w:t>
            </w:r>
          </w:p>
        </w:tc>
        <w:tc>
          <w:tcPr>
            <w:tcW w:w="2620" w:type="dxa"/>
            <w:tcBorders>
              <w:top w:val="nil"/>
              <w:left w:val="single" w:sz="4" w:space="0" w:color="auto"/>
              <w:bottom w:val="single" w:sz="4" w:space="0" w:color="auto"/>
              <w:right w:val="single" w:sz="4" w:space="0" w:color="auto"/>
            </w:tcBorders>
          </w:tcPr>
          <w:p w14:paraId="05E9B4BC" w14:textId="5B8C48BC" w:rsidR="008F03E4" w:rsidRPr="00AF52E3" w:rsidRDefault="008F03E4" w:rsidP="008F03E4">
            <w:pPr>
              <w:rPr>
                <w:rStyle w:val="breakword"/>
                <w:rFonts w:ascii="Times New Roman" w:hAnsi="Times New Roman" w:cs="Times New Roman"/>
                <w:color w:val="000000" w:themeColor="text1"/>
                <w:sz w:val="24"/>
                <w:szCs w:val="24"/>
                <w:shd w:val="clear" w:color="auto" w:fill="FFFFFF"/>
              </w:rPr>
            </w:pPr>
            <w:r>
              <w:rPr>
                <w:rStyle w:val="breakword"/>
                <w:rFonts w:ascii="Times New Roman" w:hAnsi="Times New Roman" w:cs="Times New Roman"/>
                <w:color w:val="000000" w:themeColor="text1"/>
                <w:sz w:val="24"/>
                <w:szCs w:val="24"/>
                <w:shd w:val="clear" w:color="auto" w:fill="FFFFFF"/>
              </w:rPr>
              <w:t>-5.2</w:t>
            </w:r>
          </w:p>
        </w:tc>
      </w:tr>
      <w:tr w:rsidR="008F03E4" w:rsidRPr="00C4537B" w14:paraId="0297C863" w14:textId="09D816BD" w:rsidTr="002D25A9">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4A72B237" w14:textId="3873E0A2" w:rsidR="008F03E4" w:rsidRPr="00BB0AF7" w:rsidRDefault="008F03E4" w:rsidP="008F03E4">
            <w:pPr>
              <w:jc w:val="both"/>
              <w:rPr>
                <w:rFonts w:ascii="Times New Roman" w:eastAsia="Times New Roman" w:hAnsi="Times New Roman" w:cs="Times New Roman"/>
                <w:color w:val="000000" w:themeColor="text1"/>
                <w:sz w:val="24"/>
                <w:szCs w:val="24"/>
                <w:highlight w:val="yellow"/>
                <w:lang w:eastAsia="en-IN"/>
              </w:rPr>
            </w:pPr>
            <w:r w:rsidRPr="005C3FE4">
              <w:rPr>
                <w:rFonts w:ascii="Times New Roman" w:eastAsia="Times New Roman" w:hAnsi="Times New Roman" w:cs="Times New Roman"/>
                <w:color w:val="000000" w:themeColor="text1"/>
                <w:sz w:val="24"/>
                <w:szCs w:val="24"/>
                <w:highlight w:val="yellow"/>
                <w:lang w:eastAsia="en-IN"/>
              </w:rPr>
              <w:t>67028586</w:t>
            </w:r>
          </w:p>
        </w:tc>
        <w:tc>
          <w:tcPr>
            <w:tcW w:w="3518" w:type="dxa"/>
            <w:tcBorders>
              <w:top w:val="nil"/>
              <w:left w:val="single" w:sz="4" w:space="0" w:color="auto"/>
              <w:bottom w:val="single" w:sz="4" w:space="0" w:color="auto"/>
              <w:right w:val="single" w:sz="4" w:space="0" w:color="auto"/>
            </w:tcBorders>
          </w:tcPr>
          <w:p w14:paraId="2D2BC0FF" w14:textId="77777777" w:rsidR="008F03E4" w:rsidRPr="00AF52E3" w:rsidRDefault="008F03E4" w:rsidP="008F03E4">
            <w:pPr>
              <w:rPr>
                <w:rFonts w:ascii="Times New Roman" w:hAnsi="Times New Roman" w:cs="Times New Roman"/>
                <w:color w:val="000000" w:themeColor="text1"/>
                <w:sz w:val="24"/>
                <w:szCs w:val="24"/>
                <w:shd w:val="clear" w:color="auto" w:fill="FFFFFF"/>
              </w:rPr>
            </w:pPr>
            <w:r w:rsidRPr="00AF52E3">
              <w:rPr>
                <w:rFonts w:ascii="Times New Roman" w:hAnsi="Times New Roman" w:cs="Times New Roman"/>
                <w:color w:val="000000" w:themeColor="text1"/>
                <w:sz w:val="24"/>
                <w:szCs w:val="24"/>
                <w:shd w:val="clear" w:color="auto" w:fill="FFFFFF"/>
              </w:rPr>
              <w:t>2-oxo-1,3-oxazole-3-sulfonamide</w:t>
            </w:r>
          </w:p>
        </w:tc>
        <w:tc>
          <w:tcPr>
            <w:tcW w:w="2620" w:type="dxa"/>
            <w:tcBorders>
              <w:top w:val="nil"/>
              <w:left w:val="single" w:sz="4" w:space="0" w:color="auto"/>
              <w:bottom w:val="single" w:sz="4" w:space="0" w:color="auto"/>
              <w:right w:val="single" w:sz="4" w:space="0" w:color="auto"/>
            </w:tcBorders>
          </w:tcPr>
          <w:p w14:paraId="41ECF47A" w14:textId="0B0A2F07" w:rsidR="008F03E4" w:rsidRPr="002653E6" w:rsidRDefault="008F03E4" w:rsidP="008F03E4">
            <w:pPr>
              <w:rPr>
                <w:rFonts w:ascii="Times New Roman" w:hAnsi="Times New Roman" w:cs="Times New Roman"/>
                <w:color w:val="000000" w:themeColor="text1"/>
                <w:sz w:val="24"/>
                <w:szCs w:val="24"/>
                <w:shd w:val="clear" w:color="auto" w:fill="FFFFFF"/>
              </w:rPr>
            </w:pPr>
            <w:r w:rsidRPr="002653E6">
              <w:rPr>
                <w:rFonts w:ascii="Times New Roman" w:hAnsi="Times New Roman" w:cs="Times New Roman"/>
                <w:color w:val="000000" w:themeColor="text1"/>
                <w:sz w:val="24"/>
                <w:szCs w:val="24"/>
                <w:shd w:val="clear" w:color="auto" w:fill="FFFFFF"/>
              </w:rPr>
              <w:t>-</w:t>
            </w:r>
            <w:r w:rsidRPr="002653E6">
              <w:rPr>
                <w:rFonts w:ascii="Times New Roman" w:hAnsi="Times New Roman" w:cs="Times New Roman"/>
              </w:rPr>
              <w:t>5.</w:t>
            </w:r>
            <w:r>
              <w:rPr>
                <w:rFonts w:ascii="Times New Roman" w:hAnsi="Times New Roman" w:cs="Times New Roman"/>
              </w:rPr>
              <w:t>1</w:t>
            </w:r>
          </w:p>
        </w:tc>
      </w:tr>
      <w:tr w:rsidR="008F03E4" w:rsidRPr="00AF52E3" w14:paraId="1026ADAA" w14:textId="26952DE8" w:rsidTr="002D25A9">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50822CB5" w14:textId="75A1E2D4" w:rsidR="008F03E4" w:rsidRPr="00BB0AF7" w:rsidRDefault="008F03E4" w:rsidP="008F03E4">
            <w:pPr>
              <w:jc w:val="both"/>
              <w:rPr>
                <w:rFonts w:ascii="Times New Roman" w:eastAsia="Times New Roman" w:hAnsi="Times New Roman" w:cs="Times New Roman"/>
                <w:color w:val="000000" w:themeColor="text1"/>
                <w:sz w:val="24"/>
                <w:szCs w:val="24"/>
                <w:lang w:eastAsia="en-IN"/>
              </w:rPr>
            </w:pPr>
            <w:r w:rsidRPr="00BB0AF7">
              <w:rPr>
                <w:rFonts w:ascii="Times New Roman" w:eastAsia="Times New Roman" w:hAnsi="Times New Roman" w:cs="Times New Roman"/>
                <w:color w:val="000000" w:themeColor="text1"/>
                <w:sz w:val="24"/>
                <w:szCs w:val="24"/>
                <w:lang w:eastAsia="en-IN"/>
              </w:rPr>
              <w:t>69259241</w:t>
            </w:r>
          </w:p>
        </w:tc>
        <w:tc>
          <w:tcPr>
            <w:tcW w:w="3518" w:type="dxa"/>
            <w:tcBorders>
              <w:top w:val="nil"/>
              <w:left w:val="single" w:sz="4" w:space="0" w:color="auto"/>
              <w:bottom w:val="single" w:sz="4" w:space="0" w:color="auto"/>
              <w:right w:val="single" w:sz="4" w:space="0" w:color="auto"/>
            </w:tcBorders>
          </w:tcPr>
          <w:p w14:paraId="2CFA0F38" w14:textId="77777777" w:rsidR="008F03E4" w:rsidRPr="00AF52E3" w:rsidRDefault="008F03E4" w:rsidP="008F03E4">
            <w:pPr>
              <w:rPr>
                <w:rFonts w:ascii="Times New Roman" w:hAnsi="Times New Roman" w:cs="Times New Roman"/>
                <w:color w:val="000000" w:themeColor="text1"/>
                <w:sz w:val="24"/>
                <w:szCs w:val="24"/>
                <w:shd w:val="clear" w:color="auto" w:fill="FFFFFF"/>
              </w:rPr>
            </w:pPr>
            <w:r w:rsidRPr="00AF52E3">
              <w:rPr>
                <w:rStyle w:val="breakword"/>
                <w:rFonts w:ascii="Times New Roman" w:hAnsi="Times New Roman" w:cs="Times New Roman"/>
                <w:color w:val="000000" w:themeColor="text1"/>
                <w:sz w:val="24"/>
                <w:szCs w:val="24"/>
                <w:shd w:val="clear" w:color="auto" w:fill="FFFFFF"/>
              </w:rPr>
              <w:t>2H-oxazine-6-sulfonamide</w:t>
            </w:r>
            <w:r w:rsidRPr="00AF52E3">
              <w:rPr>
                <w:rFonts w:ascii="Times New Roman" w:hAnsi="Times New Roman" w:cs="Times New Roman"/>
                <w:color w:val="000000" w:themeColor="text1"/>
                <w:sz w:val="24"/>
                <w:szCs w:val="24"/>
                <w:shd w:val="clear" w:color="auto" w:fill="FFFFFF"/>
              </w:rPr>
              <w:t> </w:t>
            </w:r>
          </w:p>
        </w:tc>
        <w:tc>
          <w:tcPr>
            <w:tcW w:w="2620" w:type="dxa"/>
            <w:tcBorders>
              <w:top w:val="nil"/>
              <w:left w:val="single" w:sz="4" w:space="0" w:color="auto"/>
              <w:bottom w:val="single" w:sz="4" w:space="0" w:color="auto"/>
              <w:right w:val="single" w:sz="4" w:space="0" w:color="auto"/>
            </w:tcBorders>
          </w:tcPr>
          <w:p w14:paraId="440EF027" w14:textId="0FFEFC50" w:rsidR="008F03E4" w:rsidRPr="00AF52E3" w:rsidRDefault="008F03E4" w:rsidP="008F03E4">
            <w:pPr>
              <w:rPr>
                <w:rStyle w:val="breakword"/>
                <w:rFonts w:ascii="Times New Roman" w:hAnsi="Times New Roman" w:cs="Times New Roman"/>
                <w:color w:val="000000" w:themeColor="text1"/>
                <w:sz w:val="24"/>
                <w:szCs w:val="24"/>
                <w:shd w:val="clear" w:color="auto" w:fill="FFFFFF"/>
              </w:rPr>
            </w:pPr>
            <w:r>
              <w:rPr>
                <w:rStyle w:val="breakword"/>
                <w:rFonts w:ascii="Times New Roman" w:hAnsi="Times New Roman" w:cs="Times New Roman"/>
                <w:color w:val="000000" w:themeColor="text1"/>
                <w:sz w:val="24"/>
                <w:szCs w:val="24"/>
                <w:shd w:val="clear" w:color="auto" w:fill="FFFFFF"/>
              </w:rPr>
              <w:t>-5.</w:t>
            </w:r>
            <w:r w:rsidR="002F491B">
              <w:rPr>
                <w:rStyle w:val="breakword"/>
                <w:rFonts w:ascii="Times New Roman" w:hAnsi="Times New Roman" w:cs="Times New Roman"/>
                <w:color w:val="000000" w:themeColor="text1"/>
                <w:sz w:val="24"/>
                <w:szCs w:val="24"/>
                <w:shd w:val="clear" w:color="auto" w:fill="FFFFFF"/>
              </w:rPr>
              <w:t>1</w:t>
            </w:r>
          </w:p>
        </w:tc>
      </w:tr>
      <w:tr w:rsidR="008F03E4" w:rsidRPr="00AF52E3" w14:paraId="0415AFFE" w14:textId="4B5C2459" w:rsidTr="002D25A9">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36E10FD3" w14:textId="119C9866" w:rsidR="008F03E4" w:rsidRPr="00BB0AF7" w:rsidRDefault="008F03E4" w:rsidP="008F03E4">
            <w:pPr>
              <w:jc w:val="both"/>
              <w:rPr>
                <w:rFonts w:ascii="Times New Roman" w:eastAsia="Times New Roman" w:hAnsi="Times New Roman" w:cs="Times New Roman"/>
                <w:color w:val="000000" w:themeColor="text1"/>
                <w:sz w:val="24"/>
                <w:szCs w:val="24"/>
                <w:lang w:eastAsia="en-IN"/>
              </w:rPr>
            </w:pPr>
            <w:r w:rsidRPr="00BB0AF7">
              <w:rPr>
                <w:rFonts w:ascii="Times New Roman" w:eastAsia="Times New Roman" w:hAnsi="Times New Roman" w:cs="Times New Roman"/>
                <w:color w:val="000000" w:themeColor="text1"/>
                <w:sz w:val="24"/>
                <w:szCs w:val="24"/>
                <w:lang w:eastAsia="en-IN"/>
              </w:rPr>
              <w:t>70577421</w:t>
            </w:r>
          </w:p>
        </w:tc>
        <w:tc>
          <w:tcPr>
            <w:tcW w:w="3518" w:type="dxa"/>
            <w:tcBorders>
              <w:top w:val="nil"/>
              <w:left w:val="single" w:sz="4" w:space="0" w:color="auto"/>
              <w:bottom w:val="single" w:sz="4" w:space="0" w:color="auto"/>
              <w:right w:val="single" w:sz="4" w:space="0" w:color="auto"/>
            </w:tcBorders>
          </w:tcPr>
          <w:p w14:paraId="7328ECEA" w14:textId="77777777" w:rsidR="008F03E4" w:rsidRPr="00AF52E3" w:rsidRDefault="008F03E4" w:rsidP="008F03E4">
            <w:pPr>
              <w:rPr>
                <w:rFonts w:ascii="Times New Roman" w:hAnsi="Times New Roman" w:cs="Times New Roman"/>
                <w:color w:val="000000" w:themeColor="text1"/>
                <w:sz w:val="24"/>
                <w:szCs w:val="24"/>
                <w:shd w:val="clear" w:color="auto" w:fill="FFFFFF"/>
              </w:rPr>
            </w:pPr>
            <w:r w:rsidRPr="00AF52E3">
              <w:rPr>
                <w:rStyle w:val="breakword"/>
                <w:rFonts w:ascii="Times New Roman" w:hAnsi="Times New Roman" w:cs="Times New Roman"/>
                <w:color w:val="000000" w:themeColor="text1"/>
                <w:sz w:val="24"/>
                <w:szCs w:val="24"/>
                <w:shd w:val="clear" w:color="auto" w:fill="FFFFFF"/>
              </w:rPr>
              <w:t>3,4-dihydro-2H-pyridine-1-sulfonamide</w:t>
            </w:r>
            <w:r w:rsidRPr="00AF52E3">
              <w:rPr>
                <w:rFonts w:ascii="Times New Roman" w:hAnsi="Times New Roman" w:cs="Times New Roman"/>
                <w:color w:val="000000" w:themeColor="text1"/>
                <w:sz w:val="24"/>
                <w:szCs w:val="24"/>
                <w:shd w:val="clear" w:color="auto" w:fill="FFFFFF"/>
              </w:rPr>
              <w:t>  </w:t>
            </w:r>
          </w:p>
        </w:tc>
        <w:tc>
          <w:tcPr>
            <w:tcW w:w="2620" w:type="dxa"/>
            <w:tcBorders>
              <w:top w:val="nil"/>
              <w:left w:val="single" w:sz="4" w:space="0" w:color="auto"/>
              <w:bottom w:val="single" w:sz="4" w:space="0" w:color="auto"/>
              <w:right w:val="single" w:sz="4" w:space="0" w:color="auto"/>
            </w:tcBorders>
          </w:tcPr>
          <w:p w14:paraId="28EB4AB1" w14:textId="6E03A5B4" w:rsidR="008F03E4" w:rsidRPr="00AF52E3" w:rsidRDefault="002F491B" w:rsidP="008F03E4">
            <w:pPr>
              <w:rPr>
                <w:rStyle w:val="breakword"/>
                <w:rFonts w:ascii="Times New Roman" w:hAnsi="Times New Roman" w:cs="Times New Roman"/>
                <w:color w:val="000000" w:themeColor="text1"/>
                <w:sz w:val="24"/>
                <w:szCs w:val="24"/>
                <w:shd w:val="clear" w:color="auto" w:fill="FFFFFF"/>
              </w:rPr>
            </w:pPr>
            <w:r>
              <w:rPr>
                <w:rStyle w:val="breakword"/>
                <w:rFonts w:ascii="Times New Roman" w:hAnsi="Times New Roman" w:cs="Times New Roman"/>
                <w:color w:val="000000" w:themeColor="text1"/>
                <w:sz w:val="24"/>
                <w:szCs w:val="24"/>
                <w:shd w:val="clear" w:color="auto" w:fill="FFFFFF"/>
              </w:rPr>
              <w:t>-5.2</w:t>
            </w:r>
          </w:p>
        </w:tc>
      </w:tr>
      <w:tr w:rsidR="008F03E4" w:rsidRPr="00AF52E3" w14:paraId="0672A878" w14:textId="4F3B3219" w:rsidTr="002D25A9">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4F0D54CD" w14:textId="297E4BB7" w:rsidR="008F03E4" w:rsidRPr="00BB0AF7" w:rsidRDefault="008F03E4" w:rsidP="008F03E4">
            <w:pPr>
              <w:jc w:val="both"/>
              <w:rPr>
                <w:rFonts w:ascii="Times New Roman" w:eastAsia="Times New Roman" w:hAnsi="Times New Roman" w:cs="Times New Roman"/>
                <w:color w:val="000000" w:themeColor="text1"/>
                <w:sz w:val="24"/>
                <w:szCs w:val="24"/>
                <w:highlight w:val="yellow"/>
                <w:lang w:eastAsia="en-IN"/>
              </w:rPr>
            </w:pPr>
            <w:r w:rsidRPr="002674B7">
              <w:rPr>
                <w:rFonts w:ascii="Times New Roman" w:eastAsia="Times New Roman" w:hAnsi="Times New Roman" w:cs="Times New Roman"/>
                <w:color w:val="000000" w:themeColor="text1"/>
                <w:sz w:val="24"/>
                <w:szCs w:val="24"/>
                <w:highlight w:val="yellow"/>
                <w:lang w:eastAsia="en-IN"/>
              </w:rPr>
              <w:t>7370</w:t>
            </w:r>
          </w:p>
        </w:tc>
        <w:tc>
          <w:tcPr>
            <w:tcW w:w="3518" w:type="dxa"/>
            <w:tcBorders>
              <w:top w:val="nil"/>
              <w:left w:val="single" w:sz="4" w:space="0" w:color="auto"/>
              <w:bottom w:val="single" w:sz="4" w:space="0" w:color="auto"/>
              <w:right w:val="single" w:sz="4" w:space="0" w:color="auto"/>
            </w:tcBorders>
          </w:tcPr>
          <w:p w14:paraId="4D7B18C9" w14:textId="77777777" w:rsidR="008F03E4" w:rsidRPr="00AF52E3" w:rsidRDefault="008F03E4" w:rsidP="008F03E4">
            <w:pPr>
              <w:rPr>
                <w:rFonts w:ascii="Times New Roman" w:hAnsi="Times New Roman" w:cs="Times New Roman"/>
                <w:color w:val="000000" w:themeColor="text1"/>
                <w:sz w:val="24"/>
                <w:szCs w:val="24"/>
                <w:shd w:val="clear" w:color="auto" w:fill="FFFFFF"/>
              </w:rPr>
            </w:pPr>
            <w:proofErr w:type="spellStart"/>
            <w:r w:rsidRPr="00AF52E3">
              <w:rPr>
                <w:rStyle w:val="breakword"/>
                <w:rFonts w:ascii="Times New Roman" w:hAnsi="Times New Roman" w:cs="Times New Roman"/>
                <w:color w:val="000000" w:themeColor="text1"/>
                <w:sz w:val="24"/>
                <w:szCs w:val="24"/>
                <w:shd w:val="clear" w:color="auto" w:fill="FFFFFF"/>
              </w:rPr>
              <w:t>Benzenesulfonamide</w:t>
            </w:r>
            <w:proofErr w:type="spellEnd"/>
            <w:r w:rsidRPr="00AF52E3">
              <w:rPr>
                <w:rFonts w:ascii="Times New Roman" w:hAnsi="Times New Roman" w:cs="Times New Roman"/>
                <w:color w:val="000000" w:themeColor="text1"/>
                <w:sz w:val="24"/>
                <w:szCs w:val="24"/>
                <w:shd w:val="clear" w:color="auto" w:fill="FFFFFF"/>
              </w:rPr>
              <w:t> </w:t>
            </w:r>
          </w:p>
        </w:tc>
        <w:tc>
          <w:tcPr>
            <w:tcW w:w="2620" w:type="dxa"/>
            <w:tcBorders>
              <w:top w:val="nil"/>
              <w:left w:val="single" w:sz="4" w:space="0" w:color="auto"/>
              <w:bottom w:val="single" w:sz="4" w:space="0" w:color="auto"/>
              <w:right w:val="single" w:sz="4" w:space="0" w:color="auto"/>
            </w:tcBorders>
          </w:tcPr>
          <w:p w14:paraId="2CFDDBB9" w14:textId="6825E2C4" w:rsidR="008F03E4" w:rsidRPr="00AF52E3" w:rsidRDefault="008F03E4" w:rsidP="008F03E4">
            <w:pPr>
              <w:rPr>
                <w:rStyle w:val="breakword"/>
                <w:rFonts w:ascii="Times New Roman" w:hAnsi="Times New Roman" w:cs="Times New Roman"/>
                <w:color w:val="000000" w:themeColor="text1"/>
                <w:sz w:val="24"/>
                <w:szCs w:val="24"/>
                <w:shd w:val="clear" w:color="auto" w:fill="FFFFFF"/>
              </w:rPr>
            </w:pPr>
            <w:r>
              <w:rPr>
                <w:rStyle w:val="breakword"/>
                <w:rFonts w:ascii="Times New Roman" w:hAnsi="Times New Roman" w:cs="Times New Roman"/>
                <w:color w:val="000000" w:themeColor="text1"/>
                <w:sz w:val="24"/>
                <w:szCs w:val="24"/>
                <w:shd w:val="clear" w:color="auto" w:fill="FFFFFF"/>
              </w:rPr>
              <w:t>-</w:t>
            </w:r>
            <w:r w:rsidRPr="002653E6">
              <w:rPr>
                <w:rStyle w:val="breakword"/>
                <w:rFonts w:ascii="Times New Roman" w:hAnsi="Times New Roman" w:cs="Times New Roman"/>
                <w:color w:val="000000" w:themeColor="text1"/>
                <w:sz w:val="24"/>
                <w:szCs w:val="24"/>
                <w:shd w:val="clear" w:color="auto" w:fill="FFFFFF"/>
              </w:rPr>
              <w:t>5.2</w:t>
            </w:r>
          </w:p>
        </w:tc>
      </w:tr>
      <w:tr w:rsidR="008F03E4" w:rsidRPr="00AF52E3" w14:paraId="34877943" w14:textId="739A1D53" w:rsidTr="002D25A9">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77B5C813" w14:textId="3ECFAACE" w:rsidR="008F03E4" w:rsidRPr="00BB0AF7" w:rsidRDefault="008F03E4" w:rsidP="008F03E4">
            <w:pPr>
              <w:jc w:val="both"/>
              <w:rPr>
                <w:rFonts w:ascii="Times New Roman" w:eastAsia="Times New Roman" w:hAnsi="Times New Roman" w:cs="Times New Roman"/>
                <w:color w:val="000000" w:themeColor="text1"/>
                <w:sz w:val="24"/>
                <w:szCs w:val="24"/>
                <w:highlight w:val="yellow"/>
                <w:lang w:eastAsia="en-IN"/>
              </w:rPr>
            </w:pPr>
            <w:r w:rsidRPr="002674B7">
              <w:rPr>
                <w:rFonts w:ascii="Times New Roman" w:eastAsia="Times New Roman" w:hAnsi="Times New Roman" w:cs="Times New Roman"/>
                <w:color w:val="000000" w:themeColor="text1"/>
                <w:sz w:val="24"/>
                <w:szCs w:val="24"/>
                <w:highlight w:val="yellow"/>
                <w:lang w:eastAsia="en-IN"/>
              </w:rPr>
              <w:t>75536</w:t>
            </w:r>
          </w:p>
        </w:tc>
        <w:tc>
          <w:tcPr>
            <w:tcW w:w="3518" w:type="dxa"/>
            <w:tcBorders>
              <w:top w:val="nil"/>
              <w:left w:val="single" w:sz="4" w:space="0" w:color="auto"/>
              <w:bottom w:val="single" w:sz="4" w:space="0" w:color="auto"/>
              <w:right w:val="single" w:sz="4" w:space="0" w:color="auto"/>
            </w:tcBorders>
          </w:tcPr>
          <w:p w14:paraId="13C981DB" w14:textId="77777777" w:rsidR="008F03E4" w:rsidRPr="00AF52E3" w:rsidRDefault="008F03E4" w:rsidP="008F03E4">
            <w:pPr>
              <w:rPr>
                <w:rFonts w:ascii="Times New Roman" w:hAnsi="Times New Roman" w:cs="Times New Roman"/>
                <w:color w:val="000000" w:themeColor="text1"/>
                <w:sz w:val="24"/>
                <w:szCs w:val="24"/>
                <w:shd w:val="clear" w:color="auto" w:fill="FFFFFF"/>
              </w:rPr>
            </w:pPr>
            <w:proofErr w:type="spellStart"/>
            <w:r w:rsidRPr="00AF52E3">
              <w:rPr>
                <w:rStyle w:val="breakword"/>
                <w:rFonts w:ascii="Times New Roman" w:hAnsi="Times New Roman" w:cs="Times New Roman"/>
                <w:color w:val="000000" w:themeColor="text1"/>
                <w:sz w:val="24"/>
                <w:szCs w:val="24"/>
                <w:shd w:val="clear" w:color="auto" w:fill="FFFFFF"/>
              </w:rPr>
              <w:t>Cyclohexanesulfonamide</w:t>
            </w:r>
            <w:proofErr w:type="spellEnd"/>
            <w:r w:rsidRPr="00AF52E3">
              <w:rPr>
                <w:rFonts w:ascii="Times New Roman" w:hAnsi="Times New Roman" w:cs="Times New Roman"/>
                <w:color w:val="000000" w:themeColor="text1"/>
                <w:sz w:val="24"/>
                <w:szCs w:val="24"/>
                <w:shd w:val="clear" w:color="auto" w:fill="FFFFFF"/>
              </w:rPr>
              <w:t>  </w:t>
            </w:r>
          </w:p>
        </w:tc>
        <w:tc>
          <w:tcPr>
            <w:tcW w:w="2620" w:type="dxa"/>
            <w:tcBorders>
              <w:top w:val="nil"/>
              <w:left w:val="single" w:sz="4" w:space="0" w:color="auto"/>
              <w:bottom w:val="single" w:sz="4" w:space="0" w:color="auto"/>
              <w:right w:val="single" w:sz="4" w:space="0" w:color="auto"/>
            </w:tcBorders>
          </w:tcPr>
          <w:p w14:paraId="7A63DC81" w14:textId="5D6D498B" w:rsidR="008F03E4" w:rsidRPr="00AF52E3" w:rsidRDefault="008F03E4" w:rsidP="008F03E4">
            <w:pPr>
              <w:rPr>
                <w:rStyle w:val="breakword"/>
                <w:rFonts w:ascii="Times New Roman" w:hAnsi="Times New Roman" w:cs="Times New Roman"/>
                <w:color w:val="000000" w:themeColor="text1"/>
                <w:sz w:val="24"/>
                <w:szCs w:val="24"/>
                <w:shd w:val="clear" w:color="auto" w:fill="FFFFFF"/>
              </w:rPr>
            </w:pPr>
            <w:r>
              <w:rPr>
                <w:rStyle w:val="breakword"/>
                <w:rFonts w:ascii="Times New Roman" w:hAnsi="Times New Roman" w:cs="Times New Roman"/>
                <w:color w:val="000000" w:themeColor="text1"/>
                <w:sz w:val="24"/>
                <w:szCs w:val="24"/>
                <w:shd w:val="clear" w:color="auto" w:fill="FFFFFF"/>
              </w:rPr>
              <w:t>-5.2</w:t>
            </w:r>
          </w:p>
        </w:tc>
      </w:tr>
      <w:tr w:rsidR="002F491B" w:rsidRPr="00322388" w14:paraId="574F9264" w14:textId="05BC47F8" w:rsidTr="00E03BC2">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71CD1E51" w14:textId="19D0736F" w:rsidR="002F491B" w:rsidRPr="00BB0AF7" w:rsidRDefault="002F491B" w:rsidP="002F491B">
            <w:pPr>
              <w:jc w:val="both"/>
              <w:rPr>
                <w:rFonts w:ascii="Times New Roman" w:eastAsia="Times New Roman" w:hAnsi="Times New Roman" w:cs="Times New Roman"/>
                <w:color w:val="000000" w:themeColor="text1"/>
                <w:sz w:val="24"/>
                <w:szCs w:val="24"/>
                <w:lang w:eastAsia="en-IN"/>
              </w:rPr>
            </w:pPr>
            <w:r w:rsidRPr="00BB0AF7">
              <w:rPr>
                <w:rFonts w:ascii="Times New Roman" w:eastAsia="Times New Roman" w:hAnsi="Times New Roman" w:cs="Times New Roman"/>
                <w:color w:val="000000" w:themeColor="text1"/>
                <w:sz w:val="24"/>
                <w:szCs w:val="24"/>
                <w:lang w:eastAsia="en-IN"/>
              </w:rPr>
              <w:t>97005175</w:t>
            </w:r>
          </w:p>
        </w:tc>
        <w:tc>
          <w:tcPr>
            <w:tcW w:w="3518" w:type="dxa"/>
            <w:tcBorders>
              <w:top w:val="nil"/>
              <w:left w:val="single" w:sz="4" w:space="0" w:color="auto"/>
              <w:bottom w:val="single" w:sz="4" w:space="0" w:color="auto"/>
              <w:right w:val="single" w:sz="4" w:space="0" w:color="auto"/>
            </w:tcBorders>
          </w:tcPr>
          <w:p w14:paraId="6510F9E4" w14:textId="77777777" w:rsidR="002F491B" w:rsidRPr="00322388" w:rsidRDefault="002F491B" w:rsidP="002F491B">
            <w:pPr>
              <w:rPr>
                <w:rFonts w:ascii="Times New Roman" w:hAnsi="Times New Roman" w:cs="Times New Roman"/>
                <w:color w:val="000000" w:themeColor="text1"/>
                <w:sz w:val="24"/>
                <w:szCs w:val="24"/>
                <w:shd w:val="clear" w:color="auto" w:fill="FFFFFF"/>
              </w:rPr>
            </w:pPr>
            <w:r w:rsidRPr="00322388">
              <w:rPr>
                <w:rStyle w:val="breakword"/>
                <w:rFonts w:ascii="Times New Roman" w:hAnsi="Times New Roman" w:cs="Times New Roman"/>
                <w:color w:val="000000" w:themeColor="text1"/>
                <w:sz w:val="24"/>
                <w:szCs w:val="24"/>
                <w:shd w:val="clear" w:color="auto" w:fill="FFFFFF"/>
              </w:rPr>
              <w:t>(1S)-cyclohex-3-ene-1-sulfonamide</w:t>
            </w:r>
            <w:r w:rsidRPr="00322388">
              <w:rPr>
                <w:rFonts w:ascii="Times New Roman" w:hAnsi="Times New Roman" w:cs="Times New Roman"/>
                <w:color w:val="000000" w:themeColor="text1"/>
                <w:sz w:val="24"/>
                <w:szCs w:val="24"/>
                <w:shd w:val="clear" w:color="auto" w:fill="FFFFFF"/>
              </w:rPr>
              <w:t> </w:t>
            </w:r>
          </w:p>
        </w:tc>
        <w:tc>
          <w:tcPr>
            <w:tcW w:w="2620" w:type="dxa"/>
            <w:tcBorders>
              <w:top w:val="nil"/>
              <w:left w:val="single" w:sz="4" w:space="0" w:color="auto"/>
              <w:bottom w:val="single" w:sz="4" w:space="0" w:color="auto"/>
              <w:right w:val="single" w:sz="4" w:space="0" w:color="auto"/>
            </w:tcBorders>
            <w:vAlign w:val="bottom"/>
          </w:tcPr>
          <w:p w14:paraId="2321A43A" w14:textId="37D2EB35" w:rsidR="002F491B" w:rsidRPr="00322388" w:rsidRDefault="002F491B" w:rsidP="002F491B">
            <w:pPr>
              <w:rPr>
                <w:rStyle w:val="breakword"/>
                <w:rFonts w:ascii="Times New Roman" w:hAnsi="Times New Roman" w:cs="Times New Roman"/>
                <w:color w:val="000000" w:themeColor="text1"/>
                <w:sz w:val="24"/>
                <w:szCs w:val="24"/>
                <w:shd w:val="clear" w:color="auto" w:fill="FFFFFF"/>
              </w:rPr>
            </w:pPr>
            <w:r w:rsidRPr="00AD7DB5">
              <w:rPr>
                <w:rFonts w:ascii="Times New Roman" w:eastAsia="Times New Roman" w:hAnsi="Times New Roman" w:cs="Times New Roman"/>
                <w:color w:val="000000"/>
                <w:sz w:val="24"/>
                <w:szCs w:val="24"/>
                <w:lang w:eastAsia="en-IN"/>
              </w:rPr>
              <w:t>-5.1</w:t>
            </w:r>
          </w:p>
        </w:tc>
      </w:tr>
      <w:tr w:rsidR="002F491B" w:rsidRPr="00322388" w14:paraId="2E1896DB" w14:textId="5A936AB1" w:rsidTr="00E03BC2">
        <w:trPr>
          <w:trHeight w:val="300"/>
        </w:trPr>
        <w:tc>
          <w:tcPr>
            <w:tcW w:w="2878" w:type="dxa"/>
            <w:tcBorders>
              <w:top w:val="nil"/>
              <w:left w:val="single" w:sz="4" w:space="0" w:color="auto"/>
              <w:bottom w:val="single" w:sz="4" w:space="0" w:color="auto"/>
              <w:right w:val="single" w:sz="4" w:space="0" w:color="auto"/>
            </w:tcBorders>
            <w:shd w:val="clear" w:color="auto" w:fill="auto"/>
            <w:noWrap/>
            <w:vAlign w:val="bottom"/>
            <w:hideMark/>
          </w:tcPr>
          <w:p w14:paraId="22AFFC1E" w14:textId="41E49636" w:rsidR="002F491B" w:rsidRPr="00BB0AF7" w:rsidRDefault="002F491B" w:rsidP="002F491B">
            <w:pPr>
              <w:jc w:val="both"/>
              <w:rPr>
                <w:rFonts w:ascii="Times New Roman" w:eastAsia="Times New Roman" w:hAnsi="Times New Roman" w:cs="Times New Roman"/>
                <w:color w:val="000000" w:themeColor="text1"/>
                <w:sz w:val="24"/>
                <w:szCs w:val="24"/>
                <w:lang w:eastAsia="en-IN"/>
              </w:rPr>
            </w:pPr>
            <w:r w:rsidRPr="00BB0AF7">
              <w:rPr>
                <w:rFonts w:ascii="Times New Roman" w:eastAsia="Times New Roman" w:hAnsi="Times New Roman" w:cs="Times New Roman"/>
                <w:color w:val="000000" w:themeColor="text1"/>
                <w:sz w:val="24"/>
                <w:szCs w:val="24"/>
                <w:lang w:eastAsia="en-IN"/>
              </w:rPr>
              <w:t>97005176</w:t>
            </w:r>
          </w:p>
        </w:tc>
        <w:tc>
          <w:tcPr>
            <w:tcW w:w="3518" w:type="dxa"/>
            <w:tcBorders>
              <w:top w:val="nil"/>
              <w:left w:val="single" w:sz="4" w:space="0" w:color="auto"/>
              <w:bottom w:val="single" w:sz="4" w:space="0" w:color="auto"/>
              <w:right w:val="single" w:sz="4" w:space="0" w:color="auto"/>
            </w:tcBorders>
          </w:tcPr>
          <w:p w14:paraId="5467D30E" w14:textId="77777777" w:rsidR="002F491B" w:rsidRPr="00322388" w:rsidRDefault="002F491B" w:rsidP="002F491B">
            <w:pPr>
              <w:rPr>
                <w:rFonts w:ascii="Times New Roman" w:hAnsi="Times New Roman" w:cs="Times New Roman"/>
                <w:color w:val="000000" w:themeColor="text1"/>
                <w:sz w:val="24"/>
                <w:szCs w:val="24"/>
                <w:shd w:val="clear" w:color="auto" w:fill="FFFFFF"/>
              </w:rPr>
            </w:pPr>
            <w:r w:rsidRPr="00322388">
              <w:rPr>
                <w:rStyle w:val="breakword"/>
                <w:rFonts w:ascii="Times New Roman" w:hAnsi="Times New Roman" w:cs="Times New Roman"/>
                <w:color w:val="000000" w:themeColor="text1"/>
                <w:sz w:val="24"/>
                <w:szCs w:val="24"/>
                <w:shd w:val="clear" w:color="auto" w:fill="FFFFFF"/>
              </w:rPr>
              <w:t>(1R)-cyclohex-3-ene-1-sulfonamide</w:t>
            </w:r>
            <w:r w:rsidRPr="00322388">
              <w:rPr>
                <w:rFonts w:ascii="Times New Roman" w:hAnsi="Times New Roman" w:cs="Times New Roman"/>
                <w:color w:val="000000" w:themeColor="text1"/>
                <w:sz w:val="24"/>
                <w:szCs w:val="24"/>
                <w:shd w:val="clear" w:color="auto" w:fill="FFFFFF"/>
              </w:rPr>
              <w:t> </w:t>
            </w:r>
          </w:p>
        </w:tc>
        <w:tc>
          <w:tcPr>
            <w:tcW w:w="2620" w:type="dxa"/>
            <w:tcBorders>
              <w:top w:val="nil"/>
              <w:left w:val="single" w:sz="4" w:space="0" w:color="auto"/>
              <w:bottom w:val="single" w:sz="4" w:space="0" w:color="auto"/>
              <w:right w:val="single" w:sz="4" w:space="0" w:color="auto"/>
            </w:tcBorders>
            <w:vAlign w:val="bottom"/>
          </w:tcPr>
          <w:p w14:paraId="6470E07D" w14:textId="31961F74" w:rsidR="002F491B" w:rsidRPr="00322388" w:rsidRDefault="002F491B" w:rsidP="002F491B">
            <w:pPr>
              <w:rPr>
                <w:rStyle w:val="breakword"/>
                <w:rFonts w:ascii="Times New Roman" w:hAnsi="Times New Roman" w:cs="Times New Roman"/>
                <w:color w:val="000000" w:themeColor="text1"/>
                <w:sz w:val="24"/>
                <w:szCs w:val="24"/>
                <w:shd w:val="clear" w:color="auto" w:fill="FFFFFF"/>
              </w:rPr>
            </w:pPr>
            <w:r w:rsidRPr="00AD7DB5">
              <w:rPr>
                <w:rFonts w:ascii="Times New Roman" w:eastAsia="Times New Roman" w:hAnsi="Times New Roman" w:cs="Times New Roman"/>
                <w:color w:val="000000"/>
                <w:sz w:val="24"/>
                <w:szCs w:val="24"/>
                <w:lang w:eastAsia="en-IN"/>
              </w:rPr>
              <w:t>-5.2</w:t>
            </w:r>
          </w:p>
        </w:tc>
      </w:tr>
    </w:tbl>
    <w:p w14:paraId="0CE65F57" w14:textId="77777777" w:rsidR="0033700D" w:rsidRDefault="0033700D" w:rsidP="00E70E69">
      <w:pPr>
        <w:spacing w:line="480" w:lineRule="auto"/>
        <w:jc w:val="both"/>
        <w:rPr>
          <w:rStyle w:val="Strong"/>
          <w:rFonts w:ascii="Times New Roman" w:hAnsi="Times New Roman" w:cs="Times New Roman"/>
          <w:color w:val="000000" w:themeColor="text1"/>
          <w:sz w:val="28"/>
          <w:szCs w:val="28"/>
          <w:shd w:val="clear" w:color="auto" w:fill="FFFFFF"/>
        </w:rPr>
      </w:pPr>
    </w:p>
    <w:p w14:paraId="1BB62E8E" w14:textId="30D8EC1A" w:rsidR="00E70E69" w:rsidRPr="000E7DB3" w:rsidRDefault="00E70E69" w:rsidP="00E70E69">
      <w:pPr>
        <w:spacing w:line="480" w:lineRule="auto"/>
        <w:jc w:val="both"/>
        <w:rPr>
          <w:rStyle w:val="Strong"/>
          <w:rFonts w:ascii="Times New Roman" w:hAnsi="Times New Roman" w:cs="Times New Roman"/>
          <w:color w:val="000000" w:themeColor="text1"/>
          <w:sz w:val="28"/>
          <w:szCs w:val="28"/>
          <w:shd w:val="clear" w:color="auto" w:fill="FFFFFF"/>
        </w:rPr>
      </w:pPr>
      <w:r w:rsidRPr="000E7DB3">
        <w:rPr>
          <w:rStyle w:val="Strong"/>
          <w:rFonts w:ascii="Times New Roman" w:hAnsi="Times New Roman" w:cs="Times New Roman"/>
          <w:color w:val="000000" w:themeColor="text1"/>
          <w:sz w:val="28"/>
          <w:szCs w:val="28"/>
          <w:shd w:val="clear" w:color="auto" w:fill="FFFFFF"/>
        </w:rPr>
        <w:lastRenderedPageBreak/>
        <w:t>5. ADMET Studies:</w:t>
      </w:r>
    </w:p>
    <w:p w14:paraId="4C0F543D" w14:textId="77777777" w:rsidR="006C718A" w:rsidRDefault="00E70E69" w:rsidP="00A77363">
      <w:pPr>
        <w:spacing w:line="480" w:lineRule="auto"/>
        <w:jc w:val="both"/>
        <w:rPr>
          <w:rStyle w:val="Strong"/>
          <w:rFonts w:ascii="Times New Roman" w:hAnsi="Times New Roman" w:cs="Times New Roman"/>
          <w:b w:val="0"/>
          <w:bCs w:val="0"/>
          <w:color w:val="000000" w:themeColor="text1"/>
          <w:sz w:val="24"/>
          <w:szCs w:val="24"/>
          <w:shd w:val="clear" w:color="auto" w:fill="FFFFFF"/>
        </w:rPr>
      </w:pPr>
      <w:r w:rsidRPr="00E70E69">
        <w:rPr>
          <w:rStyle w:val="Strong"/>
          <w:rFonts w:ascii="Times New Roman" w:hAnsi="Times New Roman" w:cs="Times New Roman"/>
          <w:b w:val="0"/>
          <w:bCs w:val="0"/>
          <w:color w:val="000000" w:themeColor="text1"/>
          <w:sz w:val="24"/>
          <w:szCs w:val="24"/>
          <w:shd w:val="clear" w:color="auto" w:fill="FFFFFF"/>
        </w:rPr>
        <w:t xml:space="preserve">After studying the results of virtual screening, Top 60 (5% of the 1400 compounds screened) compounds with respect to binding energy were selected as best hits for conducting ADMET studies which was carried out using online servers, ADMETLab2.0 and Pro Tox-II. </w:t>
      </w:r>
      <w:ins w:id="0" w:author="Microsoft Word" w:date="2024-09-28T16:09:00Z" w16du:dateUtc="2024-09-28T10:39:00Z">
        <w:r w:rsidR="006C718A" w:rsidRPr="00E70E69">
          <w:rPr>
            <w:rStyle w:val="Strong"/>
            <w:rFonts w:ascii="Times New Roman" w:hAnsi="Times New Roman" w:cs="Times New Roman"/>
            <w:b w:val="0"/>
            <w:bCs w:val="0"/>
            <w:color w:val="000000" w:themeColor="text1"/>
            <w:sz w:val="24"/>
            <w:szCs w:val="24"/>
            <w:shd w:val="clear" w:color="auto" w:fill="FFFFFF"/>
          </w:rPr>
          <w:t>The results obtained from ADMET studies are shown</w:t>
        </w:r>
        <w:r w:rsidR="006C718A">
          <w:rPr>
            <w:rStyle w:val="Strong"/>
            <w:rFonts w:ascii="Times New Roman" w:hAnsi="Times New Roman" w:cs="Times New Roman"/>
            <w:color w:val="000000" w:themeColor="text1"/>
            <w:sz w:val="24"/>
            <w:szCs w:val="24"/>
            <w:shd w:val="clear" w:color="auto" w:fill="FFFFFF"/>
          </w:rPr>
          <w:t xml:space="preserve"> </w:t>
        </w:r>
        <w:proofErr w:type="spellStart"/>
        <w:proofErr w:type="gramStart"/>
        <w:r w:rsidR="006C718A" w:rsidRPr="00E70E69">
          <w:rPr>
            <w:rStyle w:val="Strong"/>
            <w:rFonts w:ascii="Times New Roman" w:hAnsi="Times New Roman" w:cs="Times New Roman"/>
            <w:b w:val="0"/>
            <w:bCs w:val="0"/>
            <w:color w:val="000000" w:themeColor="text1"/>
            <w:sz w:val="24"/>
            <w:szCs w:val="24"/>
            <w:shd w:val="clear" w:color="auto" w:fill="FFFFFF"/>
          </w:rPr>
          <w:t>below.Among</w:t>
        </w:r>
        <w:proofErr w:type="spellEnd"/>
        <w:proofErr w:type="gramEnd"/>
        <w:r w:rsidR="006C718A" w:rsidRPr="00E70E69">
          <w:rPr>
            <w:rStyle w:val="Strong"/>
            <w:rFonts w:ascii="Times New Roman" w:hAnsi="Times New Roman" w:cs="Times New Roman"/>
            <w:b w:val="0"/>
            <w:bCs w:val="0"/>
            <w:color w:val="000000" w:themeColor="text1"/>
            <w:sz w:val="24"/>
            <w:szCs w:val="24"/>
            <w:shd w:val="clear" w:color="auto" w:fill="FFFFFF"/>
          </w:rPr>
          <w:t xml:space="preserve"> these compounds, 26 were selected for further studies as they had better ADME profile and were non-</w:t>
        </w:r>
        <w:proofErr w:type="spellStart"/>
        <w:r w:rsidR="006C718A" w:rsidRPr="00E70E69">
          <w:rPr>
            <w:rStyle w:val="Strong"/>
            <w:rFonts w:ascii="Times New Roman" w:hAnsi="Times New Roman" w:cs="Times New Roman"/>
            <w:b w:val="0"/>
            <w:bCs w:val="0"/>
            <w:color w:val="000000" w:themeColor="text1"/>
            <w:sz w:val="24"/>
            <w:szCs w:val="24"/>
            <w:shd w:val="clear" w:color="auto" w:fill="FFFFFF"/>
          </w:rPr>
          <w:t>toxic.</w:t>
        </w:r>
      </w:ins>
      <w:r w:rsidRPr="00E70E69">
        <w:rPr>
          <w:rStyle w:val="Strong"/>
          <w:rFonts w:ascii="Times New Roman" w:hAnsi="Times New Roman" w:cs="Times New Roman"/>
          <w:b w:val="0"/>
          <w:bCs w:val="0"/>
          <w:color w:val="000000" w:themeColor="text1"/>
          <w:sz w:val="24"/>
          <w:szCs w:val="24"/>
          <w:shd w:val="clear" w:color="auto" w:fill="FFFFFF"/>
        </w:rPr>
        <w:t>The</w:t>
      </w:r>
      <w:proofErr w:type="spellEnd"/>
      <w:r w:rsidRPr="00E70E69">
        <w:rPr>
          <w:rStyle w:val="Strong"/>
          <w:rFonts w:ascii="Times New Roman" w:hAnsi="Times New Roman" w:cs="Times New Roman"/>
          <w:b w:val="0"/>
          <w:bCs w:val="0"/>
          <w:color w:val="000000" w:themeColor="text1"/>
          <w:sz w:val="24"/>
          <w:szCs w:val="24"/>
          <w:shd w:val="clear" w:color="auto" w:fill="FFFFFF"/>
        </w:rPr>
        <w:t xml:space="preserve"> results obtained from ADMET studies are shown</w:t>
      </w:r>
      <w:r>
        <w:rPr>
          <w:rStyle w:val="Strong"/>
          <w:rFonts w:ascii="Times New Roman" w:hAnsi="Times New Roman" w:cs="Times New Roman"/>
          <w:color w:val="000000" w:themeColor="text1"/>
          <w:sz w:val="24"/>
          <w:szCs w:val="24"/>
          <w:shd w:val="clear" w:color="auto" w:fill="FFFFFF"/>
        </w:rPr>
        <w:t xml:space="preserve"> </w:t>
      </w:r>
      <w:r w:rsidRPr="00E70E69">
        <w:rPr>
          <w:rStyle w:val="Strong"/>
          <w:rFonts w:ascii="Times New Roman" w:hAnsi="Times New Roman" w:cs="Times New Roman"/>
          <w:b w:val="0"/>
          <w:bCs w:val="0"/>
          <w:color w:val="000000" w:themeColor="text1"/>
          <w:sz w:val="24"/>
          <w:szCs w:val="24"/>
          <w:shd w:val="clear" w:color="auto" w:fill="FFFFFF"/>
        </w:rPr>
        <w:t>below.. Among these compounds, 26 were selected for further studies as they had better ADME profile and were non-toxic.</w:t>
      </w:r>
    </w:p>
    <w:p w14:paraId="55D7447D" w14:textId="77777777" w:rsidR="00D2538B" w:rsidRDefault="00D2538B" w:rsidP="00A77363">
      <w:pPr>
        <w:spacing w:line="480" w:lineRule="auto"/>
        <w:jc w:val="both"/>
        <w:rPr>
          <w:rStyle w:val="Strong"/>
          <w:rFonts w:ascii="Times New Roman" w:hAnsi="Times New Roman" w:cs="Times New Roman"/>
          <w:b w:val="0"/>
          <w:bCs w:val="0"/>
          <w:color w:val="000000" w:themeColor="text1"/>
          <w:sz w:val="24"/>
          <w:szCs w:val="24"/>
          <w:shd w:val="clear" w:color="auto" w:fill="FFFFFF"/>
        </w:rPr>
      </w:pPr>
    </w:p>
    <w:p w14:paraId="3BE151BA" w14:textId="6DD584E5" w:rsidR="00C717D2" w:rsidRDefault="00A77363" w:rsidP="00A77363">
      <w:pPr>
        <w:spacing w:line="480" w:lineRule="auto"/>
        <w:jc w:val="both"/>
        <w:rPr>
          <w:rStyle w:val="Strong"/>
          <w:rFonts w:ascii="Times New Roman" w:hAnsi="Times New Roman" w:cs="Times New Roman"/>
          <w:color w:val="000000" w:themeColor="text1"/>
          <w:sz w:val="24"/>
          <w:szCs w:val="24"/>
          <w:shd w:val="clear" w:color="auto" w:fill="FFFFFF"/>
        </w:rPr>
      </w:pPr>
      <w:r>
        <w:rPr>
          <w:rStyle w:val="Strong"/>
          <w:rFonts w:ascii="Times New Roman" w:hAnsi="Times New Roman" w:cs="Times New Roman"/>
          <w:color w:val="000000" w:themeColor="text1"/>
          <w:sz w:val="24"/>
          <w:szCs w:val="24"/>
          <w:shd w:val="clear" w:color="auto" w:fill="FFFFFF"/>
        </w:rPr>
        <w:t xml:space="preserve">  Table </w:t>
      </w:r>
      <w:r w:rsidR="00CD44D5">
        <w:rPr>
          <w:rStyle w:val="Strong"/>
          <w:rFonts w:ascii="Times New Roman" w:hAnsi="Times New Roman" w:cs="Times New Roman"/>
          <w:color w:val="000000" w:themeColor="text1"/>
          <w:sz w:val="24"/>
          <w:szCs w:val="24"/>
          <w:shd w:val="clear" w:color="auto" w:fill="FFFFFF"/>
        </w:rPr>
        <w:t>4</w:t>
      </w:r>
      <w:r w:rsidRPr="00692105">
        <w:rPr>
          <w:rStyle w:val="Strong"/>
          <w:rFonts w:ascii="Times New Roman" w:hAnsi="Times New Roman" w:cs="Times New Roman"/>
          <w:color w:val="000000" w:themeColor="text1"/>
          <w:sz w:val="24"/>
          <w:szCs w:val="24"/>
          <w:shd w:val="clear" w:color="auto" w:fill="FFFFFF"/>
        </w:rPr>
        <w:t>: Toxicity prediction results of best hits</w:t>
      </w:r>
    </w:p>
    <w:p w14:paraId="36FADD56" w14:textId="77777777" w:rsidR="00CD44D5" w:rsidRPr="00D2538B" w:rsidRDefault="00CD44D5" w:rsidP="00A77363">
      <w:pPr>
        <w:spacing w:line="480" w:lineRule="auto"/>
        <w:jc w:val="both"/>
        <w:rPr>
          <w:rStyle w:val="Strong"/>
          <w:rFonts w:ascii="Times New Roman" w:hAnsi="Times New Roman" w:cs="Times New Roman"/>
          <w:color w:val="000000" w:themeColor="text1"/>
          <w:sz w:val="24"/>
          <w:szCs w:val="24"/>
          <w:shd w:val="clear" w:color="auto" w:fill="FFFFFF"/>
        </w:rPr>
      </w:pPr>
    </w:p>
    <w:tbl>
      <w:tblPr>
        <w:tblStyle w:val="TableGrid"/>
        <w:tblpPr w:leftFromText="180" w:rightFromText="180" w:vertAnchor="text" w:tblpX="274" w:tblpY="1"/>
        <w:tblOverlap w:val="never"/>
        <w:tblW w:w="0" w:type="auto"/>
        <w:tblLayout w:type="fixed"/>
        <w:tblLook w:val="04A0" w:firstRow="1" w:lastRow="0" w:firstColumn="1" w:lastColumn="0" w:noHBand="0" w:noVBand="1"/>
      </w:tblPr>
      <w:tblGrid>
        <w:gridCol w:w="1413"/>
        <w:gridCol w:w="1006"/>
        <w:gridCol w:w="1277"/>
        <w:gridCol w:w="1420"/>
        <w:gridCol w:w="1419"/>
        <w:gridCol w:w="1540"/>
      </w:tblGrid>
      <w:tr w:rsidR="00A77363" w:rsidRPr="00186AC1" w14:paraId="5C3B1819" w14:textId="77777777" w:rsidTr="00C717D2">
        <w:trPr>
          <w:cantSplit/>
          <w:trHeight w:val="2159"/>
        </w:trPr>
        <w:tc>
          <w:tcPr>
            <w:tcW w:w="1413" w:type="dxa"/>
            <w:tcBorders>
              <w:top w:val="single" w:sz="4" w:space="0" w:color="auto"/>
              <w:left w:val="single" w:sz="4" w:space="0" w:color="auto"/>
              <w:bottom w:val="single" w:sz="4" w:space="0" w:color="auto"/>
              <w:right w:val="single" w:sz="4" w:space="0" w:color="auto"/>
            </w:tcBorders>
            <w:textDirection w:val="btLr"/>
            <w:hideMark/>
          </w:tcPr>
          <w:p w14:paraId="37A8EEE5" w14:textId="77777777" w:rsidR="00A77363" w:rsidRPr="00186AC1" w:rsidRDefault="00A77363" w:rsidP="00C717D2">
            <w:pPr>
              <w:spacing w:line="480" w:lineRule="auto"/>
              <w:ind w:left="113" w:right="113"/>
              <w:jc w:val="both"/>
              <w:rPr>
                <w:rStyle w:val="Strong"/>
                <w:rFonts w:ascii="Times New Roman" w:hAnsi="Times New Roman" w:cs="Times New Roman"/>
                <w:b w:val="0"/>
                <w:color w:val="000000" w:themeColor="text1"/>
                <w:sz w:val="24"/>
                <w:szCs w:val="24"/>
                <w:shd w:val="clear" w:color="auto" w:fill="FFFFFF"/>
              </w:rPr>
            </w:pPr>
            <w:proofErr w:type="spellStart"/>
            <w:r w:rsidRPr="00186AC1">
              <w:rPr>
                <w:rStyle w:val="Strong"/>
                <w:rFonts w:ascii="Times New Roman" w:hAnsi="Times New Roman" w:cs="Times New Roman"/>
                <w:color w:val="000000" w:themeColor="text1"/>
                <w:sz w:val="24"/>
                <w:szCs w:val="24"/>
                <w:shd w:val="clear" w:color="auto" w:fill="FFFFFF"/>
              </w:rPr>
              <w:t>Compund</w:t>
            </w:r>
            <w:proofErr w:type="spellEnd"/>
          </w:p>
          <w:p w14:paraId="66E1A3E0" w14:textId="77777777" w:rsidR="00A77363" w:rsidRPr="00186AC1" w:rsidRDefault="00A77363" w:rsidP="00C717D2">
            <w:pPr>
              <w:spacing w:line="480" w:lineRule="auto"/>
              <w:ind w:left="113" w:right="113"/>
              <w:jc w:val="both"/>
              <w:rPr>
                <w:rStyle w:val="Strong"/>
                <w:b w:val="0"/>
                <w:color w:val="000000" w:themeColor="text1"/>
                <w:sz w:val="24"/>
                <w:szCs w:val="24"/>
                <w:shd w:val="clear" w:color="auto" w:fill="FFFFFF"/>
              </w:rPr>
            </w:pPr>
            <w:r w:rsidRPr="00186AC1">
              <w:rPr>
                <w:rStyle w:val="Strong"/>
                <w:rFonts w:ascii="Times New Roman" w:hAnsi="Times New Roman" w:cs="Times New Roman"/>
                <w:color w:val="000000" w:themeColor="text1"/>
                <w:sz w:val="24"/>
                <w:szCs w:val="24"/>
                <w:shd w:val="clear" w:color="auto" w:fill="FFFFFF"/>
              </w:rPr>
              <w:t>(</w:t>
            </w:r>
            <w:proofErr w:type="spellStart"/>
            <w:r w:rsidRPr="00186AC1">
              <w:rPr>
                <w:rStyle w:val="Strong"/>
                <w:rFonts w:ascii="Times New Roman" w:hAnsi="Times New Roman" w:cs="Times New Roman"/>
                <w:color w:val="000000" w:themeColor="text1"/>
                <w:sz w:val="24"/>
                <w:szCs w:val="24"/>
                <w:shd w:val="clear" w:color="auto" w:fill="FFFFFF"/>
              </w:rPr>
              <w:t>Pubchem</w:t>
            </w:r>
            <w:proofErr w:type="spellEnd"/>
            <w:r w:rsidRPr="00186AC1">
              <w:rPr>
                <w:rStyle w:val="Strong"/>
                <w:rFonts w:ascii="Times New Roman" w:hAnsi="Times New Roman" w:cs="Times New Roman"/>
                <w:color w:val="000000" w:themeColor="text1"/>
                <w:sz w:val="24"/>
                <w:szCs w:val="24"/>
                <w:shd w:val="clear" w:color="auto" w:fill="FFFFFF"/>
              </w:rPr>
              <w:t xml:space="preserve"> CID)</w:t>
            </w:r>
          </w:p>
        </w:tc>
        <w:tc>
          <w:tcPr>
            <w:tcW w:w="1006" w:type="dxa"/>
            <w:tcBorders>
              <w:top w:val="single" w:sz="4" w:space="0" w:color="auto"/>
              <w:left w:val="single" w:sz="4" w:space="0" w:color="auto"/>
              <w:bottom w:val="single" w:sz="4" w:space="0" w:color="auto"/>
              <w:right w:val="single" w:sz="4" w:space="0" w:color="auto"/>
            </w:tcBorders>
            <w:textDirection w:val="btLr"/>
          </w:tcPr>
          <w:p w14:paraId="7958BCA9" w14:textId="77777777" w:rsidR="00A77363" w:rsidRPr="00186AC1" w:rsidRDefault="00A77363" w:rsidP="00C717D2">
            <w:pPr>
              <w:spacing w:line="480" w:lineRule="auto"/>
              <w:ind w:left="113" w:right="113"/>
              <w:jc w:val="both"/>
              <w:rPr>
                <w:rStyle w:val="Strong"/>
                <w:rFonts w:ascii="Times New Roman" w:hAnsi="Times New Roman" w:cs="Times New Roman"/>
                <w:b w:val="0"/>
                <w:color w:val="000000" w:themeColor="text1"/>
                <w:sz w:val="24"/>
                <w:szCs w:val="24"/>
                <w:shd w:val="clear" w:color="auto" w:fill="FFFFFF"/>
              </w:rPr>
            </w:pPr>
            <w:r w:rsidRPr="00186AC1">
              <w:rPr>
                <w:rStyle w:val="Strong"/>
                <w:rFonts w:ascii="Times New Roman" w:hAnsi="Times New Roman" w:cs="Times New Roman"/>
                <w:color w:val="000000" w:themeColor="text1"/>
                <w:sz w:val="24"/>
                <w:szCs w:val="24"/>
                <w:shd w:val="clear" w:color="auto" w:fill="FFFFFF"/>
              </w:rPr>
              <w:t>Hepatotoxicity</w:t>
            </w:r>
          </w:p>
        </w:tc>
        <w:tc>
          <w:tcPr>
            <w:tcW w:w="1277" w:type="dxa"/>
            <w:tcBorders>
              <w:top w:val="single" w:sz="4" w:space="0" w:color="auto"/>
              <w:left w:val="single" w:sz="4" w:space="0" w:color="auto"/>
              <w:bottom w:val="single" w:sz="4" w:space="0" w:color="auto"/>
              <w:right w:val="single" w:sz="4" w:space="0" w:color="auto"/>
            </w:tcBorders>
            <w:textDirection w:val="btLr"/>
          </w:tcPr>
          <w:p w14:paraId="5C4A9C00" w14:textId="77777777" w:rsidR="00A77363" w:rsidRPr="00186AC1" w:rsidRDefault="00A77363" w:rsidP="00C717D2">
            <w:pPr>
              <w:spacing w:line="480" w:lineRule="auto"/>
              <w:ind w:left="113" w:right="113"/>
              <w:jc w:val="both"/>
              <w:rPr>
                <w:rStyle w:val="Strong"/>
                <w:rFonts w:ascii="Times New Roman" w:hAnsi="Times New Roman" w:cs="Times New Roman"/>
                <w:b w:val="0"/>
                <w:color w:val="000000" w:themeColor="text1"/>
                <w:sz w:val="24"/>
                <w:szCs w:val="24"/>
                <w:shd w:val="clear" w:color="auto" w:fill="FFFFFF"/>
              </w:rPr>
            </w:pPr>
            <w:r w:rsidRPr="00186AC1">
              <w:rPr>
                <w:rStyle w:val="Strong"/>
                <w:rFonts w:ascii="Times New Roman" w:hAnsi="Times New Roman" w:cs="Times New Roman"/>
                <w:color w:val="000000" w:themeColor="text1"/>
                <w:sz w:val="24"/>
                <w:szCs w:val="24"/>
                <w:shd w:val="clear" w:color="auto" w:fill="FFFFFF"/>
              </w:rPr>
              <w:t>Carcinogenicity</w:t>
            </w:r>
          </w:p>
        </w:tc>
        <w:tc>
          <w:tcPr>
            <w:tcW w:w="1420" w:type="dxa"/>
            <w:tcBorders>
              <w:top w:val="single" w:sz="4" w:space="0" w:color="auto"/>
              <w:left w:val="single" w:sz="4" w:space="0" w:color="auto"/>
              <w:bottom w:val="single" w:sz="4" w:space="0" w:color="auto"/>
              <w:right w:val="single" w:sz="4" w:space="0" w:color="auto"/>
            </w:tcBorders>
            <w:textDirection w:val="btLr"/>
          </w:tcPr>
          <w:p w14:paraId="354F888A" w14:textId="77777777" w:rsidR="00A77363" w:rsidRPr="00186AC1" w:rsidRDefault="00A77363" w:rsidP="00C717D2">
            <w:pPr>
              <w:spacing w:line="480" w:lineRule="auto"/>
              <w:ind w:left="113" w:right="113"/>
              <w:jc w:val="both"/>
              <w:rPr>
                <w:rStyle w:val="Strong"/>
                <w:rFonts w:ascii="Times New Roman" w:hAnsi="Times New Roman" w:cs="Times New Roman"/>
                <w:b w:val="0"/>
                <w:color w:val="000000" w:themeColor="text1"/>
                <w:sz w:val="24"/>
                <w:szCs w:val="24"/>
                <w:shd w:val="clear" w:color="auto" w:fill="FFFFFF"/>
              </w:rPr>
            </w:pPr>
            <w:proofErr w:type="spellStart"/>
            <w:r w:rsidRPr="00186AC1">
              <w:rPr>
                <w:rStyle w:val="Strong"/>
                <w:rFonts w:ascii="Times New Roman" w:hAnsi="Times New Roman" w:cs="Times New Roman"/>
                <w:color w:val="000000" w:themeColor="text1"/>
                <w:sz w:val="24"/>
                <w:szCs w:val="24"/>
                <w:shd w:val="clear" w:color="auto" w:fill="FFFFFF"/>
              </w:rPr>
              <w:t>Immunotxicity</w:t>
            </w:r>
            <w:proofErr w:type="spellEnd"/>
          </w:p>
        </w:tc>
        <w:tc>
          <w:tcPr>
            <w:tcW w:w="1419" w:type="dxa"/>
            <w:tcBorders>
              <w:top w:val="single" w:sz="4" w:space="0" w:color="auto"/>
              <w:left w:val="single" w:sz="4" w:space="0" w:color="auto"/>
              <w:bottom w:val="single" w:sz="4" w:space="0" w:color="auto"/>
              <w:right w:val="single" w:sz="4" w:space="0" w:color="auto"/>
            </w:tcBorders>
            <w:textDirection w:val="btLr"/>
          </w:tcPr>
          <w:p w14:paraId="4735D61F" w14:textId="77777777" w:rsidR="00A77363" w:rsidRPr="00186AC1" w:rsidRDefault="00A77363" w:rsidP="00C717D2">
            <w:pPr>
              <w:spacing w:line="480" w:lineRule="auto"/>
              <w:ind w:left="113" w:right="113"/>
              <w:jc w:val="both"/>
              <w:rPr>
                <w:rStyle w:val="Strong"/>
                <w:rFonts w:ascii="Times New Roman" w:hAnsi="Times New Roman" w:cs="Times New Roman"/>
                <w:b w:val="0"/>
                <w:color w:val="000000" w:themeColor="text1"/>
                <w:sz w:val="24"/>
                <w:szCs w:val="24"/>
                <w:shd w:val="clear" w:color="auto" w:fill="FFFFFF"/>
              </w:rPr>
            </w:pPr>
            <w:r w:rsidRPr="00186AC1">
              <w:rPr>
                <w:rStyle w:val="Strong"/>
                <w:rFonts w:ascii="Times New Roman" w:hAnsi="Times New Roman" w:cs="Times New Roman"/>
                <w:color w:val="000000" w:themeColor="text1"/>
                <w:sz w:val="24"/>
                <w:szCs w:val="24"/>
                <w:shd w:val="clear" w:color="auto" w:fill="FFFFFF"/>
              </w:rPr>
              <w:t>Mutagenicity</w:t>
            </w:r>
          </w:p>
        </w:tc>
        <w:tc>
          <w:tcPr>
            <w:tcW w:w="1540" w:type="dxa"/>
            <w:tcBorders>
              <w:top w:val="single" w:sz="4" w:space="0" w:color="auto"/>
              <w:left w:val="single" w:sz="4" w:space="0" w:color="auto"/>
              <w:bottom w:val="single" w:sz="4" w:space="0" w:color="auto"/>
              <w:right w:val="single" w:sz="4" w:space="0" w:color="auto"/>
            </w:tcBorders>
            <w:textDirection w:val="btLr"/>
          </w:tcPr>
          <w:p w14:paraId="776441BE" w14:textId="77777777" w:rsidR="00A77363" w:rsidRPr="00186AC1" w:rsidRDefault="00A77363" w:rsidP="00C717D2">
            <w:pPr>
              <w:spacing w:line="480" w:lineRule="auto"/>
              <w:ind w:left="113" w:right="113"/>
              <w:jc w:val="both"/>
              <w:rPr>
                <w:rStyle w:val="Strong"/>
                <w:rFonts w:ascii="Times New Roman" w:hAnsi="Times New Roman" w:cs="Times New Roman"/>
                <w:b w:val="0"/>
                <w:color w:val="000000" w:themeColor="text1"/>
                <w:sz w:val="24"/>
                <w:szCs w:val="24"/>
                <w:shd w:val="clear" w:color="auto" w:fill="FFFFFF"/>
              </w:rPr>
            </w:pPr>
            <w:r w:rsidRPr="00186AC1">
              <w:rPr>
                <w:rStyle w:val="Strong"/>
                <w:rFonts w:ascii="Times New Roman" w:hAnsi="Times New Roman" w:cs="Times New Roman"/>
                <w:color w:val="000000" w:themeColor="text1"/>
                <w:sz w:val="24"/>
                <w:szCs w:val="24"/>
                <w:shd w:val="clear" w:color="auto" w:fill="FFFFFF"/>
              </w:rPr>
              <w:t>Cytotoxicity</w:t>
            </w:r>
          </w:p>
        </w:tc>
      </w:tr>
      <w:tr w:rsidR="00A77363" w:rsidRPr="00B90F6D" w14:paraId="3A117E21" w14:textId="77777777" w:rsidTr="00C717D2">
        <w:trPr>
          <w:trHeight w:val="948"/>
        </w:trPr>
        <w:tc>
          <w:tcPr>
            <w:tcW w:w="1413" w:type="dxa"/>
            <w:tcBorders>
              <w:top w:val="single" w:sz="4" w:space="0" w:color="auto"/>
              <w:left w:val="single" w:sz="4" w:space="0" w:color="auto"/>
              <w:bottom w:val="single" w:sz="4" w:space="0" w:color="auto"/>
              <w:right w:val="single" w:sz="4" w:space="0" w:color="auto"/>
            </w:tcBorders>
          </w:tcPr>
          <w:p w14:paraId="62185D82" w14:textId="77777777" w:rsidR="00A77363" w:rsidRPr="00B90F6D" w:rsidRDefault="00A77363" w:rsidP="00C717D2">
            <w:pPr>
              <w:jc w:val="both"/>
              <w:rPr>
                <w:rStyle w:val="Strong"/>
                <w:b w:val="0"/>
                <w:bCs w:val="0"/>
                <w:color w:val="000000" w:themeColor="text1"/>
                <w:sz w:val="24"/>
                <w:szCs w:val="24"/>
                <w:shd w:val="clear" w:color="auto" w:fill="FFFFFF"/>
              </w:rPr>
            </w:pPr>
            <w:r w:rsidRPr="00B90F6D">
              <w:rPr>
                <w:rStyle w:val="Strong"/>
                <w:b w:val="0"/>
                <w:bCs w:val="0"/>
                <w:color w:val="000000" w:themeColor="text1"/>
                <w:sz w:val="24"/>
                <w:szCs w:val="24"/>
                <w:shd w:val="clear" w:color="auto" w:fill="FFFFFF"/>
              </w:rPr>
              <w:t>103646811</w:t>
            </w:r>
          </w:p>
        </w:tc>
        <w:tc>
          <w:tcPr>
            <w:tcW w:w="1006" w:type="dxa"/>
            <w:tcBorders>
              <w:top w:val="single" w:sz="4" w:space="0" w:color="auto"/>
              <w:left w:val="single" w:sz="4" w:space="0" w:color="auto"/>
              <w:bottom w:val="single" w:sz="4" w:space="0" w:color="auto"/>
              <w:right w:val="single" w:sz="4" w:space="0" w:color="auto"/>
            </w:tcBorders>
          </w:tcPr>
          <w:p w14:paraId="5BC829AE"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28F3CFCE"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0.22</w:t>
            </w:r>
          </w:p>
        </w:tc>
        <w:tc>
          <w:tcPr>
            <w:tcW w:w="1277" w:type="dxa"/>
            <w:tcBorders>
              <w:top w:val="single" w:sz="4" w:space="0" w:color="auto"/>
              <w:left w:val="single" w:sz="4" w:space="0" w:color="auto"/>
              <w:bottom w:val="single" w:sz="4" w:space="0" w:color="auto"/>
              <w:right w:val="single" w:sz="4" w:space="0" w:color="auto"/>
            </w:tcBorders>
          </w:tcPr>
          <w:p w14:paraId="2C77D247"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0BCAA95D" w14:textId="77777777" w:rsidR="00A77363" w:rsidRPr="00B90F6D" w:rsidRDefault="00A77363" w:rsidP="00C717D2">
            <w:pPr>
              <w:jc w:val="both"/>
              <w:rPr>
                <w:rStyle w:val="Strong"/>
                <w:b w:val="0"/>
                <w:bCs w:val="0"/>
                <w:color w:val="000000" w:themeColor="text1"/>
                <w:sz w:val="24"/>
                <w:szCs w:val="24"/>
                <w:shd w:val="clear" w:color="auto" w:fill="FFFFFF"/>
              </w:rPr>
            </w:pPr>
            <w:r w:rsidRPr="00B90F6D">
              <w:rPr>
                <w:rStyle w:val="Strong"/>
                <w:b w:val="0"/>
                <w:bCs w:val="0"/>
                <w:color w:val="000000" w:themeColor="text1"/>
                <w:sz w:val="24"/>
                <w:szCs w:val="24"/>
                <w:shd w:val="clear" w:color="auto" w:fill="FFFFFF"/>
              </w:rPr>
              <w:t>0.48</w:t>
            </w:r>
          </w:p>
        </w:tc>
        <w:tc>
          <w:tcPr>
            <w:tcW w:w="1420" w:type="dxa"/>
            <w:tcBorders>
              <w:top w:val="single" w:sz="4" w:space="0" w:color="auto"/>
              <w:left w:val="single" w:sz="4" w:space="0" w:color="auto"/>
              <w:bottom w:val="single" w:sz="4" w:space="0" w:color="auto"/>
              <w:right w:val="single" w:sz="4" w:space="0" w:color="auto"/>
            </w:tcBorders>
          </w:tcPr>
          <w:p w14:paraId="78D017C5"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622CC93D" w14:textId="77777777" w:rsidR="00A77363" w:rsidRPr="00B90F6D" w:rsidRDefault="00A77363" w:rsidP="00C717D2">
            <w:pPr>
              <w:jc w:val="both"/>
              <w:rPr>
                <w:rStyle w:val="Strong"/>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0.01</w:t>
            </w:r>
          </w:p>
        </w:tc>
        <w:tc>
          <w:tcPr>
            <w:tcW w:w="1419" w:type="dxa"/>
            <w:tcBorders>
              <w:top w:val="single" w:sz="4" w:space="0" w:color="auto"/>
              <w:left w:val="single" w:sz="4" w:space="0" w:color="auto"/>
              <w:bottom w:val="single" w:sz="4" w:space="0" w:color="auto"/>
              <w:right w:val="single" w:sz="4" w:space="0" w:color="auto"/>
            </w:tcBorders>
          </w:tcPr>
          <w:p w14:paraId="6B311FEB"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56A276C0"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0.34</w:t>
            </w:r>
          </w:p>
        </w:tc>
        <w:tc>
          <w:tcPr>
            <w:tcW w:w="1540" w:type="dxa"/>
            <w:tcBorders>
              <w:top w:val="single" w:sz="4" w:space="0" w:color="auto"/>
              <w:left w:val="single" w:sz="4" w:space="0" w:color="auto"/>
              <w:bottom w:val="single" w:sz="4" w:space="0" w:color="auto"/>
              <w:right w:val="single" w:sz="4" w:space="0" w:color="auto"/>
            </w:tcBorders>
          </w:tcPr>
          <w:p w14:paraId="31B291AC"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2A8B38DF" w14:textId="77777777" w:rsidR="00A77363" w:rsidRPr="00B90F6D" w:rsidRDefault="00A77363" w:rsidP="00C717D2">
            <w:pPr>
              <w:jc w:val="both"/>
              <w:rPr>
                <w:rStyle w:val="Strong"/>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0.36</w:t>
            </w:r>
          </w:p>
        </w:tc>
      </w:tr>
      <w:tr w:rsidR="00A77363" w:rsidRPr="00B90F6D" w14:paraId="6CCA3426" w14:textId="77777777" w:rsidTr="00C717D2">
        <w:trPr>
          <w:trHeight w:val="938"/>
        </w:trPr>
        <w:tc>
          <w:tcPr>
            <w:tcW w:w="1413" w:type="dxa"/>
            <w:tcBorders>
              <w:top w:val="single" w:sz="4" w:space="0" w:color="auto"/>
              <w:left w:val="single" w:sz="4" w:space="0" w:color="auto"/>
              <w:bottom w:val="single" w:sz="4" w:space="0" w:color="auto"/>
              <w:right w:val="single" w:sz="4" w:space="0" w:color="auto"/>
            </w:tcBorders>
          </w:tcPr>
          <w:p w14:paraId="4C209DE4" w14:textId="77777777" w:rsidR="00A77363" w:rsidRPr="00B90F6D" w:rsidRDefault="00A77363" w:rsidP="00C717D2">
            <w:pPr>
              <w:jc w:val="both"/>
              <w:rPr>
                <w:rStyle w:val="Strong"/>
                <w:b w:val="0"/>
                <w:bCs w:val="0"/>
                <w:color w:val="000000" w:themeColor="text1"/>
                <w:sz w:val="24"/>
                <w:szCs w:val="24"/>
                <w:shd w:val="clear" w:color="auto" w:fill="FFFFFF"/>
              </w:rPr>
            </w:pPr>
            <w:r w:rsidRPr="00050020">
              <w:rPr>
                <w:rStyle w:val="Strong"/>
                <w:b w:val="0"/>
                <w:bCs w:val="0"/>
                <w:color w:val="000000" w:themeColor="text1"/>
                <w:sz w:val="24"/>
                <w:szCs w:val="24"/>
                <w:highlight w:val="yellow"/>
                <w:shd w:val="clear" w:color="auto" w:fill="FFFFFF"/>
              </w:rPr>
              <w:t>75536</w:t>
            </w:r>
          </w:p>
        </w:tc>
        <w:tc>
          <w:tcPr>
            <w:tcW w:w="1006" w:type="dxa"/>
            <w:tcBorders>
              <w:top w:val="single" w:sz="4" w:space="0" w:color="auto"/>
              <w:left w:val="single" w:sz="4" w:space="0" w:color="auto"/>
              <w:bottom w:val="single" w:sz="4" w:space="0" w:color="auto"/>
              <w:right w:val="single" w:sz="4" w:space="0" w:color="auto"/>
            </w:tcBorders>
          </w:tcPr>
          <w:p w14:paraId="1A560EDE"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728528B9"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0.16</w:t>
            </w:r>
          </w:p>
        </w:tc>
        <w:tc>
          <w:tcPr>
            <w:tcW w:w="1277" w:type="dxa"/>
            <w:tcBorders>
              <w:top w:val="single" w:sz="4" w:space="0" w:color="auto"/>
              <w:left w:val="single" w:sz="4" w:space="0" w:color="auto"/>
              <w:bottom w:val="single" w:sz="4" w:space="0" w:color="auto"/>
              <w:right w:val="single" w:sz="4" w:space="0" w:color="auto"/>
            </w:tcBorders>
          </w:tcPr>
          <w:p w14:paraId="79782562"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113F1B43"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0.44</w:t>
            </w:r>
          </w:p>
        </w:tc>
        <w:tc>
          <w:tcPr>
            <w:tcW w:w="1420" w:type="dxa"/>
            <w:tcBorders>
              <w:top w:val="single" w:sz="4" w:space="0" w:color="auto"/>
              <w:left w:val="single" w:sz="4" w:space="0" w:color="auto"/>
              <w:bottom w:val="single" w:sz="4" w:space="0" w:color="auto"/>
              <w:right w:val="single" w:sz="4" w:space="0" w:color="auto"/>
            </w:tcBorders>
          </w:tcPr>
          <w:p w14:paraId="3D059A27"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1AF7A895"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0.01</w:t>
            </w:r>
          </w:p>
        </w:tc>
        <w:tc>
          <w:tcPr>
            <w:tcW w:w="1419" w:type="dxa"/>
            <w:tcBorders>
              <w:top w:val="single" w:sz="4" w:space="0" w:color="auto"/>
              <w:left w:val="single" w:sz="4" w:space="0" w:color="auto"/>
              <w:bottom w:val="single" w:sz="4" w:space="0" w:color="auto"/>
              <w:right w:val="single" w:sz="4" w:space="0" w:color="auto"/>
            </w:tcBorders>
          </w:tcPr>
          <w:p w14:paraId="2A0B0A83"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049F07C7"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0.17</w:t>
            </w:r>
          </w:p>
        </w:tc>
        <w:tc>
          <w:tcPr>
            <w:tcW w:w="1540" w:type="dxa"/>
            <w:tcBorders>
              <w:top w:val="single" w:sz="4" w:space="0" w:color="auto"/>
              <w:left w:val="single" w:sz="4" w:space="0" w:color="auto"/>
              <w:bottom w:val="single" w:sz="4" w:space="0" w:color="auto"/>
              <w:right w:val="single" w:sz="4" w:space="0" w:color="auto"/>
            </w:tcBorders>
          </w:tcPr>
          <w:p w14:paraId="63FA1C02"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0D1153D8"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0.23</w:t>
            </w:r>
          </w:p>
        </w:tc>
      </w:tr>
      <w:tr w:rsidR="00A77363" w:rsidRPr="00B90F6D" w14:paraId="43EBB48B" w14:textId="77777777" w:rsidTr="00C717D2">
        <w:trPr>
          <w:trHeight w:val="928"/>
        </w:trPr>
        <w:tc>
          <w:tcPr>
            <w:tcW w:w="1413" w:type="dxa"/>
            <w:tcBorders>
              <w:top w:val="single" w:sz="4" w:space="0" w:color="auto"/>
              <w:left w:val="single" w:sz="4" w:space="0" w:color="auto"/>
              <w:bottom w:val="single" w:sz="4" w:space="0" w:color="auto"/>
              <w:right w:val="single" w:sz="4" w:space="0" w:color="auto"/>
            </w:tcBorders>
          </w:tcPr>
          <w:p w14:paraId="243F75DD" w14:textId="77777777" w:rsidR="00A77363" w:rsidRPr="00B90F6D" w:rsidRDefault="00A77363" w:rsidP="00C717D2">
            <w:pPr>
              <w:jc w:val="both"/>
              <w:rPr>
                <w:rStyle w:val="Strong"/>
                <w:b w:val="0"/>
                <w:bCs w:val="0"/>
                <w:color w:val="000000" w:themeColor="text1"/>
                <w:sz w:val="24"/>
                <w:szCs w:val="24"/>
                <w:shd w:val="clear" w:color="auto" w:fill="FFFFFF"/>
              </w:rPr>
            </w:pPr>
            <w:r w:rsidRPr="00050020">
              <w:rPr>
                <w:rStyle w:val="Strong"/>
                <w:b w:val="0"/>
                <w:bCs w:val="0"/>
                <w:color w:val="000000" w:themeColor="text1"/>
                <w:sz w:val="24"/>
                <w:szCs w:val="24"/>
                <w:highlight w:val="yellow"/>
                <w:shd w:val="clear" w:color="auto" w:fill="FFFFFF"/>
              </w:rPr>
              <w:t>7370</w:t>
            </w:r>
          </w:p>
        </w:tc>
        <w:tc>
          <w:tcPr>
            <w:tcW w:w="1006" w:type="dxa"/>
            <w:tcBorders>
              <w:top w:val="single" w:sz="4" w:space="0" w:color="auto"/>
              <w:left w:val="single" w:sz="4" w:space="0" w:color="auto"/>
              <w:bottom w:val="single" w:sz="4" w:space="0" w:color="auto"/>
              <w:right w:val="single" w:sz="4" w:space="0" w:color="auto"/>
            </w:tcBorders>
          </w:tcPr>
          <w:p w14:paraId="31997408"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67051B17"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0.16</w:t>
            </w:r>
          </w:p>
        </w:tc>
        <w:tc>
          <w:tcPr>
            <w:tcW w:w="1277" w:type="dxa"/>
            <w:tcBorders>
              <w:top w:val="single" w:sz="4" w:space="0" w:color="auto"/>
              <w:left w:val="single" w:sz="4" w:space="0" w:color="auto"/>
              <w:bottom w:val="single" w:sz="4" w:space="0" w:color="auto"/>
              <w:right w:val="single" w:sz="4" w:space="0" w:color="auto"/>
            </w:tcBorders>
          </w:tcPr>
          <w:p w14:paraId="49ED266F"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29E84B70"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0.46</w:t>
            </w:r>
          </w:p>
        </w:tc>
        <w:tc>
          <w:tcPr>
            <w:tcW w:w="1420" w:type="dxa"/>
            <w:tcBorders>
              <w:top w:val="single" w:sz="4" w:space="0" w:color="auto"/>
              <w:left w:val="single" w:sz="4" w:space="0" w:color="auto"/>
              <w:bottom w:val="single" w:sz="4" w:space="0" w:color="auto"/>
              <w:right w:val="single" w:sz="4" w:space="0" w:color="auto"/>
            </w:tcBorders>
          </w:tcPr>
          <w:p w14:paraId="4FA2DCBB"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35FAD1FE"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0.01</w:t>
            </w:r>
          </w:p>
        </w:tc>
        <w:tc>
          <w:tcPr>
            <w:tcW w:w="1419" w:type="dxa"/>
            <w:tcBorders>
              <w:top w:val="single" w:sz="4" w:space="0" w:color="auto"/>
              <w:left w:val="single" w:sz="4" w:space="0" w:color="auto"/>
              <w:bottom w:val="single" w:sz="4" w:space="0" w:color="auto"/>
              <w:right w:val="single" w:sz="4" w:space="0" w:color="auto"/>
            </w:tcBorders>
          </w:tcPr>
          <w:p w14:paraId="7256D1DD"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07BE0E43"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0.17</w:t>
            </w:r>
          </w:p>
        </w:tc>
        <w:tc>
          <w:tcPr>
            <w:tcW w:w="1540" w:type="dxa"/>
            <w:tcBorders>
              <w:top w:val="single" w:sz="4" w:space="0" w:color="auto"/>
              <w:left w:val="single" w:sz="4" w:space="0" w:color="auto"/>
              <w:bottom w:val="single" w:sz="4" w:space="0" w:color="auto"/>
              <w:right w:val="single" w:sz="4" w:space="0" w:color="auto"/>
            </w:tcBorders>
          </w:tcPr>
          <w:p w14:paraId="2135E74D"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2BF728F9"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0.23</w:t>
            </w:r>
          </w:p>
        </w:tc>
      </w:tr>
      <w:tr w:rsidR="00A77363" w:rsidRPr="00B90F6D" w14:paraId="491DD9E8" w14:textId="77777777" w:rsidTr="00C717D2">
        <w:trPr>
          <w:trHeight w:val="938"/>
        </w:trPr>
        <w:tc>
          <w:tcPr>
            <w:tcW w:w="1413" w:type="dxa"/>
            <w:tcBorders>
              <w:top w:val="single" w:sz="4" w:space="0" w:color="auto"/>
              <w:left w:val="single" w:sz="4" w:space="0" w:color="auto"/>
              <w:bottom w:val="single" w:sz="4" w:space="0" w:color="auto"/>
              <w:right w:val="single" w:sz="4" w:space="0" w:color="auto"/>
            </w:tcBorders>
          </w:tcPr>
          <w:p w14:paraId="447A1B67" w14:textId="77777777" w:rsidR="00A77363" w:rsidRPr="00B90F6D" w:rsidRDefault="00A77363" w:rsidP="00C717D2">
            <w:pPr>
              <w:jc w:val="both"/>
              <w:rPr>
                <w:rStyle w:val="Strong"/>
                <w:b w:val="0"/>
                <w:bCs w:val="0"/>
                <w:color w:val="000000" w:themeColor="text1"/>
                <w:sz w:val="24"/>
                <w:szCs w:val="24"/>
                <w:shd w:val="clear" w:color="auto" w:fill="FFFFFF"/>
              </w:rPr>
            </w:pPr>
            <w:r w:rsidRPr="00050020">
              <w:rPr>
                <w:rStyle w:val="Strong"/>
                <w:rFonts w:ascii="Times New Roman" w:hAnsi="Times New Roman" w:cs="Times New Roman"/>
                <w:b w:val="0"/>
                <w:bCs w:val="0"/>
                <w:color w:val="000000" w:themeColor="text1"/>
                <w:sz w:val="24"/>
                <w:szCs w:val="24"/>
                <w:highlight w:val="yellow"/>
                <w:shd w:val="clear" w:color="auto" w:fill="FFFFFF"/>
              </w:rPr>
              <w:t>139364956</w:t>
            </w:r>
          </w:p>
        </w:tc>
        <w:tc>
          <w:tcPr>
            <w:tcW w:w="1006" w:type="dxa"/>
            <w:tcBorders>
              <w:top w:val="single" w:sz="4" w:space="0" w:color="auto"/>
              <w:left w:val="single" w:sz="4" w:space="0" w:color="auto"/>
              <w:bottom w:val="single" w:sz="4" w:space="0" w:color="auto"/>
              <w:right w:val="single" w:sz="4" w:space="0" w:color="auto"/>
            </w:tcBorders>
          </w:tcPr>
          <w:p w14:paraId="1B7A0F45"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34A87D2B"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0.26</w:t>
            </w:r>
          </w:p>
        </w:tc>
        <w:tc>
          <w:tcPr>
            <w:tcW w:w="1277" w:type="dxa"/>
            <w:tcBorders>
              <w:top w:val="single" w:sz="4" w:space="0" w:color="auto"/>
              <w:left w:val="single" w:sz="4" w:space="0" w:color="auto"/>
              <w:bottom w:val="single" w:sz="4" w:space="0" w:color="auto"/>
              <w:right w:val="single" w:sz="4" w:space="0" w:color="auto"/>
            </w:tcBorders>
          </w:tcPr>
          <w:p w14:paraId="3ED6AFD1"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4D23AC8F"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0.39</w:t>
            </w:r>
          </w:p>
        </w:tc>
        <w:tc>
          <w:tcPr>
            <w:tcW w:w="1420" w:type="dxa"/>
            <w:tcBorders>
              <w:top w:val="single" w:sz="4" w:space="0" w:color="auto"/>
              <w:left w:val="single" w:sz="4" w:space="0" w:color="auto"/>
              <w:bottom w:val="single" w:sz="4" w:space="0" w:color="auto"/>
              <w:right w:val="single" w:sz="4" w:space="0" w:color="auto"/>
            </w:tcBorders>
          </w:tcPr>
          <w:p w14:paraId="6C9FB64C"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46218555"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0.01</w:t>
            </w:r>
          </w:p>
        </w:tc>
        <w:tc>
          <w:tcPr>
            <w:tcW w:w="1419" w:type="dxa"/>
            <w:tcBorders>
              <w:top w:val="single" w:sz="4" w:space="0" w:color="auto"/>
              <w:left w:val="single" w:sz="4" w:space="0" w:color="auto"/>
              <w:bottom w:val="single" w:sz="4" w:space="0" w:color="auto"/>
              <w:right w:val="single" w:sz="4" w:space="0" w:color="auto"/>
            </w:tcBorders>
          </w:tcPr>
          <w:p w14:paraId="0F04F44F"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4C1D39CA"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0.30</w:t>
            </w:r>
          </w:p>
        </w:tc>
        <w:tc>
          <w:tcPr>
            <w:tcW w:w="1540" w:type="dxa"/>
            <w:tcBorders>
              <w:top w:val="single" w:sz="4" w:space="0" w:color="auto"/>
              <w:left w:val="single" w:sz="4" w:space="0" w:color="auto"/>
              <w:bottom w:val="single" w:sz="4" w:space="0" w:color="auto"/>
              <w:right w:val="single" w:sz="4" w:space="0" w:color="auto"/>
            </w:tcBorders>
          </w:tcPr>
          <w:p w14:paraId="183ED1FA"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3D0A2442"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0.27</w:t>
            </w:r>
          </w:p>
        </w:tc>
      </w:tr>
      <w:tr w:rsidR="00A77363" w:rsidRPr="00B90F6D" w14:paraId="5A6C5481" w14:textId="77777777" w:rsidTr="00C717D2">
        <w:trPr>
          <w:trHeight w:val="928"/>
        </w:trPr>
        <w:tc>
          <w:tcPr>
            <w:tcW w:w="1413" w:type="dxa"/>
            <w:tcBorders>
              <w:top w:val="single" w:sz="4" w:space="0" w:color="auto"/>
              <w:left w:val="single" w:sz="4" w:space="0" w:color="auto"/>
              <w:bottom w:val="single" w:sz="4" w:space="0" w:color="auto"/>
              <w:right w:val="single" w:sz="4" w:space="0" w:color="auto"/>
            </w:tcBorders>
          </w:tcPr>
          <w:p w14:paraId="193D82A2"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050020">
              <w:rPr>
                <w:rStyle w:val="Strong"/>
                <w:rFonts w:ascii="Times New Roman" w:hAnsi="Times New Roman" w:cs="Times New Roman"/>
                <w:b w:val="0"/>
                <w:bCs w:val="0"/>
                <w:color w:val="000000" w:themeColor="text1"/>
                <w:sz w:val="24"/>
                <w:szCs w:val="24"/>
                <w:highlight w:val="yellow"/>
                <w:shd w:val="clear" w:color="auto" w:fill="FFFFFF"/>
              </w:rPr>
              <w:t>141764153</w:t>
            </w:r>
          </w:p>
        </w:tc>
        <w:tc>
          <w:tcPr>
            <w:tcW w:w="1006" w:type="dxa"/>
            <w:tcBorders>
              <w:top w:val="single" w:sz="4" w:space="0" w:color="auto"/>
              <w:left w:val="single" w:sz="4" w:space="0" w:color="auto"/>
              <w:bottom w:val="single" w:sz="4" w:space="0" w:color="auto"/>
              <w:right w:val="single" w:sz="4" w:space="0" w:color="auto"/>
            </w:tcBorders>
          </w:tcPr>
          <w:p w14:paraId="67C94329"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2F227295"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0.27</w:t>
            </w:r>
          </w:p>
        </w:tc>
        <w:tc>
          <w:tcPr>
            <w:tcW w:w="1277" w:type="dxa"/>
            <w:tcBorders>
              <w:top w:val="single" w:sz="4" w:space="0" w:color="auto"/>
              <w:left w:val="single" w:sz="4" w:space="0" w:color="auto"/>
              <w:bottom w:val="single" w:sz="4" w:space="0" w:color="auto"/>
              <w:right w:val="single" w:sz="4" w:space="0" w:color="auto"/>
            </w:tcBorders>
          </w:tcPr>
          <w:p w14:paraId="57928D2D"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2C3EE964"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0.41</w:t>
            </w:r>
          </w:p>
        </w:tc>
        <w:tc>
          <w:tcPr>
            <w:tcW w:w="1420" w:type="dxa"/>
            <w:tcBorders>
              <w:top w:val="single" w:sz="4" w:space="0" w:color="auto"/>
              <w:left w:val="single" w:sz="4" w:space="0" w:color="auto"/>
              <w:bottom w:val="single" w:sz="4" w:space="0" w:color="auto"/>
              <w:right w:val="single" w:sz="4" w:space="0" w:color="auto"/>
            </w:tcBorders>
          </w:tcPr>
          <w:p w14:paraId="048C6657"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193ED640"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0.01</w:t>
            </w:r>
          </w:p>
        </w:tc>
        <w:tc>
          <w:tcPr>
            <w:tcW w:w="1419" w:type="dxa"/>
            <w:tcBorders>
              <w:top w:val="single" w:sz="4" w:space="0" w:color="auto"/>
              <w:left w:val="single" w:sz="4" w:space="0" w:color="auto"/>
              <w:bottom w:val="single" w:sz="4" w:space="0" w:color="auto"/>
              <w:right w:val="single" w:sz="4" w:space="0" w:color="auto"/>
            </w:tcBorders>
          </w:tcPr>
          <w:p w14:paraId="1AAE0309"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20B72313"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0.33</w:t>
            </w:r>
          </w:p>
        </w:tc>
        <w:tc>
          <w:tcPr>
            <w:tcW w:w="1540" w:type="dxa"/>
            <w:tcBorders>
              <w:top w:val="single" w:sz="4" w:space="0" w:color="auto"/>
              <w:left w:val="single" w:sz="4" w:space="0" w:color="auto"/>
              <w:bottom w:val="single" w:sz="4" w:space="0" w:color="auto"/>
              <w:right w:val="single" w:sz="4" w:space="0" w:color="auto"/>
            </w:tcBorders>
          </w:tcPr>
          <w:p w14:paraId="2CC94939"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410AE7D3"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0.34</w:t>
            </w:r>
          </w:p>
        </w:tc>
      </w:tr>
      <w:tr w:rsidR="00A77363" w:rsidRPr="00B90F6D" w14:paraId="6C9B3067" w14:textId="77777777" w:rsidTr="00C717D2">
        <w:trPr>
          <w:trHeight w:val="938"/>
        </w:trPr>
        <w:tc>
          <w:tcPr>
            <w:tcW w:w="1413" w:type="dxa"/>
            <w:tcBorders>
              <w:top w:val="single" w:sz="4" w:space="0" w:color="auto"/>
              <w:left w:val="single" w:sz="4" w:space="0" w:color="auto"/>
              <w:bottom w:val="single" w:sz="4" w:space="0" w:color="auto"/>
              <w:right w:val="single" w:sz="4" w:space="0" w:color="auto"/>
            </w:tcBorders>
          </w:tcPr>
          <w:p w14:paraId="08F2C450"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lastRenderedPageBreak/>
              <w:t>152760603</w:t>
            </w:r>
          </w:p>
        </w:tc>
        <w:tc>
          <w:tcPr>
            <w:tcW w:w="1006" w:type="dxa"/>
            <w:tcBorders>
              <w:top w:val="single" w:sz="4" w:space="0" w:color="auto"/>
              <w:left w:val="single" w:sz="4" w:space="0" w:color="auto"/>
              <w:bottom w:val="single" w:sz="4" w:space="0" w:color="auto"/>
              <w:right w:val="single" w:sz="4" w:space="0" w:color="auto"/>
            </w:tcBorders>
          </w:tcPr>
          <w:p w14:paraId="6461F6AB"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1D40F483"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0.27</w:t>
            </w:r>
          </w:p>
        </w:tc>
        <w:tc>
          <w:tcPr>
            <w:tcW w:w="1277" w:type="dxa"/>
            <w:tcBorders>
              <w:top w:val="single" w:sz="4" w:space="0" w:color="auto"/>
              <w:left w:val="single" w:sz="4" w:space="0" w:color="auto"/>
              <w:bottom w:val="single" w:sz="4" w:space="0" w:color="auto"/>
              <w:right w:val="single" w:sz="4" w:space="0" w:color="auto"/>
            </w:tcBorders>
          </w:tcPr>
          <w:p w14:paraId="5FF0F8C4"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3A84535E"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0.47</w:t>
            </w:r>
          </w:p>
        </w:tc>
        <w:tc>
          <w:tcPr>
            <w:tcW w:w="1420" w:type="dxa"/>
            <w:tcBorders>
              <w:top w:val="single" w:sz="4" w:space="0" w:color="auto"/>
              <w:left w:val="single" w:sz="4" w:space="0" w:color="auto"/>
              <w:bottom w:val="single" w:sz="4" w:space="0" w:color="auto"/>
              <w:right w:val="single" w:sz="4" w:space="0" w:color="auto"/>
            </w:tcBorders>
          </w:tcPr>
          <w:p w14:paraId="017F00AA"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00492020"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0.01</w:t>
            </w:r>
          </w:p>
        </w:tc>
        <w:tc>
          <w:tcPr>
            <w:tcW w:w="1419" w:type="dxa"/>
            <w:tcBorders>
              <w:top w:val="single" w:sz="4" w:space="0" w:color="auto"/>
              <w:left w:val="single" w:sz="4" w:space="0" w:color="auto"/>
              <w:bottom w:val="single" w:sz="4" w:space="0" w:color="auto"/>
              <w:right w:val="single" w:sz="4" w:space="0" w:color="auto"/>
            </w:tcBorders>
          </w:tcPr>
          <w:p w14:paraId="10621F1B"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1F50059E"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0.31</w:t>
            </w:r>
          </w:p>
        </w:tc>
        <w:tc>
          <w:tcPr>
            <w:tcW w:w="1540" w:type="dxa"/>
            <w:tcBorders>
              <w:top w:val="single" w:sz="4" w:space="0" w:color="auto"/>
              <w:left w:val="single" w:sz="4" w:space="0" w:color="auto"/>
              <w:bottom w:val="single" w:sz="4" w:space="0" w:color="auto"/>
              <w:right w:val="single" w:sz="4" w:space="0" w:color="auto"/>
            </w:tcBorders>
          </w:tcPr>
          <w:p w14:paraId="5BF45251"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4706D80C"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0.44</w:t>
            </w:r>
          </w:p>
        </w:tc>
      </w:tr>
      <w:tr w:rsidR="00A77363" w:rsidRPr="00B90F6D" w14:paraId="1CF5D93A" w14:textId="77777777" w:rsidTr="00C717D2">
        <w:trPr>
          <w:trHeight w:val="928"/>
        </w:trPr>
        <w:tc>
          <w:tcPr>
            <w:tcW w:w="1413" w:type="dxa"/>
            <w:tcBorders>
              <w:top w:val="single" w:sz="4" w:space="0" w:color="auto"/>
              <w:left w:val="single" w:sz="4" w:space="0" w:color="auto"/>
              <w:bottom w:val="single" w:sz="4" w:space="0" w:color="auto"/>
              <w:right w:val="single" w:sz="4" w:space="0" w:color="auto"/>
            </w:tcBorders>
          </w:tcPr>
          <w:p w14:paraId="189CDCC7"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050020">
              <w:rPr>
                <w:rStyle w:val="Strong"/>
                <w:rFonts w:ascii="Times New Roman" w:hAnsi="Times New Roman" w:cs="Times New Roman"/>
                <w:b w:val="0"/>
                <w:bCs w:val="0"/>
                <w:color w:val="000000" w:themeColor="text1"/>
                <w:sz w:val="24"/>
                <w:szCs w:val="24"/>
                <w:highlight w:val="yellow"/>
                <w:shd w:val="clear" w:color="auto" w:fill="FFFFFF"/>
              </w:rPr>
              <w:t>156030339</w:t>
            </w:r>
          </w:p>
        </w:tc>
        <w:tc>
          <w:tcPr>
            <w:tcW w:w="1006" w:type="dxa"/>
            <w:tcBorders>
              <w:top w:val="single" w:sz="4" w:space="0" w:color="auto"/>
              <w:left w:val="single" w:sz="4" w:space="0" w:color="auto"/>
              <w:bottom w:val="single" w:sz="4" w:space="0" w:color="auto"/>
              <w:right w:val="single" w:sz="4" w:space="0" w:color="auto"/>
            </w:tcBorders>
          </w:tcPr>
          <w:p w14:paraId="54CE6D6C"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0E48ABBE"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0.26</w:t>
            </w:r>
          </w:p>
        </w:tc>
        <w:tc>
          <w:tcPr>
            <w:tcW w:w="1277" w:type="dxa"/>
            <w:tcBorders>
              <w:top w:val="single" w:sz="4" w:space="0" w:color="auto"/>
              <w:left w:val="single" w:sz="4" w:space="0" w:color="auto"/>
              <w:bottom w:val="single" w:sz="4" w:space="0" w:color="auto"/>
              <w:right w:val="single" w:sz="4" w:space="0" w:color="auto"/>
            </w:tcBorders>
          </w:tcPr>
          <w:p w14:paraId="14F153E5"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092C30B1"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0.47</w:t>
            </w:r>
          </w:p>
        </w:tc>
        <w:tc>
          <w:tcPr>
            <w:tcW w:w="1420" w:type="dxa"/>
            <w:tcBorders>
              <w:top w:val="single" w:sz="4" w:space="0" w:color="auto"/>
              <w:left w:val="single" w:sz="4" w:space="0" w:color="auto"/>
              <w:bottom w:val="single" w:sz="4" w:space="0" w:color="auto"/>
              <w:right w:val="single" w:sz="4" w:space="0" w:color="auto"/>
            </w:tcBorders>
          </w:tcPr>
          <w:p w14:paraId="7F54A820"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6DC2CBCF"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0.01</w:t>
            </w:r>
          </w:p>
        </w:tc>
        <w:tc>
          <w:tcPr>
            <w:tcW w:w="1419" w:type="dxa"/>
            <w:tcBorders>
              <w:top w:val="single" w:sz="4" w:space="0" w:color="auto"/>
              <w:left w:val="single" w:sz="4" w:space="0" w:color="auto"/>
              <w:bottom w:val="single" w:sz="4" w:space="0" w:color="auto"/>
              <w:right w:val="single" w:sz="4" w:space="0" w:color="auto"/>
            </w:tcBorders>
          </w:tcPr>
          <w:p w14:paraId="6511AB86"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71EE2019"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0.29</w:t>
            </w:r>
          </w:p>
        </w:tc>
        <w:tc>
          <w:tcPr>
            <w:tcW w:w="1540" w:type="dxa"/>
            <w:tcBorders>
              <w:top w:val="single" w:sz="4" w:space="0" w:color="auto"/>
              <w:left w:val="single" w:sz="4" w:space="0" w:color="auto"/>
              <w:bottom w:val="single" w:sz="4" w:space="0" w:color="auto"/>
              <w:right w:val="single" w:sz="4" w:space="0" w:color="auto"/>
            </w:tcBorders>
          </w:tcPr>
          <w:p w14:paraId="575258EA"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0D29F056"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0.25</w:t>
            </w:r>
          </w:p>
        </w:tc>
      </w:tr>
      <w:tr w:rsidR="00A77363" w:rsidRPr="00B90F6D" w14:paraId="20B04941" w14:textId="77777777" w:rsidTr="00C717D2">
        <w:trPr>
          <w:trHeight w:val="938"/>
        </w:trPr>
        <w:tc>
          <w:tcPr>
            <w:tcW w:w="1413" w:type="dxa"/>
            <w:tcBorders>
              <w:top w:val="single" w:sz="4" w:space="0" w:color="auto"/>
              <w:left w:val="single" w:sz="4" w:space="0" w:color="auto"/>
              <w:bottom w:val="single" w:sz="4" w:space="0" w:color="auto"/>
              <w:right w:val="single" w:sz="4" w:space="0" w:color="auto"/>
            </w:tcBorders>
          </w:tcPr>
          <w:p w14:paraId="1E9B5293"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050020">
              <w:rPr>
                <w:rStyle w:val="Strong"/>
                <w:rFonts w:ascii="Times New Roman" w:hAnsi="Times New Roman" w:cs="Times New Roman"/>
                <w:b w:val="0"/>
                <w:bCs w:val="0"/>
                <w:color w:val="000000" w:themeColor="text1"/>
                <w:sz w:val="24"/>
                <w:szCs w:val="24"/>
                <w:highlight w:val="yellow"/>
                <w:shd w:val="clear" w:color="auto" w:fill="FFFFFF"/>
              </w:rPr>
              <w:t>156530860</w:t>
            </w:r>
          </w:p>
        </w:tc>
        <w:tc>
          <w:tcPr>
            <w:tcW w:w="1006" w:type="dxa"/>
            <w:tcBorders>
              <w:top w:val="single" w:sz="4" w:space="0" w:color="auto"/>
              <w:left w:val="single" w:sz="4" w:space="0" w:color="auto"/>
              <w:bottom w:val="single" w:sz="4" w:space="0" w:color="auto"/>
              <w:right w:val="single" w:sz="4" w:space="0" w:color="auto"/>
            </w:tcBorders>
          </w:tcPr>
          <w:p w14:paraId="47BB9656"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02833F48"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0.25</w:t>
            </w:r>
          </w:p>
        </w:tc>
        <w:tc>
          <w:tcPr>
            <w:tcW w:w="1277" w:type="dxa"/>
            <w:tcBorders>
              <w:top w:val="single" w:sz="4" w:space="0" w:color="auto"/>
              <w:left w:val="single" w:sz="4" w:space="0" w:color="auto"/>
              <w:bottom w:val="single" w:sz="4" w:space="0" w:color="auto"/>
              <w:right w:val="single" w:sz="4" w:space="0" w:color="auto"/>
            </w:tcBorders>
          </w:tcPr>
          <w:p w14:paraId="001F5F10"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4E8E9B3E"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0.37</w:t>
            </w:r>
          </w:p>
        </w:tc>
        <w:tc>
          <w:tcPr>
            <w:tcW w:w="1420" w:type="dxa"/>
            <w:tcBorders>
              <w:top w:val="single" w:sz="4" w:space="0" w:color="auto"/>
              <w:left w:val="single" w:sz="4" w:space="0" w:color="auto"/>
              <w:bottom w:val="single" w:sz="4" w:space="0" w:color="auto"/>
              <w:right w:val="single" w:sz="4" w:space="0" w:color="auto"/>
            </w:tcBorders>
          </w:tcPr>
          <w:p w14:paraId="4FE66D5D"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55FE5C2E"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0.02</w:t>
            </w:r>
          </w:p>
        </w:tc>
        <w:tc>
          <w:tcPr>
            <w:tcW w:w="1419" w:type="dxa"/>
            <w:tcBorders>
              <w:top w:val="single" w:sz="4" w:space="0" w:color="auto"/>
              <w:left w:val="single" w:sz="4" w:space="0" w:color="auto"/>
              <w:bottom w:val="single" w:sz="4" w:space="0" w:color="auto"/>
              <w:right w:val="single" w:sz="4" w:space="0" w:color="auto"/>
            </w:tcBorders>
          </w:tcPr>
          <w:p w14:paraId="1A2330EC"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531889E7"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0.27</w:t>
            </w:r>
          </w:p>
        </w:tc>
        <w:tc>
          <w:tcPr>
            <w:tcW w:w="1540" w:type="dxa"/>
            <w:tcBorders>
              <w:top w:val="single" w:sz="4" w:space="0" w:color="auto"/>
              <w:left w:val="single" w:sz="4" w:space="0" w:color="auto"/>
              <w:bottom w:val="single" w:sz="4" w:space="0" w:color="auto"/>
              <w:right w:val="single" w:sz="4" w:space="0" w:color="auto"/>
            </w:tcBorders>
          </w:tcPr>
          <w:p w14:paraId="6F6F3749"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Inactive</w:t>
            </w:r>
          </w:p>
          <w:p w14:paraId="18A8D998" w14:textId="77777777" w:rsidR="00A77363" w:rsidRPr="00B90F6D" w:rsidRDefault="00A77363" w:rsidP="00C717D2">
            <w:pPr>
              <w:jc w:val="both"/>
              <w:rPr>
                <w:rStyle w:val="Strong"/>
                <w:rFonts w:ascii="Times New Roman" w:hAnsi="Times New Roman" w:cs="Times New Roman"/>
                <w:b w:val="0"/>
                <w:bCs w:val="0"/>
                <w:color w:val="000000" w:themeColor="text1"/>
                <w:sz w:val="24"/>
                <w:szCs w:val="24"/>
                <w:shd w:val="clear" w:color="auto" w:fill="FFFFFF"/>
              </w:rPr>
            </w:pPr>
            <w:r w:rsidRPr="00B90F6D">
              <w:rPr>
                <w:rStyle w:val="Strong"/>
                <w:rFonts w:ascii="Times New Roman" w:hAnsi="Times New Roman" w:cs="Times New Roman"/>
                <w:b w:val="0"/>
                <w:bCs w:val="0"/>
                <w:color w:val="000000" w:themeColor="text1"/>
                <w:sz w:val="24"/>
                <w:szCs w:val="24"/>
                <w:shd w:val="clear" w:color="auto" w:fill="FFFFFF"/>
              </w:rPr>
              <w:t>0.22</w:t>
            </w:r>
          </w:p>
        </w:tc>
      </w:tr>
      <w:tr w:rsidR="002D6805" w:rsidRPr="00B90F6D" w14:paraId="2B984932" w14:textId="77777777" w:rsidTr="00C717D2">
        <w:trPr>
          <w:trHeight w:val="938"/>
        </w:trPr>
        <w:tc>
          <w:tcPr>
            <w:tcW w:w="1413" w:type="dxa"/>
            <w:tcBorders>
              <w:top w:val="single" w:sz="4" w:space="0" w:color="auto"/>
              <w:left w:val="single" w:sz="4" w:space="0" w:color="auto"/>
              <w:bottom w:val="single" w:sz="4" w:space="0" w:color="auto"/>
              <w:right w:val="single" w:sz="4" w:space="0" w:color="auto"/>
            </w:tcBorders>
          </w:tcPr>
          <w:p w14:paraId="430D268A" w14:textId="40EE8E12" w:rsidR="002D6805" w:rsidRPr="002D6805" w:rsidRDefault="002D6805" w:rsidP="00C717D2">
            <w:pPr>
              <w:jc w:val="both"/>
              <w:rPr>
                <w:rStyle w:val="Strong"/>
                <w:rFonts w:ascii="Times New Roman" w:hAnsi="Times New Roman" w:cs="Times New Roman"/>
                <w:b w:val="0"/>
                <w:bCs w:val="0"/>
                <w:color w:val="000000" w:themeColor="text1"/>
                <w:sz w:val="24"/>
                <w:szCs w:val="24"/>
                <w:shd w:val="clear" w:color="auto" w:fill="FFFFFF"/>
              </w:rPr>
            </w:pPr>
            <w:r w:rsidRPr="002D6805">
              <w:rPr>
                <w:rStyle w:val="Strong"/>
                <w:rFonts w:ascii="Times New Roman" w:hAnsi="Times New Roman" w:cs="Times New Roman"/>
                <w:b w:val="0"/>
                <w:bCs w:val="0"/>
                <w:color w:val="000000" w:themeColor="text1"/>
                <w:sz w:val="24"/>
                <w:szCs w:val="24"/>
                <w:shd w:val="clear" w:color="auto" w:fill="FFFFFF"/>
              </w:rPr>
              <w:t>17976419</w:t>
            </w:r>
          </w:p>
        </w:tc>
        <w:tc>
          <w:tcPr>
            <w:tcW w:w="1006" w:type="dxa"/>
            <w:tcBorders>
              <w:top w:val="single" w:sz="4" w:space="0" w:color="auto"/>
              <w:left w:val="single" w:sz="4" w:space="0" w:color="auto"/>
              <w:bottom w:val="single" w:sz="4" w:space="0" w:color="auto"/>
              <w:right w:val="single" w:sz="4" w:space="0" w:color="auto"/>
            </w:tcBorders>
          </w:tcPr>
          <w:p w14:paraId="1ACD1FE8" w14:textId="77777777" w:rsidR="002D6805" w:rsidRPr="002D6805" w:rsidRDefault="002D6805" w:rsidP="00C717D2">
            <w:pPr>
              <w:jc w:val="both"/>
              <w:rPr>
                <w:rStyle w:val="Strong"/>
                <w:rFonts w:ascii="Times New Roman" w:hAnsi="Times New Roman" w:cs="Times New Roman"/>
                <w:b w:val="0"/>
                <w:bCs w:val="0"/>
                <w:color w:val="000000" w:themeColor="text1"/>
                <w:sz w:val="24"/>
                <w:szCs w:val="24"/>
                <w:shd w:val="clear" w:color="auto" w:fill="FFFFFF"/>
              </w:rPr>
            </w:pPr>
            <w:r w:rsidRPr="002D6805">
              <w:rPr>
                <w:rStyle w:val="Strong"/>
                <w:rFonts w:ascii="Times New Roman" w:hAnsi="Times New Roman" w:cs="Times New Roman"/>
                <w:b w:val="0"/>
                <w:bCs w:val="0"/>
                <w:color w:val="000000" w:themeColor="text1"/>
                <w:sz w:val="24"/>
                <w:szCs w:val="24"/>
                <w:shd w:val="clear" w:color="auto" w:fill="FFFFFF"/>
              </w:rPr>
              <w:t>Inactive</w:t>
            </w:r>
          </w:p>
          <w:p w14:paraId="6A8C4303" w14:textId="4A4DD92D" w:rsidR="002D6805" w:rsidRPr="002D6805" w:rsidRDefault="002D6805" w:rsidP="00C717D2">
            <w:pPr>
              <w:jc w:val="both"/>
              <w:rPr>
                <w:rStyle w:val="Strong"/>
                <w:rFonts w:ascii="Times New Roman" w:hAnsi="Times New Roman" w:cs="Times New Roman"/>
                <w:b w:val="0"/>
                <w:bCs w:val="0"/>
                <w:color w:val="000000" w:themeColor="text1"/>
                <w:sz w:val="24"/>
                <w:szCs w:val="24"/>
                <w:shd w:val="clear" w:color="auto" w:fill="FFFFFF"/>
              </w:rPr>
            </w:pPr>
            <w:r w:rsidRPr="002D6805">
              <w:rPr>
                <w:rStyle w:val="Strong"/>
                <w:rFonts w:ascii="Times New Roman" w:hAnsi="Times New Roman" w:cs="Times New Roman"/>
                <w:b w:val="0"/>
                <w:bCs w:val="0"/>
                <w:color w:val="000000" w:themeColor="text1"/>
                <w:sz w:val="24"/>
                <w:szCs w:val="24"/>
                <w:shd w:val="clear" w:color="auto" w:fill="FFFFFF"/>
              </w:rPr>
              <w:t>0.25</w:t>
            </w:r>
          </w:p>
        </w:tc>
        <w:tc>
          <w:tcPr>
            <w:tcW w:w="1277" w:type="dxa"/>
            <w:tcBorders>
              <w:top w:val="single" w:sz="4" w:space="0" w:color="auto"/>
              <w:left w:val="single" w:sz="4" w:space="0" w:color="auto"/>
              <w:bottom w:val="single" w:sz="4" w:space="0" w:color="auto"/>
              <w:right w:val="single" w:sz="4" w:space="0" w:color="auto"/>
            </w:tcBorders>
          </w:tcPr>
          <w:p w14:paraId="279181A5" w14:textId="77777777" w:rsidR="002D6805" w:rsidRPr="002D6805" w:rsidRDefault="002D6805" w:rsidP="00C717D2">
            <w:pPr>
              <w:jc w:val="both"/>
              <w:rPr>
                <w:rStyle w:val="Strong"/>
                <w:rFonts w:ascii="Times New Roman" w:hAnsi="Times New Roman" w:cs="Times New Roman"/>
                <w:b w:val="0"/>
                <w:bCs w:val="0"/>
                <w:color w:val="000000" w:themeColor="text1"/>
                <w:sz w:val="24"/>
                <w:szCs w:val="24"/>
                <w:shd w:val="clear" w:color="auto" w:fill="FFFFFF"/>
              </w:rPr>
            </w:pPr>
            <w:r w:rsidRPr="002D6805">
              <w:rPr>
                <w:rStyle w:val="Strong"/>
                <w:rFonts w:ascii="Times New Roman" w:hAnsi="Times New Roman" w:cs="Times New Roman"/>
                <w:b w:val="0"/>
                <w:bCs w:val="0"/>
                <w:color w:val="000000" w:themeColor="text1"/>
                <w:sz w:val="24"/>
                <w:szCs w:val="24"/>
                <w:shd w:val="clear" w:color="auto" w:fill="FFFFFF"/>
              </w:rPr>
              <w:t>Inactive</w:t>
            </w:r>
          </w:p>
          <w:p w14:paraId="21F3C3DA" w14:textId="142758CE" w:rsidR="002D6805" w:rsidRPr="002D6805" w:rsidRDefault="002D6805" w:rsidP="00C717D2">
            <w:pPr>
              <w:jc w:val="both"/>
              <w:rPr>
                <w:rStyle w:val="Strong"/>
                <w:rFonts w:ascii="Times New Roman" w:hAnsi="Times New Roman" w:cs="Times New Roman"/>
                <w:b w:val="0"/>
                <w:bCs w:val="0"/>
                <w:color w:val="000000" w:themeColor="text1"/>
                <w:sz w:val="24"/>
                <w:szCs w:val="24"/>
                <w:shd w:val="clear" w:color="auto" w:fill="FFFFFF"/>
              </w:rPr>
            </w:pPr>
            <w:r w:rsidRPr="002D6805">
              <w:rPr>
                <w:rStyle w:val="Strong"/>
                <w:rFonts w:ascii="Times New Roman" w:hAnsi="Times New Roman" w:cs="Times New Roman"/>
                <w:b w:val="0"/>
                <w:bCs w:val="0"/>
                <w:color w:val="000000" w:themeColor="text1"/>
                <w:sz w:val="24"/>
                <w:szCs w:val="24"/>
                <w:shd w:val="clear" w:color="auto" w:fill="FFFFFF"/>
              </w:rPr>
              <w:t>0.48</w:t>
            </w:r>
          </w:p>
        </w:tc>
        <w:tc>
          <w:tcPr>
            <w:tcW w:w="1420" w:type="dxa"/>
            <w:tcBorders>
              <w:top w:val="single" w:sz="4" w:space="0" w:color="auto"/>
              <w:left w:val="single" w:sz="4" w:space="0" w:color="auto"/>
              <w:bottom w:val="single" w:sz="4" w:space="0" w:color="auto"/>
              <w:right w:val="single" w:sz="4" w:space="0" w:color="auto"/>
            </w:tcBorders>
          </w:tcPr>
          <w:p w14:paraId="4486A3B6" w14:textId="77777777" w:rsidR="002D6805" w:rsidRPr="002D6805" w:rsidRDefault="002D6805" w:rsidP="00C717D2">
            <w:pPr>
              <w:jc w:val="both"/>
              <w:rPr>
                <w:rStyle w:val="Strong"/>
                <w:rFonts w:ascii="Times New Roman" w:hAnsi="Times New Roman" w:cs="Times New Roman"/>
                <w:b w:val="0"/>
                <w:bCs w:val="0"/>
                <w:color w:val="000000" w:themeColor="text1"/>
                <w:sz w:val="24"/>
                <w:szCs w:val="24"/>
                <w:shd w:val="clear" w:color="auto" w:fill="FFFFFF"/>
              </w:rPr>
            </w:pPr>
            <w:r w:rsidRPr="002D6805">
              <w:rPr>
                <w:rStyle w:val="Strong"/>
                <w:rFonts w:ascii="Times New Roman" w:hAnsi="Times New Roman" w:cs="Times New Roman"/>
                <w:b w:val="0"/>
                <w:bCs w:val="0"/>
                <w:color w:val="000000" w:themeColor="text1"/>
                <w:sz w:val="24"/>
                <w:szCs w:val="24"/>
                <w:shd w:val="clear" w:color="auto" w:fill="FFFFFF"/>
              </w:rPr>
              <w:t>Inactive</w:t>
            </w:r>
          </w:p>
          <w:p w14:paraId="1FAD3C0B" w14:textId="7C4364E4" w:rsidR="002D6805" w:rsidRPr="002D6805" w:rsidRDefault="002D6805" w:rsidP="00C717D2">
            <w:pPr>
              <w:jc w:val="both"/>
              <w:rPr>
                <w:rStyle w:val="Strong"/>
                <w:rFonts w:ascii="Times New Roman" w:hAnsi="Times New Roman" w:cs="Times New Roman"/>
                <w:b w:val="0"/>
                <w:bCs w:val="0"/>
                <w:color w:val="000000" w:themeColor="text1"/>
                <w:sz w:val="24"/>
                <w:szCs w:val="24"/>
                <w:shd w:val="clear" w:color="auto" w:fill="FFFFFF"/>
              </w:rPr>
            </w:pPr>
            <w:r w:rsidRPr="002D6805">
              <w:rPr>
                <w:rStyle w:val="Strong"/>
                <w:rFonts w:ascii="Times New Roman" w:hAnsi="Times New Roman" w:cs="Times New Roman"/>
                <w:b w:val="0"/>
                <w:bCs w:val="0"/>
                <w:color w:val="000000" w:themeColor="text1"/>
                <w:sz w:val="24"/>
                <w:szCs w:val="24"/>
                <w:shd w:val="clear" w:color="auto" w:fill="FFFFFF"/>
              </w:rPr>
              <w:t>0.01</w:t>
            </w:r>
          </w:p>
        </w:tc>
        <w:tc>
          <w:tcPr>
            <w:tcW w:w="1419" w:type="dxa"/>
            <w:tcBorders>
              <w:top w:val="single" w:sz="4" w:space="0" w:color="auto"/>
              <w:left w:val="single" w:sz="4" w:space="0" w:color="auto"/>
              <w:bottom w:val="single" w:sz="4" w:space="0" w:color="auto"/>
              <w:right w:val="single" w:sz="4" w:space="0" w:color="auto"/>
            </w:tcBorders>
          </w:tcPr>
          <w:p w14:paraId="40826E9F" w14:textId="77777777" w:rsidR="002D6805" w:rsidRPr="002D6805" w:rsidRDefault="002D6805" w:rsidP="00C717D2">
            <w:pPr>
              <w:jc w:val="both"/>
              <w:rPr>
                <w:rStyle w:val="Strong"/>
                <w:rFonts w:ascii="Times New Roman" w:hAnsi="Times New Roman" w:cs="Times New Roman"/>
                <w:b w:val="0"/>
                <w:bCs w:val="0"/>
                <w:color w:val="000000" w:themeColor="text1"/>
                <w:sz w:val="24"/>
                <w:szCs w:val="24"/>
                <w:shd w:val="clear" w:color="auto" w:fill="FFFFFF"/>
              </w:rPr>
            </w:pPr>
            <w:r w:rsidRPr="002D6805">
              <w:rPr>
                <w:rStyle w:val="Strong"/>
                <w:rFonts w:ascii="Times New Roman" w:hAnsi="Times New Roman" w:cs="Times New Roman"/>
                <w:b w:val="0"/>
                <w:bCs w:val="0"/>
                <w:color w:val="000000" w:themeColor="text1"/>
                <w:sz w:val="24"/>
                <w:szCs w:val="24"/>
                <w:shd w:val="clear" w:color="auto" w:fill="FFFFFF"/>
              </w:rPr>
              <w:t>Inactive</w:t>
            </w:r>
          </w:p>
          <w:p w14:paraId="53E52E2A" w14:textId="66DAA3E6" w:rsidR="002D6805" w:rsidRPr="002D6805" w:rsidRDefault="002D6805" w:rsidP="00C717D2">
            <w:pPr>
              <w:jc w:val="both"/>
              <w:rPr>
                <w:rStyle w:val="Strong"/>
                <w:rFonts w:ascii="Times New Roman" w:hAnsi="Times New Roman" w:cs="Times New Roman"/>
                <w:b w:val="0"/>
                <w:bCs w:val="0"/>
                <w:color w:val="000000" w:themeColor="text1"/>
                <w:sz w:val="24"/>
                <w:szCs w:val="24"/>
                <w:shd w:val="clear" w:color="auto" w:fill="FFFFFF"/>
              </w:rPr>
            </w:pPr>
            <w:r w:rsidRPr="002D6805">
              <w:rPr>
                <w:rStyle w:val="Strong"/>
                <w:rFonts w:ascii="Times New Roman" w:hAnsi="Times New Roman" w:cs="Times New Roman"/>
                <w:b w:val="0"/>
                <w:bCs w:val="0"/>
                <w:color w:val="000000" w:themeColor="text1"/>
                <w:sz w:val="24"/>
                <w:szCs w:val="24"/>
                <w:shd w:val="clear" w:color="auto" w:fill="FFFFFF"/>
              </w:rPr>
              <w:t>0.30</w:t>
            </w:r>
          </w:p>
        </w:tc>
        <w:tc>
          <w:tcPr>
            <w:tcW w:w="1540" w:type="dxa"/>
            <w:tcBorders>
              <w:top w:val="single" w:sz="4" w:space="0" w:color="auto"/>
              <w:left w:val="single" w:sz="4" w:space="0" w:color="auto"/>
              <w:bottom w:val="single" w:sz="4" w:space="0" w:color="auto"/>
              <w:right w:val="single" w:sz="4" w:space="0" w:color="auto"/>
            </w:tcBorders>
          </w:tcPr>
          <w:p w14:paraId="6CCE9C19" w14:textId="77777777" w:rsidR="002D6805" w:rsidRPr="002D6805" w:rsidRDefault="002D6805" w:rsidP="00C717D2">
            <w:pPr>
              <w:jc w:val="both"/>
              <w:rPr>
                <w:rStyle w:val="Strong"/>
                <w:rFonts w:ascii="Times New Roman" w:hAnsi="Times New Roman" w:cs="Times New Roman"/>
                <w:b w:val="0"/>
                <w:bCs w:val="0"/>
                <w:color w:val="000000" w:themeColor="text1"/>
                <w:sz w:val="24"/>
                <w:szCs w:val="24"/>
                <w:shd w:val="clear" w:color="auto" w:fill="FFFFFF"/>
              </w:rPr>
            </w:pPr>
            <w:r w:rsidRPr="002D6805">
              <w:rPr>
                <w:rStyle w:val="Strong"/>
                <w:rFonts w:ascii="Times New Roman" w:hAnsi="Times New Roman" w:cs="Times New Roman"/>
                <w:b w:val="0"/>
                <w:bCs w:val="0"/>
                <w:color w:val="000000" w:themeColor="text1"/>
                <w:sz w:val="24"/>
                <w:szCs w:val="24"/>
                <w:shd w:val="clear" w:color="auto" w:fill="FFFFFF"/>
              </w:rPr>
              <w:t>Inactive</w:t>
            </w:r>
          </w:p>
          <w:p w14:paraId="1A28D5A1" w14:textId="4D475A5A" w:rsidR="002D6805" w:rsidRPr="002D6805" w:rsidRDefault="002D6805" w:rsidP="00C717D2">
            <w:pPr>
              <w:jc w:val="both"/>
              <w:rPr>
                <w:rStyle w:val="Strong"/>
                <w:rFonts w:ascii="Times New Roman" w:hAnsi="Times New Roman" w:cs="Times New Roman"/>
                <w:b w:val="0"/>
                <w:bCs w:val="0"/>
                <w:color w:val="000000" w:themeColor="text1"/>
                <w:sz w:val="24"/>
                <w:szCs w:val="24"/>
                <w:shd w:val="clear" w:color="auto" w:fill="FFFFFF"/>
              </w:rPr>
            </w:pPr>
            <w:r w:rsidRPr="002D6805">
              <w:rPr>
                <w:rStyle w:val="Strong"/>
                <w:rFonts w:ascii="Times New Roman" w:hAnsi="Times New Roman" w:cs="Times New Roman"/>
                <w:b w:val="0"/>
                <w:bCs w:val="0"/>
                <w:color w:val="000000" w:themeColor="text1"/>
                <w:sz w:val="24"/>
                <w:szCs w:val="24"/>
                <w:shd w:val="clear" w:color="auto" w:fill="FFFFFF"/>
              </w:rPr>
              <w:t>0.29</w:t>
            </w:r>
          </w:p>
        </w:tc>
      </w:tr>
    </w:tbl>
    <w:p w14:paraId="424E9680" w14:textId="77777777" w:rsidR="00A77363" w:rsidRPr="00B90F6D" w:rsidRDefault="00A77363" w:rsidP="00E70E69">
      <w:pPr>
        <w:spacing w:line="480" w:lineRule="auto"/>
        <w:jc w:val="both"/>
        <w:rPr>
          <w:rStyle w:val="Strong"/>
          <w:rFonts w:ascii="Times New Roman" w:hAnsi="Times New Roman" w:cs="Times New Roman"/>
          <w:b w:val="0"/>
          <w:bCs w:val="0"/>
          <w:color w:val="000000" w:themeColor="text1"/>
          <w:sz w:val="24"/>
          <w:szCs w:val="24"/>
          <w:shd w:val="clear" w:color="auto" w:fill="FFFFFF"/>
        </w:rPr>
      </w:pPr>
    </w:p>
    <w:p w14:paraId="3724D03C" w14:textId="5F0B8328" w:rsidR="00E70E69" w:rsidRDefault="00E70E69" w:rsidP="00E70E69">
      <w:pPr>
        <w:spacing w:line="480" w:lineRule="auto"/>
        <w:jc w:val="both"/>
        <w:rPr>
          <w:rStyle w:val="Strong"/>
          <w:rFonts w:ascii="Times New Roman" w:hAnsi="Times New Roman" w:cs="Times New Roman"/>
          <w:b w:val="0"/>
          <w:color w:val="000000" w:themeColor="text1"/>
          <w:sz w:val="24"/>
          <w:szCs w:val="24"/>
          <w:shd w:val="clear" w:color="auto" w:fill="FFFFFF"/>
        </w:rPr>
      </w:pPr>
    </w:p>
    <w:p w14:paraId="5A4D0453" w14:textId="77777777" w:rsidR="006B7A7A" w:rsidRDefault="006B7A7A">
      <w:pPr>
        <w:spacing w:line="480" w:lineRule="auto"/>
        <w:jc w:val="both"/>
        <w:rPr>
          <w:rFonts w:ascii="Times New Roman" w:hAnsi="Times New Roman" w:cs="Times New Roman"/>
          <w:sz w:val="24"/>
          <w:szCs w:val="24"/>
        </w:rPr>
      </w:pPr>
    </w:p>
    <w:p w14:paraId="7398DFF3" w14:textId="77777777" w:rsidR="006B7A7A" w:rsidRDefault="006B7A7A">
      <w:pPr>
        <w:spacing w:line="480" w:lineRule="auto"/>
        <w:jc w:val="both"/>
        <w:rPr>
          <w:rFonts w:ascii="Times New Roman" w:hAnsi="Times New Roman" w:cs="Times New Roman"/>
          <w:sz w:val="24"/>
          <w:szCs w:val="24"/>
        </w:rPr>
      </w:pPr>
    </w:p>
    <w:p w14:paraId="1E077C26" w14:textId="77777777" w:rsidR="002D6805" w:rsidRDefault="002D6805">
      <w:pPr>
        <w:spacing w:line="480" w:lineRule="auto"/>
        <w:jc w:val="both"/>
        <w:rPr>
          <w:rFonts w:ascii="Times New Roman" w:hAnsi="Times New Roman" w:cs="Times New Roman"/>
          <w:sz w:val="24"/>
          <w:szCs w:val="24"/>
        </w:rPr>
      </w:pPr>
    </w:p>
    <w:tbl>
      <w:tblPr>
        <w:tblStyle w:val="TableGrid"/>
        <w:tblpPr w:leftFromText="180" w:rightFromText="180" w:vertAnchor="text" w:tblpX="274" w:tblpY="1"/>
        <w:tblOverlap w:val="never"/>
        <w:tblW w:w="0" w:type="auto"/>
        <w:tblLayout w:type="fixed"/>
        <w:tblLook w:val="04A0" w:firstRow="1" w:lastRow="0" w:firstColumn="1" w:lastColumn="0" w:noHBand="0" w:noVBand="1"/>
      </w:tblPr>
      <w:tblGrid>
        <w:gridCol w:w="1413"/>
        <w:gridCol w:w="1002"/>
        <w:gridCol w:w="132"/>
        <w:gridCol w:w="1143"/>
        <w:gridCol w:w="1418"/>
        <w:gridCol w:w="1417"/>
        <w:gridCol w:w="1550"/>
      </w:tblGrid>
      <w:tr w:rsidR="00D92C46" w:rsidRPr="002410EA" w14:paraId="737C03C7" w14:textId="77777777" w:rsidTr="00C717D2">
        <w:tc>
          <w:tcPr>
            <w:tcW w:w="1413" w:type="dxa"/>
            <w:tcBorders>
              <w:top w:val="single" w:sz="4" w:space="0" w:color="auto"/>
              <w:left w:val="single" w:sz="4" w:space="0" w:color="auto"/>
              <w:bottom w:val="single" w:sz="4" w:space="0" w:color="auto"/>
              <w:right w:val="single" w:sz="4" w:space="0" w:color="auto"/>
            </w:tcBorders>
          </w:tcPr>
          <w:p w14:paraId="68F23DCA"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050020">
              <w:rPr>
                <w:rStyle w:val="Strong"/>
                <w:rFonts w:ascii="Times New Roman" w:hAnsi="Times New Roman" w:cs="Times New Roman"/>
                <w:b w:val="0"/>
                <w:bCs w:val="0"/>
                <w:color w:val="000000" w:themeColor="text1"/>
                <w:sz w:val="24"/>
                <w:szCs w:val="24"/>
                <w:highlight w:val="yellow"/>
                <w:shd w:val="clear" w:color="auto" w:fill="FFFFFF"/>
              </w:rPr>
              <w:t>45080568</w:t>
            </w:r>
          </w:p>
        </w:tc>
        <w:tc>
          <w:tcPr>
            <w:tcW w:w="1002" w:type="dxa"/>
            <w:tcBorders>
              <w:top w:val="single" w:sz="4" w:space="0" w:color="auto"/>
              <w:left w:val="single" w:sz="4" w:space="0" w:color="auto"/>
              <w:bottom w:val="single" w:sz="4" w:space="0" w:color="auto"/>
              <w:right w:val="single" w:sz="4" w:space="0" w:color="auto"/>
            </w:tcBorders>
          </w:tcPr>
          <w:p w14:paraId="30395988"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232C8682"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0.48</w:t>
            </w:r>
          </w:p>
        </w:tc>
        <w:tc>
          <w:tcPr>
            <w:tcW w:w="1275" w:type="dxa"/>
            <w:gridSpan w:val="2"/>
            <w:tcBorders>
              <w:top w:val="single" w:sz="4" w:space="0" w:color="auto"/>
              <w:left w:val="single" w:sz="4" w:space="0" w:color="auto"/>
              <w:bottom w:val="single" w:sz="4" w:space="0" w:color="auto"/>
              <w:right w:val="single" w:sz="4" w:space="0" w:color="auto"/>
            </w:tcBorders>
          </w:tcPr>
          <w:p w14:paraId="7E30E35E"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348F8B8E"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0.44</w:t>
            </w:r>
          </w:p>
        </w:tc>
        <w:tc>
          <w:tcPr>
            <w:tcW w:w="1418" w:type="dxa"/>
            <w:tcBorders>
              <w:top w:val="single" w:sz="4" w:space="0" w:color="auto"/>
              <w:left w:val="single" w:sz="4" w:space="0" w:color="auto"/>
              <w:bottom w:val="single" w:sz="4" w:space="0" w:color="auto"/>
              <w:right w:val="single" w:sz="4" w:space="0" w:color="auto"/>
            </w:tcBorders>
          </w:tcPr>
          <w:p w14:paraId="01E98A8D"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7774ED08"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0.05</w:t>
            </w:r>
          </w:p>
        </w:tc>
        <w:tc>
          <w:tcPr>
            <w:tcW w:w="1417" w:type="dxa"/>
            <w:tcBorders>
              <w:top w:val="single" w:sz="4" w:space="0" w:color="auto"/>
              <w:left w:val="single" w:sz="4" w:space="0" w:color="auto"/>
              <w:bottom w:val="single" w:sz="4" w:space="0" w:color="auto"/>
              <w:right w:val="single" w:sz="4" w:space="0" w:color="auto"/>
            </w:tcBorders>
          </w:tcPr>
          <w:p w14:paraId="5BB63362"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77DE2185"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0.32</w:t>
            </w:r>
          </w:p>
        </w:tc>
        <w:tc>
          <w:tcPr>
            <w:tcW w:w="1550" w:type="dxa"/>
            <w:tcBorders>
              <w:top w:val="single" w:sz="4" w:space="0" w:color="auto"/>
              <w:left w:val="single" w:sz="4" w:space="0" w:color="auto"/>
              <w:bottom w:val="single" w:sz="4" w:space="0" w:color="auto"/>
              <w:right w:val="single" w:sz="4" w:space="0" w:color="auto"/>
            </w:tcBorders>
          </w:tcPr>
          <w:p w14:paraId="1FB8F33D"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155831D2"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0.39</w:t>
            </w:r>
          </w:p>
        </w:tc>
      </w:tr>
      <w:tr w:rsidR="00D92C46" w:rsidRPr="002410EA" w14:paraId="7D663BCD" w14:textId="77777777" w:rsidTr="00C717D2">
        <w:tc>
          <w:tcPr>
            <w:tcW w:w="1413" w:type="dxa"/>
            <w:tcBorders>
              <w:top w:val="single" w:sz="4" w:space="0" w:color="auto"/>
              <w:left w:val="single" w:sz="4" w:space="0" w:color="auto"/>
              <w:bottom w:val="single" w:sz="4" w:space="0" w:color="auto"/>
              <w:right w:val="single" w:sz="4" w:space="0" w:color="auto"/>
            </w:tcBorders>
          </w:tcPr>
          <w:p w14:paraId="77A9D5DC"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64514083</w:t>
            </w:r>
          </w:p>
        </w:tc>
        <w:tc>
          <w:tcPr>
            <w:tcW w:w="1002" w:type="dxa"/>
            <w:tcBorders>
              <w:top w:val="single" w:sz="4" w:space="0" w:color="auto"/>
              <w:left w:val="single" w:sz="4" w:space="0" w:color="auto"/>
              <w:bottom w:val="single" w:sz="4" w:space="0" w:color="auto"/>
              <w:right w:val="single" w:sz="4" w:space="0" w:color="auto"/>
            </w:tcBorders>
          </w:tcPr>
          <w:p w14:paraId="497E60C4"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1053252F"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0.26</w:t>
            </w:r>
          </w:p>
        </w:tc>
        <w:tc>
          <w:tcPr>
            <w:tcW w:w="1275" w:type="dxa"/>
            <w:gridSpan w:val="2"/>
            <w:tcBorders>
              <w:top w:val="single" w:sz="4" w:space="0" w:color="auto"/>
              <w:left w:val="single" w:sz="4" w:space="0" w:color="auto"/>
              <w:bottom w:val="single" w:sz="4" w:space="0" w:color="auto"/>
              <w:right w:val="single" w:sz="4" w:space="0" w:color="auto"/>
            </w:tcBorders>
          </w:tcPr>
          <w:p w14:paraId="60C637B7"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2F5457CD"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0.48</w:t>
            </w:r>
          </w:p>
        </w:tc>
        <w:tc>
          <w:tcPr>
            <w:tcW w:w="1418" w:type="dxa"/>
            <w:tcBorders>
              <w:top w:val="single" w:sz="4" w:space="0" w:color="auto"/>
              <w:left w:val="single" w:sz="4" w:space="0" w:color="auto"/>
              <w:bottom w:val="single" w:sz="4" w:space="0" w:color="auto"/>
              <w:right w:val="single" w:sz="4" w:space="0" w:color="auto"/>
            </w:tcBorders>
          </w:tcPr>
          <w:p w14:paraId="51B911AA"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43E77775"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0.01</w:t>
            </w:r>
          </w:p>
        </w:tc>
        <w:tc>
          <w:tcPr>
            <w:tcW w:w="1417" w:type="dxa"/>
            <w:tcBorders>
              <w:top w:val="single" w:sz="4" w:space="0" w:color="auto"/>
              <w:left w:val="single" w:sz="4" w:space="0" w:color="auto"/>
              <w:bottom w:val="single" w:sz="4" w:space="0" w:color="auto"/>
              <w:right w:val="single" w:sz="4" w:space="0" w:color="auto"/>
            </w:tcBorders>
          </w:tcPr>
          <w:p w14:paraId="21DE8F09"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72220357"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0.29</w:t>
            </w:r>
          </w:p>
        </w:tc>
        <w:tc>
          <w:tcPr>
            <w:tcW w:w="1550" w:type="dxa"/>
            <w:tcBorders>
              <w:top w:val="single" w:sz="4" w:space="0" w:color="auto"/>
              <w:left w:val="single" w:sz="4" w:space="0" w:color="auto"/>
              <w:bottom w:val="single" w:sz="4" w:space="0" w:color="auto"/>
              <w:right w:val="single" w:sz="4" w:space="0" w:color="auto"/>
            </w:tcBorders>
          </w:tcPr>
          <w:p w14:paraId="1DE70DDA"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440B37BE"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0.25</w:t>
            </w:r>
          </w:p>
        </w:tc>
      </w:tr>
      <w:tr w:rsidR="00D92C46" w:rsidRPr="002410EA" w14:paraId="32C80410" w14:textId="77777777" w:rsidTr="00C717D2">
        <w:trPr>
          <w:trHeight w:val="1123"/>
        </w:trPr>
        <w:tc>
          <w:tcPr>
            <w:tcW w:w="1413" w:type="dxa"/>
            <w:tcBorders>
              <w:top w:val="single" w:sz="4" w:space="0" w:color="auto"/>
              <w:left w:val="single" w:sz="4" w:space="0" w:color="auto"/>
              <w:bottom w:val="single" w:sz="4" w:space="0" w:color="auto"/>
              <w:right w:val="single" w:sz="4" w:space="0" w:color="auto"/>
            </w:tcBorders>
          </w:tcPr>
          <w:p w14:paraId="56112820"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050020">
              <w:rPr>
                <w:rStyle w:val="Strong"/>
                <w:rFonts w:ascii="Times New Roman" w:hAnsi="Times New Roman" w:cs="Times New Roman"/>
                <w:b w:val="0"/>
                <w:bCs w:val="0"/>
                <w:color w:val="000000" w:themeColor="text1"/>
                <w:sz w:val="24"/>
                <w:szCs w:val="24"/>
                <w:highlight w:val="yellow"/>
                <w:shd w:val="clear" w:color="auto" w:fill="FFFFFF"/>
              </w:rPr>
              <w:t>65050329</w:t>
            </w:r>
          </w:p>
        </w:tc>
        <w:tc>
          <w:tcPr>
            <w:tcW w:w="1002" w:type="dxa"/>
            <w:tcBorders>
              <w:top w:val="single" w:sz="4" w:space="0" w:color="auto"/>
              <w:left w:val="single" w:sz="4" w:space="0" w:color="auto"/>
              <w:bottom w:val="single" w:sz="4" w:space="0" w:color="auto"/>
              <w:right w:val="single" w:sz="4" w:space="0" w:color="auto"/>
            </w:tcBorders>
          </w:tcPr>
          <w:p w14:paraId="6B3D28D1"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2453C7EC"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0.26</w:t>
            </w:r>
          </w:p>
        </w:tc>
        <w:tc>
          <w:tcPr>
            <w:tcW w:w="1275" w:type="dxa"/>
            <w:gridSpan w:val="2"/>
            <w:tcBorders>
              <w:top w:val="single" w:sz="4" w:space="0" w:color="auto"/>
              <w:left w:val="single" w:sz="4" w:space="0" w:color="auto"/>
              <w:bottom w:val="single" w:sz="4" w:space="0" w:color="auto"/>
              <w:right w:val="single" w:sz="4" w:space="0" w:color="auto"/>
            </w:tcBorders>
          </w:tcPr>
          <w:p w14:paraId="3D297516"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7A7DAA59"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0.47</w:t>
            </w:r>
          </w:p>
        </w:tc>
        <w:tc>
          <w:tcPr>
            <w:tcW w:w="1418" w:type="dxa"/>
            <w:tcBorders>
              <w:top w:val="single" w:sz="4" w:space="0" w:color="auto"/>
              <w:left w:val="single" w:sz="4" w:space="0" w:color="auto"/>
              <w:bottom w:val="single" w:sz="4" w:space="0" w:color="auto"/>
              <w:right w:val="single" w:sz="4" w:space="0" w:color="auto"/>
            </w:tcBorders>
          </w:tcPr>
          <w:p w14:paraId="41FD24F9"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27803C0D"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0.01</w:t>
            </w:r>
          </w:p>
        </w:tc>
        <w:tc>
          <w:tcPr>
            <w:tcW w:w="1417" w:type="dxa"/>
            <w:tcBorders>
              <w:top w:val="single" w:sz="4" w:space="0" w:color="auto"/>
              <w:left w:val="single" w:sz="4" w:space="0" w:color="auto"/>
              <w:bottom w:val="single" w:sz="4" w:space="0" w:color="auto"/>
              <w:right w:val="single" w:sz="4" w:space="0" w:color="auto"/>
            </w:tcBorders>
          </w:tcPr>
          <w:p w14:paraId="7D8C7F28"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11F729D4"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0.29</w:t>
            </w:r>
          </w:p>
        </w:tc>
        <w:tc>
          <w:tcPr>
            <w:tcW w:w="1550" w:type="dxa"/>
            <w:tcBorders>
              <w:top w:val="single" w:sz="4" w:space="0" w:color="auto"/>
              <w:left w:val="single" w:sz="4" w:space="0" w:color="auto"/>
              <w:bottom w:val="single" w:sz="4" w:space="0" w:color="auto"/>
              <w:right w:val="single" w:sz="4" w:space="0" w:color="auto"/>
            </w:tcBorders>
          </w:tcPr>
          <w:p w14:paraId="520C6D13"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41C1618C"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0.25</w:t>
            </w:r>
          </w:p>
        </w:tc>
      </w:tr>
      <w:tr w:rsidR="00D92C46" w:rsidRPr="002410EA" w14:paraId="7B0FD862" w14:textId="77777777" w:rsidTr="00C717D2">
        <w:tc>
          <w:tcPr>
            <w:tcW w:w="1413" w:type="dxa"/>
            <w:tcBorders>
              <w:top w:val="single" w:sz="4" w:space="0" w:color="auto"/>
              <w:left w:val="single" w:sz="4" w:space="0" w:color="auto"/>
              <w:bottom w:val="single" w:sz="4" w:space="0" w:color="auto"/>
              <w:right w:val="single" w:sz="4" w:space="0" w:color="auto"/>
            </w:tcBorders>
          </w:tcPr>
          <w:p w14:paraId="3E50A93D"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050020">
              <w:rPr>
                <w:rStyle w:val="Strong"/>
                <w:rFonts w:ascii="Times New Roman" w:hAnsi="Times New Roman" w:cs="Times New Roman"/>
                <w:b w:val="0"/>
                <w:bCs w:val="0"/>
                <w:color w:val="000000" w:themeColor="text1"/>
                <w:sz w:val="24"/>
                <w:szCs w:val="24"/>
                <w:highlight w:val="yellow"/>
                <w:shd w:val="clear" w:color="auto" w:fill="FFFFFF"/>
              </w:rPr>
              <w:t>67028586</w:t>
            </w:r>
          </w:p>
        </w:tc>
        <w:tc>
          <w:tcPr>
            <w:tcW w:w="1002" w:type="dxa"/>
            <w:tcBorders>
              <w:top w:val="single" w:sz="4" w:space="0" w:color="auto"/>
              <w:left w:val="single" w:sz="4" w:space="0" w:color="auto"/>
              <w:bottom w:val="single" w:sz="4" w:space="0" w:color="auto"/>
              <w:right w:val="single" w:sz="4" w:space="0" w:color="auto"/>
            </w:tcBorders>
          </w:tcPr>
          <w:p w14:paraId="37795151"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44316731"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0.48</w:t>
            </w:r>
          </w:p>
        </w:tc>
        <w:tc>
          <w:tcPr>
            <w:tcW w:w="1275" w:type="dxa"/>
            <w:gridSpan w:val="2"/>
            <w:tcBorders>
              <w:top w:val="single" w:sz="4" w:space="0" w:color="auto"/>
              <w:left w:val="single" w:sz="4" w:space="0" w:color="auto"/>
              <w:bottom w:val="single" w:sz="4" w:space="0" w:color="auto"/>
              <w:right w:val="single" w:sz="4" w:space="0" w:color="auto"/>
            </w:tcBorders>
          </w:tcPr>
          <w:p w14:paraId="3650A9AE"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4F8A3ABF"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0.44</w:t>
            </w:r>
          </w:p>
        </w:tc>
        <w:tc>
          <w:tcPr>
            <w:tcW w:w="1418" w:type="dxa"/>
            <w:tcBorders>
              <w:top w:val="single" w:sz="4" w:space="0" w:color="auto"/>
              <w:left w:val="single" w:sz="4" w:space="0" w:color="auto"/>
              <w:bottom w:val="single" w:sz="4" w:space="0" w:color="auto"/>
              <w:right w:val="single" w:sz="4" w:space="0" w:color="auto"/>
            </w:tcBorders>
          </w:tcPr>
          <w:p w14:paraId="04FC969E"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692AEE15"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0.05</w:t>
            </w:r>
          </w:p>
        </w:tc>
        <w:tc>
          <w:tcPr>
            <w:tcW w:w="1417" w:type="dxa"/>
            <w:tcBorders>
              <w:top w:val="single" w:sz="4" w:space="0" w:color="auto"/>
              <w:left w:val="single" w:sz="4" w:space="0" w:color="auto"/>
              <w:bottom w:val="single" w:sz="4" w:space="0" w:color="auto"/>
              <w:right w:val="single" w:sz="4" w:space="0" w:color="auto"/>
            </w:tcBorders>
          </w:tcPr>
          <w:p w14:paraId="2EFC8ECC"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29FEE28E"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0.32</w:t>
            </w:r>
          </w:p>
        </w:tc>
        <w:tc>
          <w:tcPr>
            <w:tcW w:w="1550" w:type="dxa"/>
            <w:tcBorders>
              <w:top w:val="single" w:sz="4" w:space="0" w:color="auto"/>
              <w:left w:val="single" w:sz="4" w:space="0" w:color="auto"/>
              <w:bottom w:val="single" w:sz="4" w:space="0" w:color="auto"/>
              <w:right w:val="single" w:sz="4" w:space="0" w:color="auto"/>
            </w:tcBorders>
          </w:tcPr>
          <w:p w14:paraId="32462F23"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498B2B7B"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0.39</w:t>
            </w:r>
          </w:p>
        </w:tc>
      </w:tr>
      <w:tr w:rsidR="00D92C46" w:rsidRPr="002410EA" w14:paraId="5DDDCEAB" w14:textId="77777777" w:rsidTr="00C717D2">
        <w:tc>
          <w:tcPr>
            <w:tcW w:w="1413" w:type="dxa"/>
            <w:tcBorders>
              <w:top w:val="single" w:sz="4" w:space="0" w:color="auto"/>
              <w:left w:val="single" w:sz="4" w:space="0" w:color="auto"/>
              <w:bottom w:val="single" w:sz="4" w:space="0" w:color="auto"/>
              <w:right w:val="single" w:sz="4" w:space="0" w:color="auto"/>
            </w:tcBorders>
          </w:tcPr>
          <w:p w14:paraId="29ED2B7A"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103646815</w:t>
            </w:r>
          </w:p>
        </w:tc>
        <w:tc>
          <w:tcPr>
            <w:tcW w:w="1002" w:type="dxa"/>
            <w:tcBorders>
              <w:top w:val="single" w:sz="4" w:space="0" w:color="auto"/>
              <w:left w:val="single" w:sz="4" w:space="0" w:color="auto"/>
              <w:bottom w:val="single" w:sz="4" w:space="0" w:color="auto"/>
              <w:right w:val="single" w:sz="4" w:space="0" w:color="auto"/>
            </w:tcBorders>
          </w:tcPr>
          <w:p w14:paraId="0AA9B52D"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2B982843"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0.22</w:t>
            </w:r>
          </w:p>
        </w:tc>
        <w:tc>
          <w:tcPr>
            <w:tcW w:w="1275" w:type="dxa"/>
            <w:gridSpan w:val="2"/>
            <w:tcBorders>
              <w:top w:val="single" w:sz="4" w:space="0" w:color="auto"/>
              <w:left w:val="single" w:sz="4" w:space="0" w:color="auto"/>
              <w:bottom w:val="single" w:sz="4" w:space="0" w:color="auto"/>
              <w:right w:val="single" w:sz="4" w:space="0" w:color="auto"/>
            </w:tcBorders>
          </w:tcPr>
          <w:p w14:paraId="074D4C90"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3B7EE8F5"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0.48</w:t>
            </w:r>
          </w:p>
        </w:tc>
        <w:tc>
          <w:tcPr>
            <w:tcW w:w="1418" w:type="dxa"/>
            <w:tcBorders>
              <w:top w:val="single" w:sz="4" w:space="0" w:color="auto"/>
              <w:left w:val="single" w:sz="4" w:space="0" w:color="auto"/>
              <w:bottom w:val="single" w:sz="4" w:space="0" w:color="auto"/>
              <w:right w:val="single" w:sz="4" w:space="0" w:color="auto"/>
            </w:tcBorders>
          </w:tcPr>
          <w:p w14:paraId="0EBBE522"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595212EE"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0.01</w:t>
            </w:r>
          </w:p>
        </w:tc>
        <w:tc>
          <w:tcPr>
            <w:tcW w:w="1417" w:type="dxa"/>
            <w:tcBorders>
              <w:top w:val="single" w:sz="4" w:space="0" w:color="auto"/>
              <w:left w:val="single" w:sz="4" w:space="0" w:color="auto"/>
              <w:bottom w:val="single" w:sz="4" w:space="0" w:color="auto"/>
              <w:right w:val="single" w:sz="4" w:space="0" w:color="auto"/>
            </w:tcBorders>
          </w:tcPr>
          <w:p w14:paraId="3CAD1C89"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582C9912"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0.34</w:t>
            </w:r>
          </w:p>
        </w:tc>
        <w:tc>
          <w:tcPr>
            <w:tcW w:w="1550" w:type="dxa"/>
            <w:tcBorders>
              <w:top w:val="single" w:sz="4" w:space="0" w:color="auto"/>
              <w:left w:val="single" w:sz="4" w:space="0" w:color="auto"/>
              <w:bottom w:val="single" w:sz="4" w:space="0" w:color="auto"/>
              <w:right w:val="single" w:sz="4" w:space="0" w:color="auto"/>
            </w:tcBorders>
          </w:tcPr>
          <w:p w14:paraId="41F9378F"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10D531A2" w14:textId="77777777" w:rsidR="00D92C46" w:rsidRPr="002410EA" w:rsidRDefault="00D92C46"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0.36</w:t>
            </w:r>
          </w:p>
        </w:tc>
      </w:tr>
      <w:tr w:rsidR="002410EA" w:rsidRPr="002410EA" w14:paraId="15D1AD66" w14:textId="77777777" w:rsidTr="00C717D2">
        <w:tc>
          <w:tcPr>
            <w:tcW w:w="1413" w:type="dxa"/>
            <w:tcBorders>
              <w:top w:val="single" w:sz="4" w:space="0" w:color="auto"/>
              <w:left w:val="single" w:sz="4" w:space="0" w:color="auto"/>
              <w:bottom w:val="single" w:sz="4" w:space="0" w:color="auto"/>
              <w:right w:val="single" w:sz="4" w:space="0" w:color="auto"/>
            </w:tcBorders>
          </w:tcPr>
          <w:p w14:paraId="7E39D9FC" w14:textId="041BFC2D"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90142128</w:t>
            </w:r>
          </w:p>
        </w:tc>
        <w:tc>
          <w:tcPr>
            <w:tcW w:w="1002" w:type="dxa"/>
            <w:tcBorders>
              <w:top w:val="single" w:sz="4" w:space="0" w:color="auto"/>
              <w:left w:val="single" w:sz="4" w:space="0" w:color="auto"/>
              <w:bottom w:val="single" w:sz="4" w:space="0" w:color="auto"/>
              <w:right w:val="single" w:sz="4" w:space="0" w:color="auto"/>
            </w:tcBorders>
          </w:tcPr>
          <w:p w14:paraId="40A5EBB1" w14:textId="77777777"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0C6C923C" w14:textId="384FB89F"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0.24</w:t>
            </w:r>
          </w:p>
        </w:tc>
        <w:tc>
          <w:tcPr>
            <w:tcW w:w="1275" w:type="dxa"/>
            <w:gridSpan w:val="2"/>
            <w:tcBorders>
              <w:top w:val="single" w:sz="4" w:space="0" w:color="auto"/>
              <w:left w:val="single" w:sz="4" w:space="0" w:color="auto"/>
              <w:bottom w:val="single" w:sz="4" w:space="0" w:color="auto"/>
              <w:right w:val="single" w:sz="4" w:space="0" w:color="auto"/>
            </w:tcBorders>
          </w:tcPr>
          <w:p w14:paraId="656A8500" w14:textId="77777777"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3C32BAAC" w14:textId="427D37A7"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0.45</w:t>
            </w:r>
          </w:p>
        </w:tc>
        <w:tc>
          <w:tcPr>
            <w:tcW w:w="1418" w:type="dxa"/>
            <w:tcBorders>
              <w:top w:val="single" w:sz="4" w:space="0" w:color="auto"/>
              <w:left w:val="single" w:sz="4" w:space="0" w:color="auto"/>
              <w:bottom w:val="single" w:sz="4" w:space="0" w:color="auto"/>
              <w:right w:val="single" w:sz="4" w:space="0" w:color="auto"/>
            </w:tcBorders>
          </w:tcPr>
          <w:p w14:paraId="58CCD5A9" w14:textId="77777777"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01303F24" w14:textId="452DA5FC"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0.001</w:t>
            </w:r>
          </w:p>
        </w:tc>
        <w:tc>
          <w:tcPr>
            <w:tcW w:w="1417" w:type="dxa"/>
            <w:tcBorders>
              <w:top w:val="single" w:sz="4" w:space="0" w:color="auto"/>
              <w:left w:val="single" w:sz="4" w:space="0" w:color="auto"/>
              <w:bottom w:val="single" w:sz="4" w:space="0" w:color="auto"/>
              <w:right w:val="single" w:sz="4" w:space="0" w:color="auto"/>
            </w:tcBorders>
          </w:tcPr>
          <w:p w14:paraId="03459C7A" w14:textId="77777777"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32F2F5B6" w14:textId="2090A553"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0.28</w:t>
            </w:r>
          </w:p>
        </w:tc>
        <w:tc>
          <w:tcPr>
            <w:tcW w:w="1550" w:type="dxa"/>
            <w:tcBorders>
              <w:top w:val="single" w:sz="4" w:space="0" w:color="auto"/>
              <w:left w:val="single" w:sz="4" w:space="0" w:color="auto"/>
              <w:bottom w:val="single" w:sz="4" w:space="0" w:color="auto"/>
              <w:right w:val="single" w:sz="4" w:space="0" w:color="auto"/>
            </w:tcBorders>
          </w:tcPr>
          <w:p w14:paraId="6823330D" w14:textId="77777777"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2DC91259" w14:textId="296A58A9"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0.23</w:t>
            </w:r>
          </w:p>
        </w:tc>
      </w:tr>
      <w:tr w:rsidR="002410EA" w:rsidRPr="002410EA" w14:paraId="464E1663" w14:textId="77777777" w:rsidTr="00C717D2">
        <w:tc>
          <w:tcPr>
            <w:tcW w:w="1413" w:type="dxa"/>
            <w:tcBorders>
              <w:top w:val="single" w:sz="4" w:space="0" w:color="auto"/>
              <w:left w:val="single" w:sz="4" w:space="0" w:color="auto"/>
              <w:bottom w:val="single" w:sz="4" w:space="0" w:color="auto"/>
              <w:right w:val="single" w:sz="4" w:space="0" w:color="auto"/>
            </w:tcBorders>
          </w:tcPr>
          <w:p w14:paraId="5E3D3E5B" w14:textId="3CBD9EBE" w:rsidR="002410EA" w:rsidRPr="002410EA" w:rsidRDefault="002410EA" w:rsidP="00C717D2">
            <w:pPr>
              <w:jc w:val="both"/>
              <w:rPr>
                <w:rStyle w:val="breakword"/>
                <w:rFonts w:ascii="Times New Roman" w:hAnsi="Times New Roman" w:cs="Times New Roman"/>
                <w:b/>
                <w:bCs/>
                <w:color w:val="000000" w:themeColor="text1"/>
                <w:sz w:val="24"/>
                <w:szCs w:val="24"/>
                <w:shd w:val="clear" w:color="auto" w:fill="FFFFFF"/>
              </w:rPr>
            </w:pPr>
            <w:r w:rsidRPr="002410EA">
              <w:rPr>
                <w:rStyle w:val="Strong"/>
                <w:b w:val="0"/>
                <w:bCs w:val="0"/>
                <w:color w:val="000000" w:themeColor="text1"/>
                <w:sz w:val="24"/>
                <w:szCs w:val="24"/>
                <w:shd w:val="clear" w:color="auto" w:fill="FFFFFF"/>
              </w:rPr>
              <w:t>70577421</w:t>
            </w:r>
          </w:p>
        </w:tc>
        <w:tc>
          <w:tcPr>
            <w:tcW w:w="1002" w:type="dxa"/>
            <w:tcBorders>
              <w:top w:val="single" w:sz="4" w:space="0" w:color="auto"/>
              <w:left w:val="single" w:sz="4" w:space="0" w:color="auto"/>
              <w:bottom w:val="single" w:sz="4" w:space="0" w:color="auto"/>
              <w:right w:val="single" w:sz="4" w:space="0" w:color="auto"/>
            </w:tcBorders>
          </w:tcPr>
          <w:p w14:paraId="517FC380" w14:textId="77777777"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6E8E1F38" w14:textId="2D7BF598" w:rsidR="002410EA" w:rsidRPr="002410EA" w:rsidRDefault="002410EA" w:rsidP="00C717D2">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0.23</w:t>
            </w:r>
          </w:p>
        </w:tc>
        <w:tc>
          <w:tcPr>
            <w:tcW w:w="1275" w:type="dxa"/>
            <w:gridSpan w:val="2"/>
            <w:tcBorders>
              <w:top w:val="single" w:sz="4" w:space="0" w:color="auto"/>
              <w:left w:val="single" w:sz="4" w:space="0" w:color="auto"/>
              <w:bottom w:val="single" w:sz="4" w:space="0" w:color="auto"/>
              <w:right w:val="single" w:sz="4" w:space="0" w:color="auto"/>
            </w:tcBorders>
          </w:tcPr>
          <w:p w14:paraId="078997DF" w14:textId="77777777"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5D509257" w14:textId="4493FCB6" w:rsidR="002410EA" w:rsidRPr="002410EA" w:rsidRDefault="002410EA" w:rsidP="00C717D2">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0.49</w:t>
            </w:r>
          </w:p>
        </w:tc>
        <w:tc>
          <w:tcPr>
            <w:tcW w:w="1418" w:type="dxa"/>
            <w:tcBorders>
              <w:top w:val="single" w:sz="4" w:space="0" w:color="auto"/>
              <w:left w:val="single" w:sz="4" w:space="0" w:color="auto"/>
              <w:bottom w:val="single" w:sz="4" w:space="0" w:color="auto"/>
              <w:right w:val="single" w:sz="4" w:space="0" w:color="auto"/>
            </w:tcBorders>
          </w:tcPr>
          <w:p w14:paraId="7C529C85" w14:textId="77777777"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770AFC21" w14:textId="084B8252" w:rsidR="002410EA" w:rsidRPr="002410EA" w:rsidRDefault="002410EA" w:rsidP="00C717D2">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0.02</w:t>
            </w:r>
          </w:p>
        </w:tc>
        <w:tc>
          <w:tcPr>
            <w:tcW w:w="1417" w:type="dxa"/>
            <w:tcBorders>
              <w:top w:val="single" w:sz="4" w:space="0" w:color="auto"/>
              <w:left w:val="single" w:sz="4" w:space="0" w:color="auto"/>
              <w:bottom w:val="single" w:sz="4" w:space="0" w:color="auto"/>
              <w:right w:val="single" w:sz="4" w:space="0" w:color="auto"/>
            </w:tcBorders>
          </w:tcPr>
          <w:p w14:paraId="53D33BC2" w14:textId="77777777"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7B7766BC" w14:textId="69A8759D" w:rsidR="002410EA" w:rsidRPr="002410EA" w:rsidRDefault="002410EA" w:rsidP="00C717D2">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0.37</w:t>
            </w:r>
          </w:p>
        </w:tc>
        <w:tc>
          <w:tcPr>
            <w:tcW w:w="1550" w:type="dxa"/>
            <w:tcBorders>
              <w:top w:val="single" w:sz="4" w:space="0" w:color="auto"/>
              <w:left w:val="single" w:sz="4" w:space="0" w:color="auto"/>
              <w:bottom w:val="single" w:sz="4" w:space="0" w:color="auto"/>
              <w:right w:val="single" w:sz="4" w:space="0" w:color="auto"/>
            </w:tcBorders>
          </w:tcPr>
          <w:p w14:paraId="7EB4F6B3" w14:textId="77777777"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2EAD381A" w14:textId="7F693C17" w:rsidR="002410EA" w:rsidRPr="002410EA" w:rsidRDefault="002410EA" w:rsidP="00C717D2">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0.39</w:t>
            </w:r>
          </w:p>
        </w:tc>
      </w:tr>
      <w:tr w:rsidR="002410EA" w:rsidRPr="002410EA" w14:paraId="5BFE2753" w14:textId="77777777" w:rsidTr="00C717D2">
        <w:tc>
          <w:tcPr>
            <w:tcW w:w="1413" w:type="dxa"/>
            <w:tcBorders>
              <w:top w:val="single" w:sz="4" w:space="0" w:color="auto"/>
              <w:left w:val="single" w:sz="4" w:space="0" w:color="auto"/>
              <w:bottom w:val="single" w:sz="4" w:space="0" w:color="auto"/>
              <w:right w:val="single" w:sz="4" w:space="0" w:color="auto"/>
            </w:tcBorders>
          </w:tcPr>
          <w:p w14:paraId="1510AF20" w14:textId="40379031" w:rsidR="002410EA" w:rsidRPr="002410EA" w:rsidRDefault="002410EA" w:rsidP="00C717D2">
            <w:pPr>
              <w:jc w:val="both"/>
              <w:rPr>
                <w:rStyle w:val="breakword"/>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117126209</w:t>
            </w:r>
          </w:p>
        </w:tc>
        <w:tc>
          <w:tcPr>
            <w:tcW w:w="1002" w:type="dxa"/>
            <w:tcBorders>
              <w:top w:val="single" w:sz="4" w:space="0" w:color="auto"/>
              <w:left w:val="single" w:sz="4" w:space="0" w:color="auto"/>
              <w:bottom w:val="single" w:sz="4" w:space="0" w:color="auto"/>
              <w:right w:val="single" w:sz="4" w:space="0" w:color="auto"/>
            </w:tcBorders>
          </w:tcPr>
          <w:p w14:paraId="2EA37700" w14:textId="77777777"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3C1B1B8B" w14:textId="5019149D" w:rsidR="002410EA" w:rsidRPr="002410EA" w:rsidRDefault="002410EA" w:rsidP="00C717D2">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0.30</w:t>
            </w:r>
          </w:p>
        </w:tc>
        <w:tc>
          <w:tcPr>
            <w:tcW w:w="1275" w:type="dxa"/>
            <w:gridSpan w:val="2"/>
            <w:tcBorders>
              <w:top w:val="single" w:sz="4" w:space="0" w:color="auto"/>
              <w:left w:val="single" w:sz="4" w:space="0" w:color="auto"/>
              <w:bottom w:val="single" w:sz="4" w:space="0" w:color="auto"/>
              <w:right w:val="single" w:sz="4" w:space="0" w:color="auto"/>
            </w:tcBorders>
          </w:tcPr>
          <w:p w14:paraId="6D38AE2A" w14:textId="77777777"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Active</w:t>
            </w:r>
          </w:p>
          <w:p w14:paraId="76FC70D2" w14:textId="327E6703" w:rsidR="002410EA" w:rsidRPr="002410EA" w:rsidRDefault="002410EA" w:rsidP="00C717D2">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0.54</w:t>
            </w:r>
          </w:p>
        </w:tc>
        <w:tc>
          <w:tcPr>
            <w:tcW w:w="1418" w:type="dxa"/>
            <w:tcBorders>
              <w:top w:val="single" w:sz="4" w:space="0" w:color="auto"/>
              <w:left w:val="single" w:sz="4" w:space="0" w:color="auto"/>
              <w:bottom w:val="single" w:sz="4" w:space="0" w:color="auto"/>
              <w:right w:val="single" w:sz="4" w:space="0" w:color="auto"/>
            </w:tcBorders>
          </w:tcPr>
          <w:p w14:paraId="3642AB58" w14:textId="77777777"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4D811383" w14:textId="36B40CDC" w:rsidR="002410EA" w:rsidRPr="002410EA" w:rsidRDefault="002410EA" w:rsidP="00C717D2">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0.01</w:t>
            </w:r>
          </w:p>
        </w:tc>
        <w:tc>
          <w:tcPr>
            <w:tcW w:w="1417" w:type="dxa"/>
            <w:tcBorders>
              <w:top w:val="single" w:sz="4" w:space="0" w:color="auto"/>
              <w:left w:val="single" w:sz="4" w:space="0" w:color="auto"/>
              <w:bottom w:val="single" w:sz="4" w:space="0" w:color="auto"/>
              <w:right w:val="single" w:sz="4" w:space="0" w:color="auto"/>
            </w:tcBorders>
          </w:tcPr>
          <w:p w14:paraId="345E2F1C" w14:textId="77777777"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6BD65FBB" w14:textId="1C422130" w:rsidR="002410EA" w:rsidRPr="002410EA" w:rsidRDefault="002410EA" w:rsidP="00C717D2">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0.46</w:t>
            </w:r>
          </w:p>
        </w:tc>
        <w:tc>
          <w:tcPr>
            <w:tcW w:w="1550" w:type="dxa"/>
            <w:tcBorders>
              <w:top w:val="single" w:sz="4" w:space="0" w:color="auto"/>
              <w:left w:val="single" w:sz="4" w:space="0" w:color="auto"/>
              <w:bottom w:val="single" w:sz="4" w:space="0" w:color="auto"/>
              <w:right w:val="single" w:sz="4" w:space="0" w:color="auto"/>
            </w:tcBorders>
          </w:tcPr>
          <w:p w14:paraId="2FFFE403" w14:textId="77777777"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1A236C4B" w14:textId="06DB1C10" w:rsidR="002410EA" w:rsidRPr="002410EA" w:rsidRDefault="002410EA" w:rsidP="00C717D2">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0.41</w:t>
            </w:r>
          </w:p>
        </w:tc>
      </w:tr>
      <w:tr w:rsidR="002410EA" w:rsidRPr="002410EA" w14:paraId="0D07E595" w14:textId="77777777" w:rsidTr="00C717D2">
        <w:tc>
          <w:tcPr>
            <w:tcW w:w="1413" w:type="dxa"/>
            <w:tcBorders>
              <w:top w:val="single" w:sz="4" w:space="0" w:color="auto"/>
              <w:left w:val="single" w:sz="4" w:space="0" w:color="auto"/>
              <w:bottom w:val="single" w:sz="4" w:space="0" w:color="auto"/>
              <w:right w:val="single" w:sz="4" w:space="0" w:color="auto"/>
            </w:tcBorders>
          </w:tcPr>
          <w:p w14:paraId="0F186AEE" w14:textId="02FF4A71" w:rsidR="002410EA" w:rsidRPr="002410EA" w:rsidRDefault="002410EA" w:rsidP="00C717D2">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118910321</w:t>
            </w:r>
          </w:p>
        </w:tc>
        <w:tc>
          <w:tcPr>
            <w:tcW w:w="1002" w:type="dxa"/>
            <w:tcBorders>
              <w:top w:val="single" w:sz="4" w:space="0" w:color="auto"/>
              <w:left w:val="single" w:sz="4" w:space="0" w:color="auto"/>
              <w:bottom w:val="single" w:sz="4" w:space="0" w:color="auto"/>
              <w:right w:val="single" w:sz="4" w:space="0" w:color="auto"/>
            </w:tcBorders>
          </w:tcPr>
          <w:p w14:paraId="16D78534" w14:textId="77777777"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36CAF13F" w14:textId="651DDF8D" w:rsidR="002410EA" w:rsidRPr="002410EA" w:rsidRDefault="002410EA" w:rsidP="00C717D2">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0.22</w:t>
            </w:r>
          </w:p>
        </w:tc>
        <w:tc>
          <w:tcPr>
            <w:tcW w:w="1275" w:type="dxa"/>
            <w:gridSpan w:val="2"/>
            <w:tcBorders>
              <w:top w:val="single" w:sz="4" w:space="0" w:color="auto"/>
              <w:left w:val="single" w:sz="4" w:space="0" w:color="auto"/>
              <w:bottom w:val="single" w:sz="4" w:space="0" w:color="auto"/>
              <w:right w:val="single" w:sz="4" w:space="0" w:color="auto"/>
            </w:tcBorders>
          </w:tcPr>
          <w:p w14:paraId="461615E4" w14:textId="77777777"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2295CDFD" w14:textId="5852945C" w:rsidR="002410EA" w:rsidRPr="002410EA" w:rsidRDefault="002410EA" w:rsidP="00C717D2">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0.48</w:t>
            </w:r>
          </w:p>
        </w:tc>
        <w:tc>
          <w:tcPr>
            <w:tcW w:w="1418" w:type="dxa"/>
            <w:tcBorders>
              <w:top w:val="single" w:sz="4" w:space="0" w:color="auto"/>
              <w:left w:val="single" w:sz="4" w:space="0" w:color="auto"/>
              <w:bottom w:val="single" w:sz="4" w:space="0" w:color="auto"/>
              <w:right w:val="single" w:sz="4" w:space="0" w:color="auto"/>
            </w:tcBorders>
          </w:tcPr>
          <w:p w14:paraId="731260AA" w14:textId="77777777"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680C1D0D" w14:textId="23135265" w:rsidR="002410EA" w:rsidRPr="002410EA" w:rsidRDefault="002410EA" w:rsidP="00C717D2">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0.01</w:t>
            </w:r>
          </w:p>
        </w:tc>
        <w:tc>
          <w:tcPr>
            <w:tcW w:w="1417" w:type="dxa"/>
            <w:tcBorders>
              <w:top w:val="single" w:sz="4" w:space="0" w:color="auto"/>
              <w:left w:val="single" w:sz="4" w:space="0" w:color="auto"/>
              <w:bottom w:val="single" w:sz="4" w:space="0" w:color="auto"/>
              <w:right w:val="single" w:sz="4" w:space="0" w:color="auto"/>
            </w:tcBorders>
          </w:tcPr>
          <w:p w14:paraId="374CB140" w14:textId="77777777"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33C37A21" w14:textId="1438C5CF" w:rsidR="002410EA" w:rsidRPr="002410EA" w:rsidRDefault="002410EA" w:rsidP="00C717D2">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0.35</w:t>
            </w:r>
          </w:p>
        </w:tc>
        <w:tc>
          <w:tcPr>
            <w:tcW w:w="1550" w:type="dxa"/>
            <w:tcBorders>
              <w:top w:val="single" w:sz="4" w:space="0" w:color="auto"/>
              <w:left w:val="single" w:sz="4" w:space="0" w:color="auto"/>
              <w:bottom w:val="single" w:sz="4" w:space="0" w:color="auto"/>
              <w:right w:val="single" w:sz="4" w:space="0" w:color="auto"/>
            </w:tcBorders>
          </w:tcPr>
          <w:p w14:paraId="61095CB4" w14:textId="77777777"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6D3107DF" w14:textId="3F3662AC" w:rsidR="002410EA" w:rsidRPr="002410EA" w:rsidRDefault="002410EA" w:rsidP="00C717D2">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0.25</w:t>
            </w:r>
          </w:p>
        </w:tc>
      </w:tr>
      <w:tr w:rsidR="002410EA" w:rsidRPr="002410EA" w14:paraId="170AD1FA" w14:textId="77777777" w:rsidTr="00C717D2">
        <w:tc>
          <w:tcPr>
            <w:tcW w:w="1413" w:type="dxa"/>
            <w:tcBorders>
              <w:top w:val="single" w:sz="4" w:space="0" w:color="auto"/>
              <w:left w:val="single" w:sz="4" w:space="0" w:color="auto"/>
              <w:bottom w:val="single" w:sz="4" w:space="0" w:color="auto"/>
              <w:right w:val="single" w:sz="4" w:space="0" w:color="auto"/>
            </w:tcBorders>
          </w:tcPr>
          <w:p w14:paraId="075D1307" w14:textId="152610DB" w:rsidR="002410EA" w:rsidRPr="002410EA" w:rsidRDefault="002410EA" w:rsidP="00C717D2">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12000791</w:t>
            </w:r>
          </w:p>
        </w:tc>
        <w:tc>
          <w:tcPr>
            <w:tcW w:w="1002" w:type="dxa"/>
            <w:tcBorders>
              <w:top w:val="single" w:sz="4" w:space="0" w:color="auto"/>
              <w:left w:val="single" w:sz="4" w:space="0" w:color="auto"/>
              <w:bottom w:val="single" w:sz="4" w:space="0" w:color="auto"/>
              <w:right w:val="single" w:sz="4" w:space="0" w:color="auto"/>
            </w:tcBorders>
          </w:tcPr>
          <w:p w14:paraId="70615B67" w14:textId="77777777"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18AFA6A6" w14:textId="61FC60F2" w:rsidR="002410EA" w:rsidRPr="002410EA" w:rsidRDefault="002410EA" w:rsidP="00C717D2">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0.37</w:t>
            </w:r>
          </w:p>
        </w:tc>
        <w:tc>
          <w:tcPr>
            <w:tcW w:w="1275" w:type="dxa"/>
            <w:gridSpan w:val="2"/>
            <w:tcBorders>
              <w:top w:val="single" w:sz="4" w:space="0" w:color="auto"/>
              <w:left w:val="single" w:sz="4" w:space="0" w:color="auto"/>
              <w:bottom w:val="single" w:sz="4" w:space="0" w:color="auto"/>
              <w:right w:val="single" w:sz="4" w:space="0" w:color="auto"/>
            </w:tcBorders>
          </w:tcPr>
          <w:p w14:paraId="2A201EB9" w14:textId="77777777"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2598DD23" w14:textId="2D476DE2" w:rsidR="002410EA" w:rsidRPr="002410EA" w:rsidRDefault="002410EA" w:rsidP="00C717D2">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0.49</w:t>
            </w:r>
          </w:p>
        </w:tc>
        <w:tc>
          <w:tcPr>
            <w:tcW w:w="1418" w:type="dxa"/>
            <w:tcBorders>
              <w:top w:val="single" w:sz="4" w:space="0" w:color="auto"/>
              <w:left w:val="single" w:sz="4" w:space="0" w:color="auto"/>
              <w:bottom w:val="single" w:sz="4" w:space="0" w:color="auto"/>
              <w:right w:val="single" w:sz="4" w:space="0" w:color="auto"/>
            </w:tcBorders>
          </w:tcPr>
          <w:p w14:paraId="284F464D" w14:textId="77777777"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74684F58" w14:textId="0448D197" w:rsidR="002410EA" w:rsidRPr="002410EA" w:rsidRDefault="002410EA" w:rsidP="00C717D2">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0.01</w:t>
            </w:r>
          </w:p>
        </w:tc>
        <w:tc>
          <w:tcPr>
            <w:tcW w:w="1417" w:type="dxa"/>
            <w:tcBorders>
              <w:top w:val="single" w:sz="4" w:space="0" w:color="auto"/>
              <w:left w:val="single" w:sz="4" w:space="0" w:color="auto"/>
              <w:bottom w:val="single" w:sz="4" w:space="0" w:color="auto"/>
              <w:right w:val="single" w:sz="4" w:space="0" w:color="auto"/>
            </w:tcBorders>
          </w:tcPr>
          <w:p w14:paraId="789D4A9F" w14:textId="77777777"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60B8D5AF" w14:textId="45449B84" w:rsidR="002410EA" w:rsidRPr="002410EA" w:rsidRDefault="002410EA" w:rsidP="00C717D2">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0.36</w:t>
            </w:r>
          </w:p>
        </w:tc>
        <w:tc>
          <w:tcPr>
            <w:tcW w:w="1550" w:type="dxa"/>
            <w:tcBorders>
              <w:top w:val="single" w:sz="4" w:space="0" w:color="auto"/>
              <w:left w:val="single" w:sz="4" w:space="0" w:color="auto"/>
              <w:bottom w:val="single" w:sz="4" w:space="0" w:color="auto"/>
              <w:right w:val="single" w:sz="4" w:space="0" w:color="auto"/>
            </w:tcBorders>
          </w:tcPr>
          <w:p w14:paraId="740EE434" w14:textId="77777777"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2DEA7803" w14:textId="7A558324" w:rsidR="002410EA" w:rsidRPr="002410EA" w:rsidRDefault="002410EA" w:rsidP="00C717D2">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0.48</w:t>
            </w:r>
          </w:p>
        </w:tc>
      </w:tr>
      <w:tr w:rsidR="00FA50E6" w:rsidRPr="002410EA" w14:paraId="3330637A" w14:textId="77777777" w:rsidTr="00C717D2">
        <w:tc>
          <w:tcPr>
            <w:tcW w:w="1413" w:type="dxa"/>
            <w:tcBorders>
              <w:top w:val="single" w:sz="4" w:space="0" w:color="auto"/>
              <w:left w:val="single" w:sz="4" w:space="0" w:color="auto"/>
              <w:bottom w:val="single" w:sz="4" w:space="0" w:color="auto"/>
              <w:right w:val="single" w:sz="4" w:space="0" w:color="auto"/>
            </w:tcBorders>
          </w:tcPr>
          <w:p w14:paraId="27B99591" w14:textId="77777777" w:rsidR="00FA50E6" w:rsidRPr="002410EA" w:rsidRDefault="00FA50E6" w:rsidP="00C717D2">
            <w:pPr>
              <w:jc w:val="both"/>
              <w:rPr>
                <w:rStyle w:val="Strong"/>
                <w:rFonts w:ascii="Times New Roman" w:hAnsi="Times New Roman" w:cs="Times New Roman"/>
                <w:b w:val="0"/>
                <w:bCs w:val="0"/>
                <w:color w:val="000000" w:themeColor="text1"/>
                <w:sz w:val="24"/>
                <w:szCs w:val="24"/>
                <w:shd w:val="clear" w:color="auto" w:fill="FFFFFF"/>
              </w:rPr>
            </w:pPr>
          </w:p>
        </w:tc>
        <w:tc>
          <w:tcPr>
            <w:tcW w:w="1002" w:type="dxa"/>
            <w:tcBorders>
              <w:top w:val="single" w:sz="4" w:space="0" w:color="auto"/>
              <w:left w:val="single" w:sz="4" w:space="0" w:color="auto"/>
              <w:bottom w:val="single" w:sz="4" w:space="0" w:color="auto"/>
              <w:right w:val="single" w:sz="4" w:space="0" w:color="auto"/>
            </w:tcBorders>
          </w:tcPr>
          <w:p w14:paraId="15AB9F7D" w14:textId="77777777" w:rsidR="00FA50E6" w:rsidRPr="002410EA" w:rsidRDefault="00FA50E6" w:rsidP="00C717D2">
            <w:pPr>
              <w:jc w:val="both"/>
              <w:rPr>
                <w:rStyle w:val="Strong"/>
                <w:rFonts w:ascii="Times New Roman" w:hAnsi="Times New Roman" w:cs="Times New Roman"/>
                <w:b w:val="0"/>
                <w:bCs w:val="0"/>
                <w:color w:val="000000" w:themeColor="text1"/>
                <w:sz w:val="24"/>
                <w:szCs w:val="24"/>
                <w:shd w:val="clear" w:color="auto" w:fill="FFFFFF"/>
              </w:rPr>
            </w:pPr>
          </w:p>
        </w:tc>
        <w:tc>
          <w:tcPr>
            <w:tcW w:w="1275" w:type="dxa"/>
            <w:gridSpan w:val="2"/>
            <w:tcBorders>
              <w:top w:val="single" w:sz="4" w:space="0" w:color="auto"/>
              <w:left w:val="single" w:sz="4" w:space="0" w:color="auto"/>
              <w:bottom w:val="single" w:sz="4" w:space="0" w:color="auto"/>
              <w:right w:val="single" w:sz="4" w:space="0" w:color="auto"/>
            </w:tcBorders>
          </w:tcPr>
          <w:p w14:paraId="741240A5" w14:textId="77777777" w:rsidR="00FA50E6" w:rsidRPr="002410EA" w:rsidRDefault="00FA50E6" w:rsidP="00C717D2">
            <w:pPr>
              <w:jc w:val="both"/>
              <w:rPr>
                <w:rStyle w:val="Strong"/>
                <w:rFonts w:ascii="Times New Roman" w:hAnsi="Times New Roman" w:cs="Times New Roman"/>
                <w:b w:val="0"/>
                <w:bCs w:val="0"/>
                <w:color w:val="000000" w:themeColor="text1"/>
                <w:sz w:val="24"/>
                <w:szCs w:val="24"/>
                <w:shd w:val="clear" w:color="auto" w:fill="FFFFFF"/>
              </w:rPr>
            </w:pPr>
          </w:p>
        </w:tc>
        <w:tc>
          <w:tcPr>
            <w:tcW w:w="1418" w:type="dxa"/>
            <w:tcBorders>
              <w:top w:val="single" w:sz="4" w:space="0" w:color="auto"/>
              <w:left w:val="single" w:sz="4" w:space="0" w:color="auto"/>
              <w:bottom w:val="single" w:sz="4" w:space="0" w:color="auto"/>
              <w:right w:val="single" w:sz="4" w:space="0" w:color="auto"/>
            </w:tcBorders>
          </w:tcPr>
          <w:p w14:paraId="7B46E9A8" w14:textId="77777777" w:rsidR="00FA50E6" w:rsidRPr="002410EA" w:rsidRDefault="00FA50E6" w:rsidP="00C717D2">
            <w:pPr>
              <w:jc w:val="both"/>
              <w:rPr>
                <w:rStyle w:val="Strong"/>
                <w:rFonts w:ascii="Times New Roman" w:hAnsi="Times New Roman" w:cs="Times New Roman"/>
                <w:b w:val="0"/>
                <w:bCs w:val="0"/>
                <w:color w:val="000000" w:themeColor="text1"/>
                <w:sz w:val="24"/>
                <w:szCs w:val="24"/>
                <w:shd w:val="clear" w:color="auto" w:fill="FFFFFF"/>
              </w:rPr>
            </w:pPr>
          </w:p>
        </w:tc>
        <w:tc>
          <w:tcPr>
            <w:tcW w:w="1417" w:type="dxa"/>
            <w:tcBorders>
              <w:top w:val="single" w:sz="4" w:space="0" w:color="auto"/>
              <w:left w:val="single" w:sz="4" w:space="0" w:color="auto"/>
              <w:bottom w:val="single" w:sz="4" w:space="0" w:color="auto"/>
              <w:right w:val="single" w:sz="4" w:space="0" w:color="auto"/>
            </w:tcBorders>
          </w:tcPr>
          <w:p w14:paraId="6A7ECBA3" w14:textId="77777777" w:rsidR="00FA50E6" w:rsidRPr="002410EA" w:rsidRDefault="00FA50E6" w:rsidP="00C717D2">
            <w:pPr>
              <w:jc w:val="both"/>
              <w:rPr>
                <w:rStyle w:val="Strong"/>
                <w:rFonts w:ascii="Times New Roman" w:hAnsi="Times New Roman" w:cs="Times New Roman"/>
                <w:b w:val="0"/>
                <w:bCs w:val="0"/>
                <w:color w:val="000000" w:themeColor="text1"/>
                <w:sz w:val="24"/>
                <w:szCs w:val="24"/>
                <w:shd w:val="clear" w:color="auto" w:fill="FFFFFF"/>
              </w:rPr>
            </w:pPr>
          </w:p>
        </w:tc>
        <w:tc>
          <w:tcPr>
            <w:tcW w:w="1550" w:type="dxa"/>
            <w:tcBorders>
              <w:top w:val="single" w:sz="4" w:space="0" w:color="auto"/>
              <w:left w:val="single" w:sz="4" w:space="0" w:color="auto"/>
              <w:bottom w:val="single" w:sz="4" w:space="0" w:color="auto"/>
              <w:right w:val="single" w:sz="4" w:space="0" w:color="auto"/>
            </w:tcBorders>
          </w:tcPr>
          <w:p w14:paraId="1D5724ED" w14:textId="77777777" w:rsidR="00FA50E6" w:rsidRPr="002410EA" w:rsidRDefault="00FA50E6" w:rsidP="00C717D2">
            <w:pPr>
              <w:jc w:val="both"/>
              <w:rPr>
                <w:rStyle w:val="Strong"/>
                <w:rFonts w:ascii="Times New Roman" w:hAnsi="Times New Roman" w:cs="Times New Roman"/>
                <w:b w:val="0"/>
                <w:bCs w:val="0"/>
                <w:color w:val="000000" w:themeColor="text1"/>
                <w:sz w:val="24"/>
                <w:szCs w:val="24"/>
                <w:shd w:val="clear" w:color="auto" w:fill="FFFFFF"/>
              </w:rPr>
            </w:pPr>
          </w:p>
        </w:tc>
      </w:tr>
      <w:tr w:rsidR="002410EA" w:rsidRPr="002410EA" w14:paraId="6C1204A2" w14:textId="77777777" w:rsidTr="00C717D2">
        <w:tc>
          <w:tcPr>
            <w:tcW w:w="1413" w:type="dxa"/>
            <w:tcBorders>
              <w:top w:val="single" w:sz="4" w:space="0" w:color="auto"/>
              <w:left w:val="single" w:sz="4" w:space="0" w:color="auto"/>
              <w:bottom w:val="single" w:sz="4" w:space="0" w:color="auto"/>
              <w:right w:val="single" w:sz="4" w:space="0" w:color="auto"/>
            </w:tcBorders>
          </w:tcPr>
          <w:p w14:paraId="0210BB0A" w14:textId="0A48B01E" w:rsidR="002410EA" w:rsidRPr="002410EA" w:rsidRDefault="002410EA" w:rsidP="00C717D2">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lastRenderedPageBreak/>
              <w:t>130170929</w:t>
            </w:r>
          </w:p>
        </w:tc>
        <w:tc>
          <w:tcPr>
            <w:tcW w:w="1002" w:type="dxa"/>
            <w:tcBorders>
              <w:top w:val="single" w:sz="4" w:space="0" w:color="auto"/>
              <w:left w:val="single" w:sz="4" w:space="0" w:color="auto"/>
              <w:bottom w:val="single" w:sz="4" w:space="0" w:color="auto"/>
              <w:right w:val="single" w:sz="4" w:space="0" w:color="auto"/>
            </w:tcBorders>
          </w:tcPr>
          <w:p w14:paraId="21992CB7" w14:textId="77777777"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56E41405" w14:textId="0C553CB4" w:rsidR="002410EA" w:rsidRPr="002410EA" w:rsidRDefault="002410EA" w:rsidP="00C717D2">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0.48</w:t>
            </w:r>
          </w:p>
        </w:tc>
        <w:tc>
          <w:tcPr>
            <w:tcW w:w="1275" w:type="dxa"/>
            <w:gridSpan w:val="2"/>
            <w:tcBorders>
              <w:top w:val="single" w:sz="4" w:space="0" w:color="auto"/>
              <w:left w:val="single" w:sz="4" w:space="0" w:color="auto"/>
              <w:bottom w:val="single" w:sz="4" w:space="0" w:color="auto"/>
              <w:right w:val="single" w:sz="4" w:space="0" w:color="auto"/>
            </w:tcBorders>
          </w:tcPr>
          <w:p w14:paraId="3D067F29" w14:textId="77777777"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Active</w:t>
            </w:r>
          </w:p>
          <w:p w14:paraId="06E0F62A" w14:textId="3D492375" w:rsidR="002410EA" w:rsidRPr="002410EA" w:rsidRDefault="002410EA" w:rsidP="00C717D2">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0.57</w:t>
            </w:r>
          </w:p>
        </w:tc>
        <w:tc>
          <w:tcPr>
            <w:tcW w:w="1418" w:type="dxa"/>
            <w:tcBorders>
              <w:top w:val="single" w:sz="4" w:space="0" w:color="auto"/>
              <w:left w:val="single" w:sz="4" w:space="0" w:color="auto"/>
              <w:bottom w:val="single" w:sz="4" w:space="0" w:color="auto"/>
              <w:right w:val="single" w:sz="4" w:space="0" w:color="auto"/>
            </w:tcBorders>
          </w:tcPr>
          <w:p w14:paraId="39E217FF" w14:textId="77777777"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7F50546A" w14:textId="31BF58F8" w:rsidR="002410EA" w:rsidRPr="002410EA" w:rsidRDefault="002410EA" w:rsidP="00C717D2">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0.01</w:t>
            </w:r>
          </w:p>
        </w:tc>
        <w:tc>
          <w:tcPr>
            <w:tcW w:w="1417" w:type="dxa"/>
            <w:tcBorders>
              <w:top w:val="single" w:sz="4" w:space="0" w:color="auto"/>
              <w:left w:val="single" w:sz="4" w:space="0" w:color="auto"/>
              <w:bottom w:val="single" w:sz="4" w:space="0" w:color="auto"/>
              <w:right w:val="single" w:sz="4" w:space="0" w:color="auto"/>
            </w:tcBorders>
          </w:tcPr>
          <w:p w14:paraId="14C4F8F0" w14:textId="77777777"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47C35853" w14:textId="638ED6AB" w:rsidR="002410EA" w:rsidRPr="002410EA" w:rsidRDefault="002410EA" w:rsidP="00C717D2">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0.48</w:t>
            </w:r>
          </w:p>
        </w:tc>
        <w:tc>
          <w:tcPr>
            <w:tcW w:w="1550" w:type="dxa"/>
            <w:tcBorders>
              <w:top w:val="single" w:sz="4" w:space="0" w:color="auto"/>
              <w:left w:val="single" w:sz="4" w:space="0" w:color="auto"/>
              <w:bottom w:val="single" w:sz="4" w:space="0" w:color="auto"/>
              <w:right w:val="single" w:sz="4" w:space="0" w:color="auto"/>
            </w:tcBorders>
          </w:tcPr>
          <w:p w14:paraId="79CE42E5" w14:textId="77777777" w:rsidR="002410EA" w:rsidRPr="002410EA" w:rsidRDefault="002410EA" w:rsidP="00C717D2">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Active</w:t>
            </w:r>
          </w:p>
          <w:p w14:paraId="2C203EB2" w14:textId="78E95728" w:rsidR="002410EA" w:rsidRPr="002410EA" w:rsidRDefault="002410EA" w:rsidP="00C717D2">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0.51</w:t>
            </w:r>
          </w:p>
        </w:tc>
      </w:tr>
      <w:tr w:rsidR="00935581" w:rsidRPr="002410EA" w14:paraId="16EB2B3F" w14:textId="77777777" w:rsidTr="00D2538B">
        <w:tc>
          <w:tcPr>
            <w:tcW w:w="1413" w:type="dxa"/>
            <w:tcBorders>
              <w:top w:val="single" w:sz="4" w:space="0" w:color="auto"/>
              <w:left w:val="single" w:sz="4" w:space="0" w:color="auto"/>
              <w:bottom w:val="single" w:sz="4" w:space="0" w:color="auto"/>
              <w:right w:val="single" w:sz="4" w:space="0" w:color="auto"/>
            </w:tcBorders>
          </w:tcPr>
          <w:p w14:paraId="73DAD799" w14:textId="035FBFD1" w:rsidR="00935581" w:rsidRPr="002410EA" w:rsidRDefault="00935581" w:rsidP="00935581">
            <w:pPr>
              <w:jc w:val="both"/>
              <w:rPr>
                <w:rStyle w:val="breakword"/>
                <w:rFonts w:ascii="Times New Roman" w:hAnsi="Times New Roman" w:cs="Times New Roman"/>
                <w:b/>
                <w:bCs/>
                <w:color w:val="000000" w:themeColor="text1"/>
                <w:sz w:val="24"/>
                <w:szCs w:val="24"/>
                <w:shd w:val="clear" w:color="auto" w:fill="FFFFFF"/>
              </w:rPr>
            </w:pPr>
            <w:r w:rsidRPr="00935581">
              <w:rPr>
                <w:rStyle w:val="Strong"/>
                <w:rFonts w:ascii="Times New Roman" w:hAnsi="Times New Roman" w:cs="Times New Roman"/>
                <w:sz w:val="24"/>
                <w:szCs w:val="24"/>
                <w:highlight w:val="yellow"/>
                <w:shd w:val="clear" w:color="auto" w:fill="FFFFFF"/>
              </w:rPr>
              <w:t>118156306</w:t>
            </w:r>
          </w:p>
        </w:tc>
        <w:tc>
          <w:tcPr>
            <w:tcW w:w="1134" w:type="dxa"/>
            <w:gridSpan w:val="2"/>
            <w:tcBorders>
              <w:top w:val="single" w:sz="4" w:space="0" w:color="auto"/>
              <w:left w:val="single" w:sz="4" w:space="0" w:color="auto"/>
              <w:bottom w:val="single" w:sz="4" w:space="0" w:color="auto"/>
              <w:right w:val="single" w:sz="4" w:space="0" w:color="auto"/>
            </w:tcBorders>
          </w:tcPr>
          <w:p w14:paraId="0B4E5BAB" w14:textId="77777777" w:rsidR="00935581" w:rsidRPr="00186AC1" w:rsidRDefault="00935581" w:rsidP="00935581">
            <w:pPr>
              <w:jc w:val="both"/>
              <w:rPr>
                <w:rStyle w:val="Strong"/>
                <w:rFonts w:ascii="Times New Roman" w:hAnsi="Times New Roman" w:cs="Times New Roman"/>
                <w:b w:val="0"/>
                <w:color w:val="000000" w:themeColor="text1"/>
                <w:sz w:val="24"/>
                <w:szCs w:val="24"/>
                <w:shd w:val="clear" w:color="auto" w:fill="FFFFFF"/>
              </w:rPr>
            </w:pPr>
            <w:r w:rsidRPr="00186AC1">
              <w:rPr>
                <w:rStyle w:val="Strong"/>
                <w:rFonts w:ascii="Times New Roman" w:hAnsi="Times New Roman" w:cs="Times New Roman"/>
                <w:color w:val="000000" w:themeColor="text1"/>
                <w:sz w:val="24"/>
                <w:szCs w:val="24"/>
                <w:shd w:val="clear" w:color="auto" w:fill="FFFFFF"/>
              </w:rPr>
              <w:t>Inactive</w:t>
            </w:r>
          </w:p>
          <w:p w14:paraId="2D8DF53B" w14:textId="581F5F13" w:rsidR="00935581" w:rsidRPr="002410EA" w:rsidRDefault="00935581" w:rsidP="00935581">
            <w:pPr>
              <w:jc w:val="both"/>
              <w:rPr>
                <w:rStyle w:val="breakword"/>
                <w:rFonts w:ascii="Times New Roman" w:hAnsi="Times New Roman" w:cs="Times New Roman"/>
                <w:b/>
                <w:bCs/>
                <w:color w:val="000000" w:themeColor="text1"/>
                <w:sz w:val="24"/>
                <w:szCs w:val="24"/>
                <w:shd w:val="clear" w:color="auto" w:fill="FFFFFF"/>
              </w:rPr>
            </w:pPr>
            <w:r w:rsidRPr="00186AC1">
              <w:rPr>
                <w:rStyle w:val="Strong"/>
                <w:rFonts w:ascii="Times New Roman" w:hAnsi="Times New Roman" w:cs="Times New Roman"/>
                <w:color w:val="000000" w:themeColor="text1"/>
                <w:sz w:val="24"/>
                <w:szCs w:val="24"/>
                <w:shd w:val="clear" w:color="auto" w:fill="FFFFFF"/>
              </w:rPr>
              <w:t>0.36</w:t>
            </w:r>
          </w:p>
        </w:tc>
        <w:tc>
          <w:tcPr>
            <w:tcW w:w="1143" w:type="dxa"/>
            <w:tcBorders>
              <w:top w:val="single" w:sz="4" w:space="0" w:color="auto"/>
              <w:left w:val="single" w:sz="4" w:space="0" w:color="auto"/>
              <w:bottom w:val="single" w:sz="4" w:space="0" w:color="auto"/>
              <w:right w:val="single" w:sz="4" w:space="0" w:color="auto"/>
            </w:tcBorders>
          </w:tcPr>
          <w:p w14:paraId="468F3F55" w14:textId="77777777" w:rsidR="00935581" w:rsidRPr="00186AC1" w:rsidRDefault="00935581" w:rsidP="00935581">
            <w:pPr>
              <w:jc w:val="both"/>
              <w:rPr>
                <w:rStyle w:val="Strong"/>
                <w:rFonts w:ascii="Times New Roman" w:hAnsi="Times New Roman" w:cs="Times New Roman"/>
                <w:b w:val="0"/>
                <w:color w:val="000000" w:themeColor="text1"/>
                <w:sz w:val="24"/>
                <w:szCs w:val="24"/>
                <w:shd w:val="clear" w:color="auto" w:fill="FFFFFF"/>
              </w:rPr>
            </w:pPr>
            <w:r w:rsidRPr="00186AC1">
              <w:rPr>
                <w:rStyle w:val="Strong"/>
                <w:rFonts w:ascii="Times New Roman" w:hAnsi="Times New Roman" w:cs="Times New Roman"/>
                <w:color w:val="000000" w:themeColor="text1"/>
                <w:sz w:val="24"/>
                <w:szCs w:val="24"/>
                <w:shd w:val="clear" w:color="auto" w:fill="FFFFFF"/>
              </w:rPr>
              <w:t>Inactive</w:t>
            </w:r>
          </w:p>
          <w:p w14:paraId="3A059A99" w14:textId="007D7B25" w:rsidR="00935581" w:rsidRPr="002410EA" w:rsidRDefault="00935581" w:rsidP="00935581">
            <w:pPr>
              <w:jc w:val="both"/>
              <w:rPr>
                <w:rStyle w:val="breakword"/>
                <w:rFonts w:ascii="Times New Roman" w:hAnsi="Times New Roman" w:cs="Times New Roman"/>
                <w:b/>
                <w:bCs/>
                <w:color w:val="000000" w:themeColor="text1"/>
                <w:sz w:val="24"/>
                <w:szCs w:val="24"/>
                <w:shd w:val="clear" w:color="auto" w:fill="FFFFFF"/>
              </w:rPr>
            </w:pPr>
            <w:r w:rsidRPr="00186AC1">
              <w:rPr>
                <w:rStyle w:val="Strong"/>
                <w:rFonts w:ascii="Times New Roman" w:hAnsi="Times New Roman" w:cs="Times New Roman"/>
                <w:color w:val="000000" w:themeColor="text1"/>
                <w:sz w:val="24"/>
                <w:szCs w:val="24"/>
                <w:shd w:val="clear" w:color="auto" w:fill="FFFFFF"/>
              </w:rPr>
              <w:t>0.48</w:t>
            </w:r>
          </w:p>
        </w:tc>
        <w:tc>
          <w:tcPr>
            <w:tcW w:w="1418" w:type="dxa"/>
            <w:tcBorders>
              <w:top w:val="single" w:sz="4" w:space="0" w:color="auto"/>
              <w:left w:val="single" w:sz="4" w:space="0" w:color="auto"/>
              <w:bottom w:val="single" w:sz="4" w:space="0" w:color="auto"/>
              <w:right w:val="single" w:sz="4" w:space="0" w:color="auto"/>
            </w:tcBorders>
          </w:tcPr>
          <w:p w14:paraId="68E9F70E" w14:textId="77777777" w:rsidR="00935581" w:rsidRPr="00186AC1" w:rsidRDefault="00935581" w:rsidP="00935581">
            <w:pPr>
              <w:jc w:val="both"/>
              <w:rPr>
                <w:rStyle w:val="Strong"/>
                <w:rFonts w:ascii="Times New Roman" w:hAnsi="Times New Roman" w:cs="Times New Roman"/>
                <w:b w:val="0"/>
                <w:color w:val="000000" w:themeColor="text1"/>
                <w:sz w:val="24"/>
                <w:szCs w:val="24"/>
                <w:shd w:val="clear" w:color="auto" w:fill="FFFFFF"/>
              </w:rPr>
            </w:pPr>
            <w:r w:rsidRPr="00186AC1">
              <w:rPr>
                <w:rStyle w:val="Strong"/>
                <w:rFonts w:ascii="Times New Roman" w:hAnsi="Times New Roman" w:cs="Times New Roman"/>
                <w:color w:val="000000" w:themeColor="text1"/>
                <w:sz w:val="24"/>
                <w:szCs w:val="24"/>
                <w:shd w:val="clear" w:color="auto" w:fill="FFFFFF"/>
              </w:rPr>
              <w:t>Inactive</w:t>
            </w:r>
          </w:p>
          <w:p w14:paraId="0408A1F9" w14:textId="72B7D243" w:rsidR="00935581" w:rsidRPr="002410EA" w:rsidRDefault="00935581" w:rsidP="00935581">
            <w:pPr>
              <w:jc w:val="both"/>
              <w:rPr>
                <w:rStyle w:val="breakword"/>
                <w:rFonts w:ascii="Times New Roman" w:hAnsi="Times New Roman" w:cs="Times New Roman"/>
                <w:b/>
                <w:bCs/>
                <w:color w:val="000000" w:themeColor="text1"/>
                <w:sz w:val="24"/>
                <w:szCs w:val="24"/>
                <w:shd w:val="clear" w:color="auto" w:fill="FFFFFF"/>
              </w:rPr>
            </w:pPr>
            <w:r w:rsidRPr="00186AC1">
              <w:rPr>
                <w:rStyle w:val="Strong"/>
                <w:rFonts w:ascii="Times New Roman" w:hAnsi="Times New Roman" w:cs="Times New Roman"/>
                <w:color w:val="000000" w:themeColor="text1"/>
                <w:sz w:val="24"/>
                <w:szCs w:val="24"/>
                <w:shd w:val="clear" w:color="auto" w:fill="FFFFFF"/>
              </w:rPr>
              <w:t>0.01</w:t>
            </w:r>
          </w:p>
        </w:tc>
        <w:tc>
          <w:tcPr>
            <w:tcW w:w="1417" w:type="dxa"/>
            <w:tcBorders>
              <w:top w:val="single" w:sz="4" w:space="0" w:color="auto"/>
              <w:left w:val="single" w:sz="4" w:space="0" w:color="auto"/>
              <w:bottom w:val="single" w:sz="4" w:space="0" w:color="auto"/>
              <w:right w:val="single" w:sz="4" w:space="0" w:color="auto"/>
            </w:tcBorders>
          </w:tcPr>
          <w:p w14:paraId="110A5B83" w14:textId="77777777" w:rsidR="00935581" w:rsidRPr="00186AC1" w:rsidRDefault="00935581" w:rsidP="00935581">
            <w:pPr>
              <w:jc w:val="both"/>
              <w:rPr>
                <w:rStyle w:val="Strong"/>
                <w:rFonts w:ascii="Times New Roman" w:hAnsi="Times New Roman" w:cs="Times New Roman"/>
                <w:b w:val="0"/>
                <w:color w:val="000000" w:themeColor="text1"/>
                <w:sz w:val="24"/>
                <w:szCs w:val="24"/>
                <w:shd w:val="clear" w:color="auto" w:fill="FFFFFF"/>
              </w:rPr>
            </w:pPr>
            <w:r w:rsidRPr="00186AC1">
              <w:rPr>
                <w:rStyle w:val="Strong"/>
                <w:rFonts w:ascii="Times New Roman" w:hAnsi="Times New Roman" w:cs="Times New Roman"/>
                <w:color w:val="000000" w:themeColor="text1"/>
                <w:sz w:val="24"/>
                <w:szCs w:val="24"/>
                <w:shd w:val="clear" w:color="auto" w:fill="FFFFFF"/>
              </w:rPr>
              <w:t>Inactive</w:t>
            </w:r>
          </w:p>
          <w:p w14:paraId="5A3A7E62" w14:textId="55657E24" w:rsidR="00935581" w:rsidRPr="002410EA" w:rsidRDefault="00935581" w:rsidP="00935581">
            <w:pPr>
              <w:jc w:val="both"/>
              <w:rPr>
                <w:rStyle w:val="breakword"/>
                <w:rFonts w:ascii="Times New Roman" w:hAnsi="Times New Roman" w:cs="Times New Roman"/>
                <w:b/>
                <w:bCs/>
                <w:color w:val="000000" w:themeColor="text1"/>
                <w:sz w:val="24"/>
                <w:szCs w:val="24"/>
                <w:shd w:val="clear" w:color="auto" w:fill="FFFFFF"/>
              </w:rPr>
            </w:pPr>
            <w:r w:rsidRPr="00186AC1">
              <w:rPr>
                <w:rStyle w:val="Strong"/>
                <w:rFonts w:ascii="Times New Roman" w:hAnsi="Times New Roman" w:cs="Times New Roman"/>
                <w:color w:val="000000" w:themeColor="text1"/>
                <w:sz w:val="24"/>
                <w:szCs w:val="24"/>
                <w:shd w:val="clear" w:color="auto" w:fill="FFFFFF"/>
              </w:rPr>
              <w:t>0.50</w:t>
            </w:r>
          </w:p>
        </w:tc>
        <w:tc>
          <w:tcPr>
            <w:tcW w:w="1550" w:type="dxa"/>
            <w:tcBorders>
              <w:top w:val="single" w:sz="4" w:space="0" w:color="auto"/>
              <w:left w:val="single" w:sz="4" w:space="0" w:color="auto"/>
              <w:bottom w:val="single" w:sz="4" w:space="0" w:color="auto"/>
              <w:right w:val="single" w:sz="4" w:space="0" w:color="auto"/>
            </w:tcBorders>
          </w:tcPr>
          <w:p w14:paraId="31A504D8" w14:textId="77777777" w:rsidR="00935581" w:rsidRPr="00186AC1" w:rsidRDefault="00935581" w:rsidP="00935581">
            <w:pPr>
              <w:jc w:val="both"/>
              <w:rPr>
                <w:rStyle w:val="Strong"/>
                <w:rFonts w:ascii="Times New Roman" w:hAnsi="Times New Roman" w:cs="Times New Roman"/>
                <w:b w:val="0"/>
                <w:color w:val="000000" w:themeColor="text1"/>
                <w:sz w:val="24"/>
                <w:szCs w:val="24"/>
                <w:shd w:val="clear" w:color="auto" w:fill="FFFFFF"/>
              </w:rPr>
            </w:pPr>
            <w:r w:rsidRPr="00186AC1">
              <w:rPr>
                <w:rStyle w:val="Strong"/>
                <w:rFonts w:ascii="Times New Roman" w:hAnsi="Times New Roman" w:cs="Times New Roman"/>
                <w:color w:val="000000" w:themeColor="text1"/>
                <w:sz w:val="24"/>
                <w:szCs w:val="24"/>
                <w:shd w:val="clear" w:color="auto" w:fill="FFFFFF"/>
              </w:rPr>
              <w:t>Inactive</w:t>
            </w:r>
          </w:p>
          <w:p w14:paraId="110F66E5" w14:textId="22B79D2D" w:rsidR="00935581" w:rsidRPr="002410EA" w:rsidRDefault="00935581" w:rsidP="00935581">
            <w:pPr>
              <w:jc w:val="both"/>
              <w:rPr>
                <w:rStyle w:val="breakword"/>
                <w:rFonts w:ascii="Times New Roman" w:hAnsi="Times New Roman" w:cs="Times New Roman"/>
                <w:b/>
                <w:bCs/>
                <w:color w:val="000000" w:themeColor="text1"/>
                <w:sz w:val="24"/>
                <w:szCs w:val="24"/>
                <w:shd w:val="clear" w:color="auto" w:fill="FFFFFF"/>
              </w:rPr>
            </w:pPr>
            <w:r w:rsidRPr="00186AC1">
              <w:rPr>
                <w:rStyle w:val="Strong"/>
                <w:rFonts w:ascii="Times New Roman" w:hAnsi="Times New Roman" w:cs="Times New Roman"/>
                <w:color w:val="000000" w:themeColor="text1"/>
                <w:sz w:val="24"/>
                <w:szCs w:val="24"/>
                <w:shd w:val="clear" w:color="auto" w:fill="FFFFFF"/>
              </w:rPr>
              <w:t>0.29</w:t>
            </w:r>
          </w:p>
        </w:tc>
      </w:tr>
      <w:tr w:rsidR="00935581" w:rsidRPr="002410EA" w14:paraId="5F09B5EF" w14:textId="77777777" w:rsidTr="00D2538B">
        <w:tc>
          <w:tcPr>
            <w:tcW w:w="1413" w:type="dxa"/>
            <w:tcBorders>
              <w:top w:val="single" w:sz="4" w:space="0" w:color="auto"/>
              <w:left w:val="single" w:sz="4" w:space="0" w:color="auto"/>
              <w:bottom w:val="single" w:sz="4" w:space="0" w:color="auto"/>
              <w:right w:val="single" w:sz="4" w:space="0" w:color="auto"/>
            </w:tcBorders>
          </w:tcPr>
          <w:p w14:paraId="52FCA250" w14:textId="12958A3D" w:rsidR="00935581" w:rsidRPr="002410EA" w:rsidRDefault="00935581" w:rsidP="00935581">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68859160</w:t>
            </w:r>
          </w:p>
        </w:tc>
        <w:tc>
          <w:tcPr>
            <w:tcW w:w="1134" w:type="dxa"/>
            <w:gridSpan w:val="2"/>
            <w:tcBorders>
              <w:top w:val="single" w:sz="4" w:space="0" w:color="auto"/>
              <w:left w:val="single" w:sz="4" w:space="0" w:color="auto"/>
              <w:bottom w:val="single" w:sz="4" w:space="0" w:color="auto"/>
              <w:right w:val="single" w:sz="4" w:space="0" w:color="auto"/>
            </w:tcBorders>
          </w:tcPr>
          <w:p w14:paraId="0DE4F5AB" w14:textId="77777777" w:rsidR="00935581" w:rsidRPr="002410EA" w:rsidRDefault="00935581" w:rsidP="00935581">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40EBB672" w14:textId="23B15ABE" w:rsidR="00935581" w:rsidRPr="002410EA" w:rsidRDefault="00935581" w:rsidP="00935581">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0.25</w:t>
            </w:r>
          </w:p>
        </w:tc>
        <w:tc>
          <w:tcPr>
            <w:tcW w:w="1143" w:type="dxa"/>
            <w:tcBorders>
              <w:top w:val="single" w:sz="4" w:space="0" w:color="auto"/>
              <w:left w:val="single" w:sz="4" w:space="0" w:color="auto"/>
              <w:bottom w:val="single" w:sz="4" w:space="0" w:color="auto"/>
              <w:right w:val="single" w:sz="4" w:space="0" w:color="auto"/>
            </w:tcBorders>
          </w:tcPr>
          <w:p w14:paraId="65F2F8A6" w14:textId="77777777" w:rsidR="00935581" w:rsidRPr="002410EA" w:rsidRDefault="00935581" w:rsidP="00935581">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2DC31605" w14:textId="3539D90A" w:rsidR="00935581" w:rsidRPr="002410EA" w:rsidRDefault="00935581" w:rsidP="00935581">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0.48</w:t>
            </w:r>
          </w:p>
        </w:tc>
        <w:tc>
          <w:tcPr>
            <w:tcW w:w="1418" w:type="dxa"/>
            <w:tcBorders>
              <w:top w:val="single" w:sz="4" w:space="0" w:color="auto"/>
              <w:left w:val="single" w:sz="4" w:space="0" w:color="auto"/>
              <w:bottom w:val="single" w:sz="4" w:space="0" w:color="auto"/>
              <w:right w:val="single" w:sz="4" w:space="0" w:color="auto"/>
            </w:tcBorders>
          </w:tcPr>
          <w:p w14:paraId="07481B38" w14:textId="77777777" w:rsidR="00935581" w:rsidRPr="002410EA" w:rsidRDefault="00935581" w:rsidP="00935581">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30309928" w14:textId="7448EADD" w:rsidR="00935581" w:rsidRPr="002410EA" w:rsidRDefault="00935581" w:rsidP="00935581">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0.35</w:t>
            </w:r>
          </w:p>
        </w:tc>
        <w:tc>
          <w:tcPr>
            <w:tcW w:w="1417" w:type="dxa"/>
            <w:tcBorders>
              <w:top w:val="single" w:sz="4" w:space="0" w:color="auto"/>
              <w:left w:val="single" w:sz="4" w:space="0" w:color="auto"/>
              <w:bottom w:val="single" w:sz="4" w:space="0" w:color="auto"/>
              <w:right w:val="single" w:sz="4" w:space="0" w:color="auto"/>
            </w:tcBorders>
          </w:tcPr>
          <w:p w14:paraId="2C6710FB" w14:textId="77777777" w:rsidR="00935581" w:rsidRPr="002410EA" w:rsidRDefault="00935581" w:rsidP="00935581">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5370571E" w14:textId="090327DB" w:rsidR="00935581" w:rsidRPr="002410EA" w:rsidRDefault="00935581" w:rsidP="00935581">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0.29</w:t>
            </w:r>
          </w:p>
        </w:tc>
        <w:tc>
          <w:tcPr>
            <w:tcW w:w="1550" w:type="dxa"/>
            <w:tcBorders>
              <w:top w:val="single" w:sz="4" w:space="0" w:color="auto"/>
              <w:left w:val="single" w:sz="4" w:space="0" w:color="auto"/>
              <w:bottom w:val="single" w:sz="4" w:space="0" w:color="auto"/>
              <w:right w:val="single" w:sz="4" w:space="0" w:color="auto"/>
            </w:tcBorders>
          </w:tcPr>
          <w:p w14:paraId="591CB8A6" w14:textId="77777777" w:rsidR="00935581" w:rsidRPr="002410EA" w:rsidRDefault="00935581" w:rsidP="00935581">
            <w:pPr>
              <w:jc w:val="both"/>
              <w:rPr>
                <w:rStyle w:val="Strong"/>
                <w:rFonts w:ascii="Times New Roman" w:hAnsi="Times New Roman" w:cs="Times New Roman"/>
                <w:b w:val="0"/>
                <w:bCs w:val="0"/>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Inactive</w:t>
            </w:r>
          </w:p>
          <w:p w14:paraId="17CAED99" w14:textId="3DE4AC12" w:rsidR="00935581" w:rsidRPr="002410EA" w:rsidRDefault="00935581" w:rsidP="00935581">
            <w:pPr>
              <w:jc w:val="both"/>
              <w:rPr>
                <w:rStyle w:val="breakword"/>
                <w:rFonts w:ascii="Times New Roman" w:hAnsi="Times New Roman" w:cs="Times New Roman"/>
                <w:b/>
                <w:bCs/>
                <w:color w:val="000000" w:themeColor="text1"/>
                <w:sz w:val="24"/>
                <w:szCs w:val="24"/>
                <w:shd w:val="clear" w:color="auto" w:fill="FFFFFF"/>
              </w:rPr>
            </w:pPr>
            <w:r w:rsidRPr="002410EA">
              <w:rPr>
                <w:rStyle w:val="Strong"/>
                <w:rFonts w:ascii="Times New Roman" w:hAnsi="Times New Roman" w:cs="Times New Roman"/>
                <w:b w:val="0"/>
                <w:bCs w:val="0"/>
                <w:color w:val="000000" w:themeColor="text1"/>
                <w:sz w:val="24"/>
                <w:szCs w:val="24"/>
                <w:shd w:val="clear" w:color="auto" w:fill="FFFFFF"/>
              </w:rPr>
              <w:t>0.05</w:t>
            </w:r>
          </w:p>
        </w:tc>
      </w:tr>
    </w:tbl>
    <w:p w14:paraId="4B3EDCAC" w14:textId="77777777" w:rsidR="002D6805" w:rsidRDefault="002D6805">
      <w:pPr>
        <w:spacing w:line="480" w:lineRule="auto"/>
        <w:jc w:val="both"/>
        <w:rPr>
          <w:rFonts w:ascii="Times New Roman" w:hAnsi="Times New Roman" w:cs="Times New Roman"/>
          <w:sz w:val="24"/>
          <w:szCs w:val="24"/>
        </w:rPr>
      </w:pPr>
    </w:p>
    <w:p w14:paraId="3196124C" w14:textId="77777777" w:rsidR="006B7A7A" w:rsidRDefault="006B7A7A">
      <w:pPr>
        <w:spacing w:line="480" w:lineRule="auto"/>
        <w:jc w:val="both"/>
        <w:rPr>
          <w:rFonts w:ascii="Times New Roman" w:hAnsi="Times New Roman" w:cs="Times New Roman"/>
          <w:sz w:val="24"/>
          <w:szCs w:val="24"/>
        </w:rPr>
      </w:pPr>
    </w:p>
    <w:p w14:paraId="27C61B01" w14:textId="6315017A" w:rsidR="00CD44D5" w:rsidRDefault="00CD44D5" w:rsidP="00E7491B">
      <w:pPr>
        <w:spacing w:line="480" w:lineRule="auto"/>
        <w:jc w:val="both"/>
        <w:rPr>
          <w:rStyle w:val="Strong"/>
          <w:rFonts w:ascii="Times New Roman" w:hAnsi="Times New Roman" w:cs="Times New Roman"/>
          <w:color w:val="000000" w:themeColor="text1"/>
          <w:sz w:val="24"/>
          <w:szCs w:val="24"/>
          <w:shd w:val="clear" w:color="auto" w:fill="FFFFFF"/>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1413"/>
        <w:gridCol w:w="1276"/>
        <w:gridCol w:w="1275"/>
        <w:gridCol w:w="1418"/>
        <w:gridCol w:w="1417"/>
        <w:gridCol w:w="1418"/>
      </w:tblGrid>
      <w:tr w:rsidR="00CD44D5" w:rsidRPr="00186AC1" w14:paraId="7A7125D3" w14:textId="77777777" w:rsidTr="00424847">
        <w:tc>
          <w:tcPr>
            <w:tcW w:w="1413" w:type="dxa"/>
            <w:tcBorders>
              <w:top w:val="single" w:sz="4" w:space="0" w:color="auto"/>
              <w:left w:val="single" w:sz="4" w:space="0" w:color="auto"/>
              <w:bottom w:val="single" w:sz="4" w:space="0" w:color="auto"/>
              <w:right w:val="single" w:sz="4" w:space="0" w:color="auto"/>
            </w:tcBorders>
          </w:tcPr>
          <w:p w14:paraId="7606C05D" w14:textId="77777777" w:rsidR="00CD44D5" w:rsidRPr="00186AC1" w:rsidRDefault="00CD44D5" w:rsidP="00424847">
            <w:pPr>
              <w:jc w:val="both"/>
              <w:rPr>
                <w:rStyle w:val="Strong"/>
                <w:rFonts w:ascii="Times New Roman" w:hAnsi="Times New Roman" w:cs="Times New Roman"/>
                <w:b w:val="0"/>
                <w:color w:val="000000" w:themeColor="text1"/>
                <w:sz w:val="24"/>
                <w:szCs w:val="24"/>
                <w:shd w:val="clear" w:color="auto" w:fill="FFFFFF"/>
              </w:rPr>
            </w:pPr>
            <w:r w:rsidRPr="00CD44D5">
              <w:rPr>
                <w:rStyle w:val="Strong"/>
                <w:rFonts w:ascii="Times New Roman" w:hAnsi="Times New Roman" w:cs="Times New Roman"/>
                <w:color w:val="000000" w:themeColor="text1"/>
                <w:sz w:val="24"/>
                <w:szCs w:val="24"/>
                <w:highlight w:val="yellow"/>
                <w:shd w:val="clear" w:color="auto" w:fill="FFFFFF"/>
              </w:rPr>
              <w:t>46175386</w:t>
            </w:r>
          </w:p>
        </w:tc>
        <w:tc>
          <w:tcPr>
            <w:tcW w:w="1276" w:type="dxa"/>
            <w:tcBorders>
              <w:top w:val="single" w:sz="4" w:space="0" w:color="auto"/>
              <w:left w:val="single" w:sz="4" w:space="0" w:color="auto"/>
              <w:bottom w:val="single" w:sz="4" w:space="0" w:color="auto"/>
              <w:right w:val="single" w:sz="4" w:space="0" w:color="auto"/>
            </w:tcBorders>
          </w:tcPr>
          <w:p w14:paraId="7C0EA92A" w14:textId="77777777" w:rsidR="00CD44D5" w:rsidRPr="00186AC1" w:rsidRDefault="00CD44D5" w:rsidP="00424847">
            <w:pPr>
              <w:jc w:val="both"/>
              <w:rPr>
                <w:rStyle w:val="Strong"/>
                <w:rFonts w:ascii="Times New Roman" w:hAnsi="Times New Roman" w:cs="Times New Roman"/>
                <w:b w:val="0"/>
                <w:color w:val="000000" w:themeColor="text1"/>
                <w:sz w:val="24"/>
                <w:szCs w:val="24"/>
                <w:shd w:val="clear" w:color="auto" w:fill="FFFFFF"/>
              </w:rPr>
            </w:pPr>
            <w:r w:rsidRPr="00186AC1">
              <w:rPr>
                <w:rStyle w:val="Strong"/>
                <w:rFonts w:ascii="Times New Roman" w:hAnsi="Times New Roman" w:cs="Times New Roman"/>
                <w:color w:val="000000" w:themeColor="text1"/>
                <w:sz w:val="24"/>
                <w:szCs w:val="24"/>
                <w:shd w:val="clear" w:color="auto" w:fill="FFFFFF"/>
              </w:rPr>
              <w:t>Inactive</w:t>
            </w:r>
          </w:p>
          <w:p w14:paraId="597CBA59" w14:textId="77777777" w:rsidR="00CD44D5" w:rsidRPr="00186AC1" w:rsidRDefault="00CD44D5" w:rsidP="00424847">
            <w:pPr>
              <w:jc w:val="both"/>
              <w:rPr>
                <w:rStyle w:val="Strong"/>
                <w:rFonts w:ascii="Times New Roman" w:hAnsi="Times New Roman" w:cs="Times New Roman"/>
                <w:b w:val="0"/>
                <w:color w:val="000000" w:themeColor="text1"/>
                <w:sz w:val="24"/>
                <w:szCs w:val="24"/>
                <w:shd w:val="clear" w:color="auto" w:fill="FFFFFF"/>
              </w:rPr>
            </w:pPr>
            <w:r w:rsidRPr="00186AC1">
              <w:rPr>
                <w:rStyle w:val="Strong"/>
                <w:rFonts w:ascii="Times New Roman" w:hAnsi="Times New Roman" w:cs="Times New Roman"/>
                <w:color w:val="000000" w:themeColor="text1"/>
                <w:sz w:val="24"/>
                <w:szCs w:val="24"/>
                <w:shd w:val="clear" w:color="auto" w:fill="FFFFFF"/>
              </w:rPr>
              <w:t>0.42</w:t>
            </w:r>
          </w:p>
        </w:tc>
        <w:tc>
          <w:tcPr>
            <w:tcW w:w="1275" w:type="dxa"/>
            <w:tcBorders>
              <w:top w:val="single" w:sz="4" w:space="0" w:color="auto"/>
              <w:left w:val="single" w:sz="4" w:space="0" w:color="auto"/>
              <w:bottom w:val="single" w:sz="4" w:space="0" w:color="auto"/>
              <w:right w:val="single" w:sz="4" w:space="0" w:color="auto"/>
            </w:tcBorders>
          </w:tcPr>
          <w:p w14:paraId="2105DF8C" w14:textId="77777777" w:rsidR="00CD44D5" w:rsidRPr="00186AC1" w:rsidRDefault="00CD44D5" w:rsidP="00424847">
            <w:pPr>
              <w:jc w:val="both"/>
              <w:rPr>
                <w:rStyle w:val="Strong"/>
                <w:rFonts w:ascii="Times New Roman" w:hAnsi="Times New Roman" w:cs="Times New Roman"/>
                <w:b w:val="0"/>
                <w:color w:val="000000" w:themeColor="text1"/>
                <w:sz w:val="24"/>
                <w:szCs w:val="24"/>
                <w:shd w:val="clear" w:color="auto" w:fill="FFFFFF"/>
              </w:rPr>
            </w:pPr>
            <w:r w:rsidRPr="00186AC1">
              <w:rPr>
                <w:rStyle w:val="Strong"/>
                <w:rFonts w:ascii="Times New Roman" w:hAnsi="Times New Roman" w:cs="Times New Roman"/>
                <w:color w:val="000000" w:themeColor="text1"/>
                <w:sz w:val="24"/>
                <w:szCs w:val="24"/>
                <w:shd w:val="clear" w:color="auto" w:fill="FFFFFF"/>
              </w:rPr>
              <w:t>Inactive</w:t>
            </w:r>
          </w:p>
          <w:p w14:paraId="795DB0F5" w14:textId="77777777" w:rsidR="00CD44D5" w:rsidRPr="00186AC1" w:rsidRDefault="00CD44D5" w:rsidP="00424847">
            <w:pPr>
              <w:jc w:val="both"/>
              <w:rPr>
                <w:rStyle w:val="Strong"/>
                <w:rFonts w:ascii="Times New Roman" w:hAnsi="Times New Roman" w:cs="Times New Roman"/>
                <w:b w:val="0"/>
                <w:color w:val="000000" w:themeColor="text1"/>
                <w:sz w:val="24"/>
                <w:szCs w:val="24"/>
                <w:shd w:val="clear" w:color="auto" w:fill="FFFFFF"/>
              </w:rPr>
            </w:pPr>
            <w:r w:rsidRPr="00186AC1">
              <w:rPr>
                <w:rStyle w:val="Strong"/>
                <w:rFonts w:ascii="Times New Roman" w:hAnsi="Times New Roman" w:cs="Times New Roman"/>
                <w:color w:val="000000" w:themeColor="text1"/>
                <w:sz w:val="24"/>
                <w:szCs w:val="24"/>
                <w:shd w:val="clear" w:color="auto" w:fill="FFFFFF"/>
              </w:rPr>
              <w:t>0.48</w:t>
            </w:r>
          </w:p>
        </w:tc>
        <w:tc>
          <w:tcPr>
            <w:tcW w:w="1418" w:type="dxa"/>
            <w:tcBorders>
              <w:top w:val="single" w:sz="4" w:space="0" w:color="auto"/>
              <w:left w:val="single" w:sz="4" w:space="0" w:color="auto"/>
              <w:bottom w:val="single" w:sz="4" w:space="0" w:color="auto"/>
              <w:right w:val="single" w:sz="4" w:space="0" w:color="auto"/>
            </w:tcBorders>
          </w:tcPr>
          <w:p w14:paraId="1A5AA290" w14:textId="77777777" w:rsidR="00CD44D5" w:rsidRPr="00186AC1" w:rsidRDefault="00CD44D5" w:rsidP="00424847">
            <w:pPr>
              <w:jc w:val="both"/>
              <w:rPr>
                <w:rStyle w:val="Strong"/>
                <w:rFonts w:ascii="Times New Roman" w:hAnsi="Times New Roman" w:cs="Times New Roman"/>
                <w:b w:val="0"/>
                <w:color w:val="000000" w:themeColor="text1"/>
                <w:sz w:val="24"/>
                <w:szCs w:val="24"/>
                <w:shd w:val="clear" w:color="auto" w:fill="FFFFFF"/>
              </w:rPr>
            </w:pPr>
            <w:r w:rsidRPr="00186AC1">
              <w:rPr>
                <w:rStyle w:val="Strong"/>
                <w:rFonts w:ascii="Times New Roman" w:hAnsi="Times New Roman" w:cs="Times New Roman"/>
                <w:color w:val="000000" w:themeColor="text1"/>
                <w:sz w:val="24"/>
                <w:szCs w:val="24"/>
                <w:shd w:val="clear" w:color="auto" w:fill="FFFFFF"/>
              </w:rPr>
              <w:t>Inactive</w:t>
            </w:r>
          </w:p>
          <w:p w14:paraId="221B3605" w14:textId="77777777" w:rsidR="00CD44D5" w:rsidRPr="00186AC1" w:rsidRDefault="00CD44D5" w:rsidP="00424847">
            <w:pPr>
              <w:jc w:val="both"/>
              <w:rPr>
                <w:rStyle w:val="Strong"/>
                <w:rFonts w:ascii="Times New Roman" w:hAnsi="Times New Roman" w:cs="Times New Roman"/>
                <w:b w:val="0"/>
                <w:color w:val="000000" w:themeColor="text1"/>
                <w:sz w:val="24"/>
                <w:szCs w:val="24"/>
                <w:shd w:val="clear" w:color="auto" w:fill="FFFFFF"/>
              </w:rPr>
            </w:pPr>
            <w:r w:rsidRPr="00186AC1">
              <w:rPr>
                <w:rStyle w:val="Strong"/>
                <w:rFonts w:ascii="Times New Roman" w:hAnsi="Times New Roman" w:cs="Times New Roman"/>
                <w:color w:val="000000" w:themeColor="text1"/>
                <w:sz w:val="24"/>
                <w:szCs w:val="24"/>
                <w:shd w:val="clear" w:color="auto" w:fill="FFFFFF"/>
              </w:rPr>
              <w:t>0.01</w:t>
            </w:r>
          </w:p>
        </w:tc>
        <w:tc>
          <w:tcPr>
            <w:tcW w:w="1417" w:type="dxa"/>
            <w:tcBorders>
              <w:top w:val="single" w:sz="4" w:space="0" w:color="auto"/>
              <w:left w:val="single" w:sz="4" w:space="0" w:color="auto"/>
              <w:bottom w:val="single" w:sz="4" w:space="0" w:color="auto"/>
              <w:right w:val="single" w:sz="4" w:space="0" w:color="auto"/>
            </w:tcBorders>
          </w:tcPr>
          <w:p w14:paraId="08F43124" w14:textId="77777777" w:rsidR="00CD44D5" w:rsidRPr="00186AC1" w:rsidRDefault="00CD44D5" w:rsidP="00424847">
            <w:pPr>
              <w:jc w:val="both"/>
              <w:rPr>
                <w:rStyle w:val="Strong"/>
                <w:rFonts w:ascii="Times New Roman" w:hAnsi="Times New Roman" w:cs="Times New Roman"/>
                <w:b w:val="0"/>
                <w:color w:val="000000" w:themeColor="text1"/>
                <w:sz w:val="24"/>
                <w:szCs w:val="24"/>
                <w:shd w:val="clear" w:color="auto" w:fill="FFFFFF"/>
              </w:rPr>
            </w:pPr>
            <w:r w:rsidRPr="00186AC1">
              <w:rPr>
                <w:rStyle w:val="Strong"/>
                <w:rFonts w:ascii="Times New Roman" w:hAnsi="Times New Roman" w:cs="Times New Roman"/>
                <w:color w:val="000000" w:themeColor="text1"/>
                <w:sz w:val="24"/>
                <w:szCs w:val="24"/>
                <w:shd w:val="clear" w:color="auto" w:fill="FFFFFF"/>
              </w:rPr>
              <w:t>Inactive</w:t>
            </w:r>
          </w:p>
          <w:p w14:paraId="1B0DE4F5" w14:textId="77777777" w:rsidR="00CD44D5" w:rsidRPr="00186AC1" w:rsidRDefault="00CD44D5" w:rsidP="00424847">
            <w:pPr>
              <w:jc w:val="both"/>
              <w:rPr>
                <w:rStyle w:val="Strong"/>
                <w:rFonts w:ascii="Times New Roman" w:hAnsi="Times New Roman" w:cs="Times New Roman"/>
                <w:b w:val="0"/>
                <w:color w:val="000000" w:themeColor="text1"/>
                <w:sz w:val="24"/>
                <w:szCs w:val="24"/>
                <w:shd w:val="clear" w:color="auto" w:fill="FFFFFF"/>
              </w:rPr>
            </w:pPr>
            <w:r w:rsidRPr="00186AC1">
              <w:rPr>
                <w:rStyle w:val="Strong"/>
                <w:rFonts w:ascii="Times New Roman" w:hAnsi="Times New Roman" w:cs="Times New Roman"/>
                <w:color w:val="000000" w:themeColor="text1"/>
                <w:sz w:val="24"/>
                <w:szCs w:val="24"/>
                <w:shd w:val="clear" w:color="auto" w:fill="FFFFFF"/>
              </w:rPr>
              <w:t>0.43</w:t>
            </w:r>
          </w:p>
        </w:tc>
        <w:tc>
          <w:tcPr>
            <w:tcW w:w="1418" w:type="dxa"/>
            <w:tcBorders>
              <w:top w:val="single" w:sz="4" w:space="0" w:color="auto"/>
              <w:left w:val="single" w:sz="4" w:space="0" w:color="auto"/>
              <w:bottom w:val="single" w:sz="4" w:space="0" w:color="auto"/>
              <w:right w:val="single" w:sz="4" w:space="0" w:color="auto"/>
            </w:tcBorders>
          </w:tcPr>
          <w:p w14:paraId="7F154B4A" w14:textId="77777777" w:rsidR="00CD44D5" w:rsidRPr="00186AC1" w:rsidRDefault="00CD44D5" w:rsidP="00424847">
            <w:pPr>
              <w:jc w:val="both"/>
              <w:rPr>
                <w:rStyle w:val="Strong"/>
                <w:rFonts w:ascii="Times New Roman" w:hAnsi="Times New Roman" w:cs="Times New Roman"/>
                <w:b w:val="0"/>
                <w:color w:val="000000" w:themeColor="text1"/>
                <w:sz w:val="24"/>
                <w:szCs w:val="24"/>
                <w:shd w:val="clear" w:color="auto" w:fill="FFFFFF"/>
              </w:rPr>
            </w:pPr>
            <w:r w:rsidRPr="00186AC1">
              <w:rPr>
                <w:rStyle w:val="Strong"/>
                <w:rFonts w:ascii="Times New Roman" w:hAnsi="Times New Roman" w:cs="Times New Roman"/>
                <w:color w:val="000000" w:themeColor="text1"/>
                <w:sz w:val="24"/>
                <w:szCs w:val="24"/>
                <w:shd w:val="clear" w:color="auto" w:fill="FFFFFF"/>
              </w:rPr>
              <w:t>Inactive</w:t>
            </w:r>
          </w:p>
          <w:p w14:paraId="6EF6503D" w14:textId="77777777" w:rsidR="00CD44D5" w:rsidRPr="00186AC1" w:rsidRDefault="00CD44D5" w:rsidP="00424847">
            <w:pPr>
              <w:jc w:val="both"/>
              <w:rPr>
                <w:rStyle w:val="Strong"/>
                <w:rFonts w:ascii="Times New Roman" w:hAnsi="Times New Roman" w:cs="Times New Roman"/>
                <w:b w:val="0"/>
                <w:color w:val="000000" w:themeColor="text1"/>
                <w:sz w:val="24"/>
                <w:szCs w:val="24"/>
                <w:shd w:val="clear" w:color="auto" w:fill="FFFFFF"/>
              </w:rPr>
            </w:pPr>
            <w:r w:rsidRPr="00186AC1">
              <w:rPr>
                <w:rStyle w:val="Strong"/>
                <w:rFonts w:ascii="Times New Roman" w:hAnsi="Times New Roman" w:cs="Times New Roman"/>
                <w:color w:val="000000" w:themeColor="text1"/>
                <w:sz w:val="24"/>
                <w:szCs w:val="24"/>
                <w:shd w:val="clear" w:color="auto" w:fill="FFFFFF"/>
              </w:rPr>
              <w:t>0.34</w:t>
            </w:r>
          </w:p>
        </w:tc>
      </w:tr>
    </w:tbl>
    <w:p w14:paraId="500173C0" w14:textId="44E1DC1D" w:rsidR="00D2538B" w:rsidRDefault="00D2538B" w:rsidP="00E7491B">
      <w:pPr>
        <w:spacing w:line="480" w:lineRule="auto"/>
        <w:jc w:val="both"/>
        <w:rPr>
          <w:rStyle w:val="Strong"/>
          <w:rFonts w:ascii="Times New Roman" w:hAnsi="Times New Roman" w:cs="Times New Roman"/>
          <w:color w:val="000000" w:themeColor="text1"/>
          <w:sz w:val="24"/>
          <w:szCs w:val="24"/>
          <w:shd w:val="clear" w:color="auto" w:fill="FFFFFF"/>
        </w:rPr>
      </w:pPr>
    </w:p>
    <w:p w14:paraId="6037A3D4" w14:textId="1A35C63E" w:rsidR="00D2538B" w:rsidRDefault="00D2538B" w:rsidP="00E7491B">
      <w:pPr>
        <w:spacing w:line="480" w:lineRule="auto"/>
        <w:jc w:val="both"/>
        <w:rPr>
          <w:rStyle w:val="Strong"/>
          <w:rFonts w:ascii="Times New Roman" w:hAnsi="Times New Roman" w:cs="Times New Roman"/>
          <w:color w:val="000000" w:themeColor="text1"/>
          <w:sz w:val="24"/>
          <w:szCs w:val="24"/>
          <w:shd w:val="clear" w:color="auto" w:fill="FFFFFF"/>
        </w:rPr>
      </w:pPr>
      <w:r>
        <w:rPr>
          <w:rStyle w:val="Strong"/>
          <w:rFonts w:ascii="Times New Roman" w:hAnsi="Times New Roman" w:cs="Times New Roman"/>
          <w:b w:val="0"/>
          <w:bCs w:val="0"/>
          <w:color w:val="000000" w:themeColor="text1"/>
          <w:sz w:val="24"/>
          <w:szCs w:val="24"/>
          <w:shd w:val="clear" w:color="auto" w:fill="FFFFFF"/>
        </w:rPr>
        <w:t>(</w:t>
      </w:r>
      <w:r w:rsidRPr="00E70E69">
        <w:rPr>
          <w:rStyle w:val="Strong"/>
          <w:rFonts w:ascii="Times New Roman" w:hAnsi="Times New Roman" w:cs="Times New Roman"/>
          <w:b w:val="0"/>
          <w:bCs w:val="0"/>
          <w:color w:val="000000" w:themeColor="text1"/>
          <w:sz w:val="24"/>
          <w:szCs w:val="24"/>
          <w:shd w:val="clear" w:color="auto" w:fill="FFFFFF"/>
        </w:rPr>
        <w:t xml:space="preserve">The values in </w:t>
      </w:r>
      <w:proofErr w:type="gramStart"/>
      <w:r w:rsidRPr="00E70E69">
        <w:rPr>
          <w:rStyle w:val="Strong"/>
          <w:rFonts w:ascii="Times New Roman" w:hAnsi="Times New Roman" w:cs="Times New Roman"/>
          <w:b w:val="0"/>
          <w:bCs w:val="0"/>
          <w:color w:val="000000" w:themeColor="text1"/>
          <w:sz w:val="24"/>
          <w:szCs w:val="24"/>
          <w:shd w:val="clear" w:color="auto" w:fill="FFFFFF"/>
        </w:rPr>
        <w:t>table  denote</w:t>
      </w:r>
      <w:proofErr w:type="gramEnd"/>
      <w:r w:rsidRPr="00E70E69">
        <w:rPr>
          <w:rStyle w:val="Strong"/>
          <w:rFonts w:ascii="Times New Roman" w:hAnsi="Times New Roman" w:cs="Times New Roman"/>
          <w:b w:val="0"/>
          <w:bCs w:val="0"/>
          <w:color w:val="000000" w:themeColor="text1"/>
          <w:sz w:val="24"/>
          <w:szCs w:val="24"/>
          <w:shd w:val="clear" w:color="auto" w:fill="FFFFFF"/>
        </w:rPr>
        <w:t xml:space="preserve"> the probability of the specific toxicity</w:t>
      </w:r>
      <w:r>
        <w:rPr>
          <w:rStyle w:val="Strong"/>
          <w:rFonts w:ascii="Times New Roman" w:hAnsi="Times New Roman" w:cs="Times New Roman"/>
          <w:b w:val="0"/>
          <w:bCs w:val="0"/>
          <w:color w:val="000000" w:themeColor="text1"/>
          <w:sz w:val="24"/>
          <w:szCs w:val="24"/>
          <w:shd w:val="clear" w:color="auto" w:fill="FFFFFF"/>
        </w:rPr>
        <w:t xml:space="preserve"> occurring on administration of the compound as a drug. Compounds getting the result inactive with a probability of less than 0.49 as considered as hits)</w:t>
      </w:r>
    </w:p>
    <w:p w14:paraId="5370EB56" w14:textId="5C820467" w:rsidR="00E7491B" w:rsidRDefault="00E7491B" w:rsidP="00E7491B">
      <w:pPr>
        <w:spacing w:line="480" w:lineRule="auto"/>
        <w:jc w:val="both"/>
        <w:rPr>
          <w:rStyle w:val="Strong"/>
          <w:rFonts w:ascii="Times New Roman" w:hAnsi="Times New Roman" w:cs="Times New Roman"/>
          <w:color w:val="000000" w:themeColor="text1"/>
          <w:sz w:val="24"/>
          <w:szCs w:val="24"/>
          <w:shd w:val="clear" w:color="auto" w:fill="FFFFFF"/>
        </w:rPr>
      </w:pPr>
      <w:r>
        <w:rPr>
          <w:rStyle w:val="Strong"/>
          <w:rFonts w:ascii="Times New Roman" w:hAnsi="Times New Roman" w:cs="Times New Roman"/>
          <w:color w:val="000000" w:themeColor="text1"/>
          <w:sz w:val="24"/>
          <w:szCs w:val="24"/>
          <w:shd w:val="clear" w:color="auto" w:fill="FFFFFF"/>
        </w:rPr>
        <w:t xml:space="preserve">Table </w:t>
      </w:r>
      <w:r w:rsidR="00CD44D5">
        <w:rPr>
          <w:rStyle w:val="Strong"/>
          <w:rFonts w:ascii="Times New Roman" w:hAnsi="Times New Roman" w:cs="Times New Roman"/>
          <w:color w:val="000000" w:themeColor="text1"/>
          <w:sz w:val="24"/>
          <w:szCs w:val="24"/>
          <w:shd w:val="clear" w:color="auto" w:fill="FFFFFF"/>
        </w:rPr>
        <w:t>5:</w:t>
      </w:r>
      <w:r>
        <w:rPr>
          <w:rStyle w:val="Strong"/>
          <w:rFonts w:ascii="Times New Roman" w:hAnsi="Times New Roman" w:cs="Times New Roman"/>
          <w:color w:val="000000" w:themeColor="text1"/>
          <w:sz w:val="24"/>
          <w:szCs w:val="24"/>
          <w:shd w:val="clear" w:color="auto" w:fill="FFFFFF"/>
        </w:rPr>
        <w:t xml:space="preserve"> ADME</w:t>
      </w:r>
      <w:r w:rsidRPr="00266EC5">
        <w:rPr>
          <w:rStyle w:val="Strong"/>
          <w:rFonts w:ascii="Times New Roman" w:hAnsi="Times New Roman" w:cs="Times New Roman"/>
          <w:color w:val="000000" w:themeColor="text1"/>
          <w:sz w:val="24"/>
          <w:szCs w:val="24"/>
          <w:shd w:val="clear" w:color="auto" w:fill="FFFFFF"/>
        </w:rPr>
        <w:t xml:space="preserve"> Prediction results of best hits</w:t>
      </w:r>
    </w:p>
    <w:tbl>
      <w:tblPr>
        <w:tblStyle w:val="TableGrid"/>
        <w:tblW w:w="0" w:type="auto"/>
        <w:tblLayout w:type="fixed"/>
        <w:tblLook w:val="04A0" w:firstRow="1" w:lastRow="0" w:firstColumn="1" w:lastColumn="0" w:noHBand="0" w:noVBand="1"/>
      </w:tblPr>
      <w:tblGrid>
        <w:gridCol w:w="1413"/>
        <w:gridCol w:w="850"/>
        <w:gridCol w:w="851"/>
        <w:gridCol w:w="992"/>
        <w:gridCol w:w="709"/>
        <w:gridCol w:w="709"/>
        <w:gridCol w:w="708"/>
        <w:gridCol w:w="709"/>
        <w:gridCol w:w="709"/>
        <w:gridCol w:w="709"/>
      </w:tblGrid>
      <w:tr w:rsidR="00E7491B" w:rsidRPr="00BF43BA" w14:paraId="69952FDB" w14:textId="77777777" w:rsidTr="002F0998">
        <w:trPr>
          <w:cantSplit/>
          <w:trHeight w:val="2224"/>
        </w:trPr>
        <w:tc>
          <w:tcPr>
            <w:tcW w:w="1413" w:type="dxa"/>
            <w:tcBorders>
              <w:top w:val="single" w:sz="4" w:space="0" w:color="auto"/>
              <w:left w:val="single" w:sz="4" w:space="0" w:color="auto"/>
              <w:bottom w:val="single" w:sz="4" w:space="0" w:color="auto"/>
              <w:right w:val="single" w:sz="4" w:space="0" w:color="auto"/>
            </w:tcBorders>
            <w:textDirection w:val="btLr"/>
            <w:hideMark/>
          </w:tcPr>
          <w:p w14:paraId="2E0118F0" w14:textId="77777777" w:rsidR="00E7491B" w:rsidRPr="00071568" w:rsidRDefault="00E7491B" w:rsidP="00525CA0">
            <w:pPr>
              <w:spacing w:line="480" w:lineRule="auto"/>
              <w:ind w:left="113" w:right="113"/>
              <w:jc w:val="both"/>
              <w:rPr>
                <w:rStyle w:val="Strong"/>
                <w:rFonts w:ascii="Times New Roman" w:hAnsi="Times New Roman" w:cs="Times New Roman"/>
                <w:color w:val="000000" w:themeColor="text1"/>
                <w:sz w:val="24"/>
                <w:szCs w:val="24"/>
                <w:shd w:val="clear" w:color="auto" w:fill="FFFFFF"/>
              </w:rPr>
            </w:pPr>
            <w:proofErr w:type="spellStart"/>
            <w:r w:rsidRPr="00071568">
              <w:rPr>
                <w:rStyle w:val="Strong"/>
                <w:rFonts w:ascii="Times New Roman" w:hAnsi="Times New Roman" w:cs="Times New Roman"/>
                <w:color w:val="000000" w:themeColor="text1"/>
                <w:sz w:val="24"/>
                <w:szCs w:val="24"/>
                <w:shd w:val="clear" w:color="auto" w:fill="FFFFFF"/>
              </w:rPr>
              <w:t>Compund</w:t>
            </w:r>
            <w:proofErr w:type="spellEnd"/>
          </w:p>
          <w:p w14:paraId="7B2668BB" w14:textId="77777777" w:rsidR="00E7491B" w:rsidRPr="00071568" w:rsidRDefault="00E7491B" w:rsidP="00525CA0">
            <w:pPr>
              <w:spacing w:line="480" w:lineRule="auto"/>
              <w:ind w:left="113" w:right="113"/>
              <w:jc w:val="both"/>
              <w:rPr>
                <w:rStyle w:val="Strong"/>
                <w:color w:val="000000" w:themeColor="text1"/>
                <w:sz w:val="24"/>
                <w:szCs w:val="24"/>
                <w:shd w:val="clear" w:color="auto" w:fill="FFFFFF"/>
              </w:rPr>
            </w:pPr>
            <w:r w:rsidRPr="00071568">
              <w:rPr>
                <w:rStyle w:val="Strong"/>
                <w:rFonts w:ascii="Times New Roman" w:hAnsi="Times New Roman" w:cs="Times New Roman"/>
                <w:color w:val="000000" w:themeColor="text1"/>
                <w:sz w:val="24"/>
                <w:szCs w:val="24"/>
                <w:shd w:val="clear" w:color="auto" w:fill="FFFFFF"/>
              </w:rPr>
              <w:t>(</w:t>
            </w:r>
            <w:proofErr w:type="spellStart"/>
            <w:r w:rsidRPr="00071568">
              <w:rPr>
                <w:rStyle w:val="Strong"/>
                <w:rFonts w:ascii="Times New Roman" w:hAnsi="Times New Roman" w:cs="Times New Roman"/>
                <w:color w:val="000000" w:themeColor="text1"/>
                <w:sz w:val="24"/>
                <w:szCs w:val="24"/>
                <w:shd w:val="clear" w:color="auto" w:fill="FFFFFF"/>
              </w:rPr>
              <w:t>Pubchem</w:t>
            </w:r>
            <w:proofErr w:type="spellEnd"/>
            <w:r w:rsidRPr="00071568">
              <w:rPr>
                <w:rStyle w:val="Strong"/>
                <w:rFonts w:ascii="Times New Roman" w:hAnsi="Times New Roman" w:cs="Times New Roman"/>
                <w:color w:val="000000" w:themeColor="text1"/>
                <w:sz w:val="24"/>
                <w:szCs w:val="24"/>
                <w:shd w:val="clear" w:color="auto" w:fill="FFFFFF"/>
              </w:rPr>
              <w:t xml:space="preserve"> CID)</w:t>
            </w:r>
          </w:p>
        </w:tc>
        <w:tc>
          <w:tcPr>
            <w:tcW w:w="850" w:type="dxa"/>
            <w:tcBorders>
              <w:top w:val="single" w:sz="4" w:space="0" w:color="auto"/>
              <w:left w:val="single" w:sz="4" w:space="0" w:color="auto"/>
              <w:bottom w:val="single" w:sz="4" w:space="0" w:color="auto"/>
              <w:right w:val="single" w:sz="4" w:space="0" w:color="auto"/>
            </w:tcBorders>
            <w:textDirection w:val="btLr"/>
          </w:tcPr>
          <w:p w14:paraId="0B8CBAF5" w14:textId="77777777" w:rsidR="00E7491B" w:rsidRPr="00071568" w:rsidRDefault="00E7491B" w:rsidP="00525CA0">
            <w:pPr>
              <w:autoSpaceDE w:val="0"/>
              <w:autoSpaceDN w:val="0"/>
              <w:adjustRightInd w:val="0"/>
              <w:rPr>
                <w:rStyle w:val="Strong"/>
                <w:rFonts w:ascii="Times New Roman" w:hAnsi="Times New Roman" w:cs="Times New Roman"/>
                <w:sz w:val="24"/>
                <w:szCs w:val="24"/>
              </w:rPr>
            </w:pPr>
            <w:r w:rsidRPr="00071568">
              <w:rPr>
                <w:rFonts w:ascii="Times New Roman" w:hAnsi="Times New Roman" w:cs="Times New Roman"/>
                <w:b/>
                <w:bCs/>
                <w:sz w:val="24"/>
                <w:szCs w:val="24"/>
              </w:rPr>
              <w:t>MDCK Permeability</w:t>
            </w:r>
          </w:p>
        </w:tc>
        <w:tc>
          <w:tcPr>
            <w:tcW w:w="851" w:type="dxa"/>
            <w:tcBorders>
              <w:top w:val="single" w:sz="4" w:space="0" w:color="auto"/>
              <w:left w:val="single" w:sz="4" w:space="0" w:color="auto"/>
              <w:bottom w:val="single" w:sz="4" w:space="0" w:color="auto"/>
              <w:right w:val="single" w:sz="4" w:space="0" w:color="auto"/>
            </w:tcBorders>
            <w:textDirection w:val="btLr"/>
          </w:tcPr>
          <w:p w14:paraId="30ED0792" w14:textId="77777777" w:rsidR="00E7491B" w:rsidRPr="00071568" w:rsidRDefault="00E7491B" w:rsidP="00525CA0">
            <w:pPr>
              <w:autoSpaceDE w:val="0"/>
              <w:autoSpaceDN w:val="0"/>
              <w:adjustRightInd w:val="0"/>
              <w:rPr>
                <w:rFonts w:ascii="Times New Roman" w:hAnsi="Times New Roman" w:cs="Times New Roman"/>
                <w:b/>
                <w:bCs/>
                <w:sz w:val="24"/>
                <w:szCs w:val="24"/>
              </w:rPr>
            </w:pPr>
            <w:proofErr w:type="spellStart"/>
            <w:r w:rsidRPr="00071568">
              <w:rPr>
                <w:rFonts w:ascii="Times New Roman" w:hAnsi="Times New Roman" w:cs="Times New Roman"/>
                <w:b/>
                <w:bCs/>
                <w:sz w:val="24"/>
                <w:szCs w:val="24"/>
              </w:rPr>
              <w:t>Pgp</w:t>
            </w:r>
            <w:proofErr w:type="spellEnd"/>
            <w:r w:rsidRPr="00071568">
              <w:rPr>
                <w:rFonts w:ascii="Times New Roman" w:hAnsi="Times New Roman" w:cs="Times New Roman"/>
                <w:b/>
                <w:bCs/>
                <w:sz w:val="24"/>
                <w:szCs w:val="24"/>
              </w:rPr>
              <w:t>-inhibitor</w:t>
            </w:r>
          </w:p>
        </w:tc>
        <w:tc>
          <w:tcPr>
            <w:tcW w:w="992" w:type="dxa"/>
            <w:tcBorders>
              <w:top w:val="single" w:sz="4" w:space="0" w:color="auto"/>
              <w:left w:val="single" w:sz="4" w:space="0" w:color="auto"/>
              <w:bottom w:val="single" w:sz="4" w:space="0" w:color="auto"/>
              <w:right w:val="single" w:sz="4" w:space="0" w:color="auto"/>
            </w:tcBorders>
            <w:textDirection w:val="btLr"/>
          </w:tcPr>
          <w:p w14:paraId="10483938" w14:textId="22371ABF" w:rsidR="00E7491B" w:rsidRPr="00071568" w:rsidRDefault="00E7491B" w:rsidP="00525CA0">
            <w:pPr>
              <w:autoSpaceDE w:val="0"/>
              <w:autoSpaceDN w:val="0"/>
              <w:adjustRightInd w:val="0"/>
              <w:rPr>
                <w:rFonts w:ascii="Times New Roman" w:hAnsi="Times New Roman" w:cs="Times New Roman"/>
                <w:b/>
                <w:bCs/>
                <w:sz w:val="24"/>
                <w:szCs w:val="24"/>
              </w:rPr>
            </w:pPr>
            <w:r w:rsidRPr="00071568">
              <w:rPr>
                <w:rFonts w:ascii="Times New Roman" w:hAnsi="Times New Roman" w:cs="Times New Roman"/>
                <w:b/>
                <w:bCs/>
                <w:sz w:val="24"/>
                <w:szCs w:val="24"/>
              </w:rPr>
              <w:t xml:space="preserve">PPB (plasma protein                             </w:t>
            </w:r>
            <w:proofErr w:type="gramStart"/>
            <w:r w:rsidRPr="00071568">
              <w:rPr>
                <w:rFonts w:ascii="Times New Roman" w:hAnsi="Times New Roman" w:cs="Times New Roman"/>
                <w:b/>
                <w:bCs/>
                <w:sz w:val="24"/>
                <w:szCs w:val="24"/>
              </w:rPr>
              <w:t xml:space="preserve">  </w:t>
            </w:r>
            <w:r w:rsidR="00F521F6">
              <w:rPr>
                <w:rFonts w:ascii="Times New Roman" w:hAnsi="Times New Roman" w:cs="Times New Roman"/>
                <w:b/>
                <w:bCs/>
                <w:sz w:val="24"/>
                <w:szCs w:val="24"/>
              </w:rPr>
              <w:t>.</w:t>
            </w:r>
            <w:proofErr w:type="gramEnd"/>
            <w:r w:rsidRPr="00071568">
              <w:rPr>
                <w:rFonts w:ascii="Times New Roman" w:hAnsi="Times New Roman" w:cs="Times New Roman"/>
                <w:b/>
                <w:bCs/>
                <w:sz w:val="24"/>
                <w:szCs w:val="24"/>
              </w:rPr>
              <w:t xml:space="preserve">            binding) </w:t>
            </w:r>
          </w:p>
        </w:tc>
        <w:tc>
          <w:tcPr>
            <w:tcW w:w="709" w:type="dxa"/>
            <w:tcBorders>
              <w:top w:val="single" w:sz="4" w:space="0" w:color="auto"/>
              <w:left w:val="single" w:sz="4" w:space="0" w:color="auto"/>
              <w:bottom w:val="single" w:sz="4" w:space="0" w:color="auto"/>
              <w:right w:val="single" w:sz="4" w:space="0" w:color="auto"/>
            </w:tcBorders>
            <w:textDirection w:val="btLr"/>
          </w:tcPr>
          <w:p w14:paraId="3DC7D044" w14:textId="77777777" w:rsidR="00E7491B" w:rsidRPr="00071568" w:rsidRDefault="00E7491B" w:rsidP="00525CA0">
            <w:pPr>
              <w:autoSpaceDE w:val="0"/>
              <w:autoSpaceDN w:val="0"/>
              <w:adjustRightInd w:val="0"/>
              <w:rPr>
                <w:rFonts w:ascii="Times New Roman" w:hAnsi="Times New Roman" w:cs="Times New Roman"/>
                <w:b/>
                <w:bCs/>
                <w:sz w:val="24"/>
                <w:szCs w:val="24"/>
              </w:rPr>
            </w:pPr>
            <w:r w:rsidRPr="00071568">
              <w:rPr>
                <w:rFonts w:ascii="Times New Roman" w:hAnsi="Times New Roman" w:cs="Times New Roman"/>
                <w:b/>
                <w:bCs/>
                <w:sz w:val="24"/>
                <w:szCs w:val="24"/>
              </w:rPr>
              <w:t>BBB Penetration</w:t>
            </w:r>
          </w:p>
        </w:tc>
        <w:tc>
          <w:tcPr>
            <w:tcW w:w="709" w:type="dxa"/>
            <w:tcBorders>
              <w:top w:val="single" w:sz="4" w:space="0" w:color="auto"/>
              <w:left w:val="single" w:sz="4" w:space="0" w:color="auto"/>
              <w:bottom w:val="single" w:sz="4" w:space="0" w:color="auto"/>
              <w:right w:val="single" w:sz="4" w:space="0" w:color="auto"/>
            </w:tcBorders>
            <w:textDirection w:val="btLr"/>
          </w:tcPr>
          <w:p w14:paraId="358DA003" w14:textId="77777777" w:rsidR="00E7491B" w:rsidRPr="00071568" w:rsidRDefault="00E7491B" w:rsidP="00525CA0">
            <w:pPr>
              <w:autoSpaceDE w:val="0"/>
              <w:autoSpaceDN w:val="0"/>
              <w:adjustRightInd w:val="0"/>
              <w:rPr>
                <w:rFonts w:ascii="Times New Roman" w:hAnsi="Times New Roman" w:cs="Times New Roman"/>
                <w:b/>
                <w:bCs/>
                <w:sz w:val="24"/>
                <w:szCs w:val="24"/>
              </w:rPr>
            </w:pPr>
            <w:r w:rsidRPr="00071568">
              <w:rPr>
                <w:rFonts w:ascii="Times New Roman" w:hAnsi="Times New Roman" w:cs="Times New Roman"/>
                <w:b/>
                <w:bCs/>
                <w:sz w:val="24"/>
                <w:szCs w:val="24"/>
              </w:rPr>
              <w:t>Volume Distribution</w:t>
            </w:r>
          </w:p>
        </w:tc>
        <w:tc>
          <w:tcPr>
            <w:tcW w:w="708" w:type="dxa"/>
            <w:tcBorders>
              <w:top w:val="single" w:sz="4" w:space="0" w:color="auto"/>
              <w:left w:val="single" w:sz="4" w:space="0" w:color="auto"/>
              <w:bottom w:val="single" w:sz="4" w:space="0" w:color="auto"/>
              <w:right w:val="single" w:sz="4" w:space="0" w:color="auto"/>
            </w:tcBorders>
            <w:textDirection w:val="btLr"/>
          </w:tcPr>
          <w:p w14:paraId="15406EBB" w14:textId="77777777" w:rsidR="00E7491B" w:rsidRPr="00071568" w:rsidRDefault="00E7491B" w:rsidP="00525CA0">
            <w:pPr>
              <w:autoSpaceDE w:val="0"/>
              <w:autoSpaceDN w:val="0"/>
              <w:adjustRightInd w:val="0"/>
              <w:rPr>
                <w:rFonts w:ascii="Times New Roman" w:hAnsi="Times New Roman" w:cs="Times New Roman"/>
                <w:b/>
                <w:bCs/>
                <w:sz w:val="24"/>
                <w:szCs w:val="24"/>
              </w:rPr>
            </w:pPr>
            <w:r w:rsidRPr="00071568">
              <w:rPr>
                <w:rFonts w:ascii="Times New Roman" w:hAnsi="Times New Roman" w:cs="Times New Roman"/>
                <w:b/>
                <w:bCs/>
                <w:sz w:val="24"/>
                <w:szCs w:val="24"/>
              </w:rPr>
              <w:t>CYP3A4 Inhibitor</w:t>
            </w:r>
          </w:p>
        </w:tc>
        <w:tc>
          <w:tcPr>
            <w:tcW w:w="709" w:type="dxa"/>
            <w:tcBorders>
              <w:top w:val="single" w:sz="4" w:space="0" w:color="auto"/>
              <w:left w:val="single" w:sz="4" w:space="0" w:color="auto"/>
              <w:bottom w:val="single" w:sz="4" w:space="0" w:color="auto"/>
              <w:right w:val="single" w:sz="4" w:space="0" w:color="auto"/>
            </w:tcBorders>
            <w:textDirection w:val="btLr"/>
          </w:tcPr>
          <w:p w14:paraId="63E4B507" w14:textId="77777777" w:rsidR="00E7491B" w:rsidRPr="00071568" w:rsidRDefault="00E7491B" w:rsidP="00525CA0">
            <w:pPr>
              <w:autoSpaceDE w:val="0"/>
              <w:autoSpaceDN w:val="0"/>
              <w:adjustRightInd w:val="0"/>
              <w:rPr>
                <w:rFonts w:ascii="Times New Roman" w:hAnsi="Times New Roman" w:cs="Times New Roman"/>
                <w:b/>
                <w:bCs/>
                <w:sz w:val="24"/>
                <w:szCs w:val="24"/>
              </w:rPr>
            </w:pPr>
            <w:r w:rsidRPr="00071568">
              <w:rPr>
                <w:rFonts w:ascii="Times New Roman" w:hAnsi="Times New Roman" w:cs="Times New Roman"/>
                <w:b/>
                <w:bCs/>
                <w:sz w:val="24"/>
                <w:szCs w:val="24"/>
              </w:rPr>
              <w:t>CYP1A2 inhibitor</w:t>
            </w:r>
          </w:p>
        </w:tc>
        <w:tc>
          <w:tcPr>
            <w:tcW w:w="709" w:type="dxa"/>
            <w:tcBorders>
              <w:top w:val="single" w:sz="4" w:space="0" w:color="auto"/>
              <w:left w:val="single" w:sz="4" w:space="0" w:color="auto"/>
              <w:bottom w:val="single" w:sz="4" w:space="0" w:color="auto"/>
              <w:right w:val="single" w:sz="4" w:space="0" w:color="auto"/>
            </w:tcBorders>
            <w:textDirection w:val="btLr"/>
          </w:tcPr>
          <w:p w14:paraId="5801B71E" w14:textId="77777777" w:rsidR="00E7491B" w:rsidRPr="00071568" w:rsidRDefault="00E7491B" w:rsidP="00525CA0">
            <w:pPr>
              <w:autoSpaceDE w:val="0"/>
              <w:autoSpaceDN w:val="0"/>
              <w:adjustRightInd w:val="0"/>
              <w:rPr>
                <w:rFonts w:ascii="Times New Roman" w:hAnsi="Times New Roman" w:cs="Times New Roman"/>
                <w:b/>
                <w:bCs/>
                <w:sz w:val="24"/>
                <w:szCs w:val="24"/>
              </w:rPr>
            </w:pPr>
            <w:r w:rsidRPr="00071568">
              <w:rPr>
                <w:rFonts w:ascii="Times New Roman" w:hAnsi="Times New Roman" w:cs="Times New Roman"/>
                <w:b/>
                <w:bCs/>
                <w:sz w:val="24"/>
                <w:szCs w:val="24"/>
              </w:rPr>
              <w:t>CL (clearance)</w:t>
            </w:r>
          </w:p>
        </w:tc>
        <w:tc>
          <w:tcPr>
            <w:tcW w:w="709" w:type="dxa"/>
            <w:tcBorders>
              <w:top w:val="single" w:sz="4" w:space="0" w:color="auto"/>
              <w:left w:val="single" w:sz="4" w:space="0" w:color="auto"/>
              <w:bottom w:val="single" w:sz="4" w:space="0" w:color="auto"/>
              <w:right w:val="single" w:sz="4" w:space="0" w:color="auto"/>
            </w:tcBorders>
            <w:textDirection w:val="btLr"/>
          </w:tcPr>
          <w:p w14:paraId="54DAD11D" w14:textId="77777777" w:rsidR="00E7491B" w:rsidRPr="00071568" w:rsidRDefault="00E7491B" w:rsidP="00525CA0">
            <w:pPr>
              <w:autoSpaceDE w:val="0"/>
              <w:autoSpaceDN w:val="0"/>
              <w:adjustRightInd w:val="0"/>
              <w:rPr>
                <w:rFonts w:ascii="Times New Roman" w:hAnsi="Times New Roman" w:cs="Times New Roman"/>
                <w:b/>
                <w:bCs/>
                <w:sz w:val="24"/>
                <w:szCs w:val="24"/>
              </w:rPr>
            </w:pPr>
            <w:r w:rsidRPr="00071568">
              <w:rPr>
                <w:rFonts w:ascii="Times New Roman" w:hAnsi="Times New Roman" w:cs="Times New Roman"/>
                <w:b/>
                <w:bCs/>
                <w:sz w:val="24"/>
                <w:szCs w:val="24"/>
              </w:rPr>
              <w:t>T</w:t>
            </w:r>
            <w:r w:rsidRPr="00071568">
              <w:rPr>
                <w:rFonts w:ascii="Times New Roman" w:hAnsi="Times New Roman" w:cs="Times New Roman"/>
                <w:b/>
                <w:bCs/>
                <w:sz w:val="16"/>
                <w:szCs w:val="16"/>
              </w:rPr>
              <w:t>1/</w:t>
            </w:r>
            <w:proofErr w:type="gramStart"/>
            <w:r w:rsidRPr="00071568">
              <w:rPr>
                <w:rFonts w:ascii="Times New Roman" w:hAnsi="Times New Roman" w:cs="Times New Roman"/>
                <w:b/>
                <w:bCs/>
                <w:sz w:val="16"/>
                <w:szCs w:val="16"/>
              </w:rPr>
              <w:t xml:space="preserve">2  </w:t>
            </w:r>
            <w:r w:rsidRPr="00071568">
              <w:rPr>
                <w:rFonts w:ascii="Times New Roman" w:hAnsi="Times New Roman" w:cs="Times New Roman"/>
                <w:b/>
                <w:bCs/>
                <w:sz w:val="24"/>
                <w:szCs w:val="24"/>
              </w:rPr>
              <w:t>(</w:t>
            </w:r>
            <w:proofErr w:type="spellStart"/>
            <w:proofErr w:type="gramEnd"/>
            <w:r w:rsidRPr="00071568">
              <w:rPr>
                <w:rFonts w:ascii="Times New Roman" w:hAnsi="Times New Roman" w:cs="Times New Roman"/>
                <w:b/>
                <w:bCs/>
                <w:sz w:val="24"/>
                <w:szCs w:val="24"/>
              </w:rPr>
              <w:t>half life</w:t>
            </w:r>
            <w:proofErr w:type="spellEnd"/>
            <w:r w:rsidRPr="00071568">
              <w:rPr>
                <w:rFonts w:ascii="Times New Roman" w:hAnsi="Times New Roman" w:cs="Times New Roman"/>
                <w:b/>
                <w:bCs/>
                <w:sz w:val="24"/>
                <w:szCs w:val="24"/>
              </w:rPr>
              <w:t>)</w:t>
            </w:r>
          </w:p>
        </w:tc>
      </w:tr>
      <w:tr w:rsidR="00E7491B" w:rsidRPr="00BF43BA" w14:paraId="608F5E06" w14:textId="77777777" w:rsidTr="002F0998">
        <w:tc>
          <w:tcPr>
            <w:tcW w:w="1413" w:type="dxa"/>
            <w:tcBorders>
              <w:top w:val="single" w:sz="4" w:space="0" w:color="auto"/>
              <w:left w:val="single" w:sz="4" w:space="0" w:color="auto"/>
              <w:bottom w:val="single" w:sz="4" w:space="0" w:color="auto"/>
              <w:right w:val="single" w:sz="4" w:space="0" w:color="auto"/>
            </w:tcBorders>
          </w:tcPr>
          <w:p w14:paraId="1B59DB19" w14:textId="77777777" w:rsidR="00E7491B" w:rsidRPr="00E7491B" w:rsidRDefault="00E7491B" w:rsidP="00525CA0">
            <w:pPr>
              <w:jc w:val="both"/>
              <w:rPr>
                <w:rStyle w:val="Strong"/>
                <w:rFonts w:ascii="Times New Roman" w:hAnsi="Times New Roman" w:cs="Times New Roman"/>
                <w:b w:val="0"/>
                <w:bCs w:val="0"/>
                <w:color w:val="000000" w:themeColor="text1"/>
                <w:sz w:val="24"/>
                <w:szCs w:val="24"/>
                <w:shd w:val="clear" w:color="auto" w:fill="FFFFFF"/>
              </w:rPr>
            </w:pPr>
            <w:r w:rsidRPr="00E7491B">
              <w:rPr>
                <w:rStyle w:val="Strong"/>
                <w:rFonts w:ascii="Times New Roman" w:hAnsi="Times New Roman" w:cs="Times New Roman"/>
                <w:b w:val="0"/>
                <w:bCs w:val="0"/>
                <w:color w:val="000000" w:themeColor="text1"/>
                <w:sz w:val="24"/>
                <w:szCs w:val="24"/>
                <w:shd w:val="clear" w:color="auto" w:fill="FFFFFF"/>
              </w:rPr>
              <w:t>103646811</w:t>
            </w:r>
          </w:p>
        </w:tc>
        <w:tc>
          <w:tcPr>
            <w:tcW w:w="850" w:type="dxa"/>
            <w:tcBorders>
              <w:top w:val="single" w:sz="4" w:space="0" w:color="auto"/>
              <w:left w:val="single" w:sz="4" w:space="0" w:color="auto"/>
              <w:bottom w:val="single" w:sz="4" w:space="0" w:color="auto"/>
              <w:right w:val="single" w:sz="4" w:space="0" w:color="auto"/>
            </w:tcBorders>
          </w:tcPr>
          <w:p w14:paraId="61370F31" w14:textId="77777777" w:rsidR="00E7491B" w:rsidRPr="00C269C4" w:rsidRDefault="00E7491B" w:rsidP="00525CA0">
            <w:pPr>
              <w:jc w:val="both"/>
              <w:rPr>
                <w:rStyle w:val="Strong"/>
                <w:rFonts w:ascii="Times New Roman" w:hAnsi="Times New Roman" w:cs="Times New Roman"/>
                <w:color w:val="000000" w:themeColor="text1"/>
                <w:sz w:val="24"/>
                <w:szCs w:val="24"/>
                <w:shd w:val="clear" w:color="auto" w:fill="FFFFFF"/>
              </w:rPr>
            </w:pPr>
            <w:r w:rsidRPr="00C269C4">
              <w:rPr>
                <w:rFonts w:ascii="Times New Roman" w:hAnsi="Times New Roman" w:cs="Times New Roman"/>
                <w:b/>
                <w:bCs/>
                <w:sz w:val="24"/>
                <w:szCs w:val="24"/>
              </w:rPr>
              <w:t>0.095</w:t>
            </w:r>
          </w:p>
        </w:tc>
        <w:tc>
          <w:tcPr>
            <w:tcW w:w="851" w:type="dxa"/>
            <w:tcBorders>
              <w:top w:val="single" w:sz="4" w:space="0" w:color="auto"/>
              <w:left w:val="single" w:sz="4" w:space="0" w:color="auto"/>
              <w:bottom w:val="single" w:sz="4" w:space="0" w:color="auto"/>
              <w:right w:val="single" w:sz="4" w:space="0" w:color="auto"/>
            </w:tcBorders>
          </w:tcPr>
          <w:p w14:paraId="184EC516" w14:textId="77777777" w:rsidR="00E7491B" w:rsidRPr="00C269C4" w:rsidRDefault="00E7491B"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0.001</w:t>
            </w:r>
          </w:p>
        </w:tc>
        <w:tc>
          <w:tcPr>
            <w:tcW w:w="992" w:type="dxa"/>
            <w:tcBorders>
              <w:top w:val="single" w:sz="4" w:space="0" w:color="auto"/>
              <w:left w:val="single" w:sz="4" w:space="0" w:color="auto"/>
              <w:bottom w:val="single" w:sz="4" w:space="0" w:color="auto"/>
              <w:right w:val="single" w:sz="4" w:space="0" w:color="auto"/>
            </w:tcBorders>
          </w:tcPr>
          <w:p w14:paraId="20EBA141" w14:textId="77777777" w:rsidR="00E7491B" w:rsidRPr="00C269C4" w:rsidRDefault="00E7491B"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38.9%</w:t>
            </w:r>
          </w:p>
        </w:tc>
        <w:tc>
          <w:tcPr>
            <w:tcW w:w="709" w:type="dxa"/>
            <w:tcBorders>
              <w:top w:val="single" w:sz="4" w:space="0" w:color="auto"/>
              <w:left w:val="single" w:sz="4" w:space="0" w:color="auto"/>
              <w:bottom w:val="single" w:sz="4" w:space="0" w:color="auto"/>
              <w:right w:val="single" w:sz="4" w:space="0" w:color="auto"/>
            </w:tcBorders>
          </w:tcPr>
          <w:p w14:paraId="0A96004D" w14:textId="77777777" w:rsidR="00E7491B" w:rsidRPr="00E7491B" w:rsidRDefault="00E7491B" w:rsidP="00525CA0">
            <w:pPr>
              <w:jc w:val="both"/>
              <w:rPr>
                <w:rStyle w:val="Strong"/>
                <w:rFonts w:ascii="Times New Roman" w:hAnsi="Times New Roman" w:cs="Times New Roman"/>
                <w:b w:val="0"/>
                <w:bCs w:val="0"/>
                <w:color w:val="000000" w:themeColor="text1"/>
                <w:sz w:val="24"/>
                <w:szCs w:val="24"/>
                <w:shd w:val="clear" w:color="auto" w:fill="FFFFFF"/>
              </w:rPr>
            </w:pPr>
            <w:r w:rsidRPr="00E7491B">
              <w:rPr>
                <w:rStyle w:val="Strong"/>
                <w:rFonts w:ascii="Times New Roman" w:hAnsi="Times New Roman" w:cs="Times New Roman"/>
                <w:b w:val="0"/>
                <w:bCs w:val="0"/>
                <w:color w:val="000000" w:themeColor="text1"/>
                <w:sz w:val="24"/>
                <w:szCs w:val="24"/>
                <w:shd w:val="clear" w:color="auto" w:fill="FFFFFF"/>
              </w:rPr>
              <w:t>0.76</w:t>
            </w:r>
          </w:p>
        </w:tc>
        <w:tc>
          <w:tcPr>
            <w:tcW w:w="709" w:type="dxa"/>
            <w:tcBorders>
              <w:top w:val="single" w:sz="4" w:space="0" w:color="auto"/>
              <w:left w:val="single" w:sz="4" w:space="0" w:color="auto"/>
              <w:bottom w:val="single" w:sz="4" w:space="0" w:color="auto"/>
              <w:right w:val="single" w:sz="4" w:space="0" w:color="auto"/>
            </w:tcBorders>
          </w:tcPr>
          <w:p w14:paraId="37963A9A" w14:textId="77777777" w:rsidR="00E7491B" w:rsidRPr="00C269C4" w:rsidRDefault="00E7491B"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0.69</w:t>
            </w:r>
          </w:p>
        </w:tc>
        <w:tc>
          <w:tcPr>
            <w:tcW w:w="708" w:type="dxa"/>
            <w:tcBorders>
              <w:top w:val="single" w:sz="4" w:space="0" w:color="auto"/>
              <w:left w:val="single" w:sz="4" w:space="0" w:color="auto"/>
              <w:bottom w:val="single" w:sz="4" w:space="0" w:color="auto"/>
              <w:right w:val="single" w:sz="4" w:space="0" w:color="auto"/>
            </w:tcBorders>
          </w:tcPr>
          <w:p w14:paraId="1952FB5E" w14:textId="77777777" w:rsidR="00E7491B" w:rsidRPr="00760FE4" w:rsidRDefault="00E7491B"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0.05</w:t>
            </w:r>
          </w:p>
        </w:tc>
        <w:tc>
          <w:tcPr>
            <w:tcW w:w="709" w:type="dxa"/>
            <w:tcBorders>
              <w:top w:val="single" w:sz="4" w:space="0" w:color="auto"/>
              <w:left w:val="single" w:sz="4" w:space="0" w:color="auto"/>
              <w:bottom w:val="single" w:sz="4" w:space="0" w:color="auto"/>
              <w:right w:val="single" w:sz="4" w:space="0" w:color="auto"/>
            </w:tcBorders>
          </w:tcPr>
          <w:p w14:paraId="1F81FB53" w14:textId="77777777" w:rsidR="00E7491B" w:rsidRPr="00760FE4" w:rsidRDefault="00E7491B"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0.01</w:t>
            </w:r>
          </w:p>
        </w:tc>
        <w:tc>
          <w:tcPr>
            <w:tcW w:w="709" w:type="dxa"/>
            <w:tcBorders>
              <w:top w:val="single" w:sz="4" w:space="0" w:color="auto"/>
              <w:left w:val="single" w:sz="4" w:space="0" w:color="auto"/>
              <w:bottom w:val="single" w:sz="4" w:space="0" w:color="auto"/>
              <w:right w:val="single" w:sz="4" w:space="0" w:color="auto"/>
            </w:tcBorders>
          </w:tcPr>
          <w:p w14:paraId="58935F24" w14:textId="77777777" w:rsidR="00E7491B" w:rsidRPr="00C269C4" w:rsidRDefault="00E7491B"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6.97</w:t>
            </w:r>
          </w:p>
        </w:tc>
        <w:tc>
          <w:tcPr>
            <w:tcW w:w="709" w:type="dxa"/>
            <w:tcBorders>
              <w:top w:val="single" w:sz="4" w:space="0" w:color="auto"/>
              <w:left w:val="single" w:sz="4" w:space="0" w:color="auto"/>
              <w:bottom w:val="single" w:sz="4" w:space="0" w:color="auto"/>
              <w:right w:val="single" w:sz="4" w:space="0" w:color="auto"/>
            </w:tcBorders>
          </w:tcPr>
          <w:p w14:paraId="28B5C690" w14:textId="77777777" w:rsidR="00E7491B" w:rsidRPr="00C269C4" w:rsidRDefault="00E7491B"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0.62</w:t>
            </w:r>
          </w:p>
        </w:tc>
      </w:tr>
      <w:tr w:rsidR="00E7491B" w:rsidRPr="00BF43BA" w14:paraId="7646C4C3" w14:textId="77777777" w:rsidTr="002F0998">
        <w:tc>
          <w:tcPr>
            <w:tcW w:w="1413" w:type="dxa"/>
            <w:tcBorders>
              <w:top w:val="single" w:sz="4" w:space="0" w:color="auto"/>
              <w:left w:val="single" w:sz="4" w:space="0" w:color="auto"/>
              <w:bottom w:val="single" w:sz="4" w:space="0" w:color="auto"/>
              <w:right w:val="single" w:sz="4" w:space="0" w:color="auto"/>
            </w:tcBorders>
          </w:tcPr>
          <w:p w14:paraId="7716F29B" w14:textId="77777777" w:rsidR="00E7491B" w:rsidRPr="00E7491B" w:rsidRDefault="00E7491B" w:rsidP="00525CA0">
            <w:pPr>
              <w:jc w:val="both"/>
              <w:rPr>
                <w:rStyle w:val="Strong"/>
                <w:rFonts w:ascii="Times New Roman" w:hAnsi="Times New Roman" w:cs="Times New Roman"/>
                <w:b w:val="0"/>
                <w:bCs w:val="0"/>
                <w:color w:val="000000" w:themeColor="text1"/>
                <w:sz w:val="24"/>
                <w:szCs w:val="24"/>
                <w:shd w:val="clear" w:color="auto" w:fill="FFFFFF"/>
              </w:rPr>
            </w:pPr>
            <w:r w:rsidRPr="00050020">
              <w:rPr>
                <w:rStyle w:val="Strong"/>
                <w:rFonts w:ascii="Times New Roman" w:hAnsi="Times New Roman" w:cs="Times New Roman"/>
                <w:b w:val="0"/>
                <w:bCs w:val="0"/>
                <w:color w:val="000000" w:themeColor="text1"/>
                <w:sz w:val="24"/>
                <w:szCs w:val="24"/>
                <w:highlight w:val="yellow"/>
                <w:shd w:val="clear" w:color="auto" w:fill="FFFFFF"/>
              </w:rPr>
              <w:t>75536</w:t>
            </w:r>
          </w:p>
        </w:tc>
        <w:tc>
          <w:tcPr>
            <w:tcW w:w="850" w:type="dxa"/>
            <w:tcBorders>
              <w:top w:val="single" w:sz="4" w:space="0" w:color="auto"/>
              <w:left w:val="single" w:sz="4" w:space="0" w:color="auto"/>
              <w:bottom w:val="single" w:sz="4" w:space="0" w:color="auto"/>
              <w:right w:val="single" w:sz="4" w:space="0" w:color="auto"/>
            </w:tcBorders>
          </w:tcPr>
          <w:p w14:paraId="466609C3" w14:textId="77777777" w:rsidR="00E7491B" w:rsidRPr="00C269C4" w:rsidRDefault="00E7491B" w:rsidP="00525CA0">
            <w:pPr>
              <w:jc w:val="both"/>
              <w:rPr>
                <w:rFonts w:ascii="Times New Roman" w:hAnsi="Times New Roman" w:cs="Times New Roman"/>
                <w:b/>
                <w:bCs/>
                <w:sz w:val="24"/>
                <w:szCs w:val="24"/>
                <w:vertAlign w:val="superscript"/>
              </w:rPr>
            </w:pPr>
            <w:r w:rsidRPr="00C269C4">
              <w:rPr>
                <w:rFonts w:ascii="Times New Roman" w:hAnsi="Times New Roman" w:cs="Times New Roman"/>
                <w:b/>
                <w:bCs/>
                <w:sz w:val="24"/>
                <w:szCs w:val="24"/>
              </w:rPr>
              <w:t>3</w:t>
            </w:r>
            <w:r w:rsidRPr="00C269C4">
              <w:rPr>
                <w:rFonts w:ascii="Times New Roman" w:hAnsi="Times New Roman" w:cs="Times New Roman"/>
                <w:b/>
                <w:bCs/>
                <w:sz w:val="24"/>
                <w:szCs w:val="24"/>
                <w:vertAlign w:val="superscript"/>
              </w:rPr>
              <w:t>-05</w:t>
            </w:r>
          </w:p>
        </w:tc>
        <w:tc>
          <w:tcPr>
            <w:tcW w:w="851" w:type="dxa"/>
            <w:tcBorders>
              <w:top w:val="single" w:sz="4" w:space="0" w:color="auto"/>
              <w:left w:val="single" w:sz="4" w:space="0" w:color="auto"/>
              <w:bottom w:val="single" w:sz="4" w:space="0" w:color="auto"/>
              <w:right w:val="single" w:sz="4" w:space="0" w:color="auto"/>
            </w:tcBorders>
          </w:tcPr>
          <w:p w14:paraId="53915594" w14:textId="77777777" w:rsidR="00E7491B" w:rsidRPr="00C269C4" w:rsidRDefault="00E7491B"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0.001</w:t>
            </w:r>
          </w:p>
        </w:tc>
        <w:tc>
          <w:tcPr>
            <w:tcW w:w="992" w:type="dxa"/>
            <w:tcBorders>
              <w:top w:val="single" w:sz="4" w:space="0" w:color="auto"/>
              <w:left w:val="single" w:sz="4" w:space="0" w:color="auto"/>
              <w:bottom w:val="single" w:sz="4" w:space="0" w:color="auto"/>
              <w:right w:val="single" w:sz="4" w:space="0" w:color="auto"/>
            </w:tcBorders>
          </w:tcPr>
          <w:p w14:paraId="098D0382" w14:textId="77777777" w:rsidR="00E7491B" w:rsidRPr="00C269C4" w:rsidRDefault="00E7491B"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49.0%</w:t>
            </w:r>
          </w:p>
        </w:tc>
        <w:tc>
          <w:tcPr>
            <w:tcW w:w="709" w:type="dxa"/>
            <w:tcBorders>
              <w:top w:val="single" w:sz="4" w:space="0" w:color="auto"/>
              <w:left w:val="single" w:sz="4" w:space="0" w:color="auto"/>
              <w:bottom w:val="single" w:sz="4" w:space="0" w:color="auto"/>
              <w:right w:val="single" w:sz="4" w:space="0" w:color="auto"/>
            </w:tcBorders>
          </w:tcPr>
          <w:p w14:paraId="01CC458E" w14:textId="77777777" w:rsidR="00E7491B" w:rsidRPr="00E7491B" w:rsidRDefault="00E7491B" w:rsidP="00525CA0">
            <w:pPr>
              <w:jc w:val="both"/>
              <w:rPr>
                <w:rStyle w:val="Strong"/>
                <w:rFonts w:ascii="Times New Roman" w:hAnsi="Times New Roman" w:cs="Times New Roman"/>
                <w:b w:val="0"/>
                <w:bCs w:val="0"/>
                <w:color w:val="000000" w:themeColor="text1"/>
                <w:sz w:val="24"/>
                <w:szCs w:val="24"/>
                <w:shd w:val="clear" w:color="auto" w:fill="FFFFFF"/>
              </w:rPr>
            </w:pPr>
            <w:r w:rsidRPr="00E7491B">
              <w:rPr>
                <w:rStyle w:val="Strong"/>
                <w:rFonts w:ascii="Times New Roman" w:hAnsi="Times New Roman" w:cs="Times New Roman"/>
                <w:b w:val="0"/>
                <w:bCs w:val="0"/>
                <w:color w:val="000000" w:themeColor="text1"/>
                <w:sz w:val="24"/>
                <w:szCs w:val="24"/>
                <w:shd w:val="clear" w:color="auto" w:fill="FFFFFF"/>
              </w:rPr>
              <w:t>0.98</w:t>
            </w:r>
          </w:p>
        </w:tc>
        <w:tc>
          <w:tcPr>
            <w:tcW w:w="709" w:type="dxa"/>
            <w:tcBorders>
              <w:top w:val="single" w:sz="4" w:space="0" w:color="auto"/>
              <w:left w:val="single" w:sz="4" w:space="0" w:color="auto"/>
              <w:bottom w:val="single" w:sz="4" w:space="0" w:color="auto"/>
              <w:right w:val="single" w:sz="4" w:space="0" w:color="auto"/>
            </w:tcBorders>
          </w:tcPr>
          <w:p w14:paraId="14951C53" w14:textId="77777777" w:rsidR="00E7491B" w:rsidRPr="00C269C4" w:rsidRDefault="00E7491B"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0.58</w:t>
            </w:r>
          </w:p>
        </w:tc>
        <w:tc>
          <w:tcPr>
            <w:tcW w:w="708" w:type="dxa"/>
            <w:tcBorders>
              <w:top w:val="single" w:sz="4" w:space="0" w:color="auto"/>
              <w:left w:val="single" w:sz="4" w:space="0" w:color="auto"/>
              <w:bottom w:val="single" w:sz="4" w:space="0" w:color="auto"/>
              <w:right w:val="single" w:sz="4" w:space="0" w:color="auto"/>
            </w:tcBorders>
          </w:tcPr>
          <w:p w14:paraId="376C576C" w14:textId="77777777" w:rsidR="00E7491B" w:rsidRPr="00E7491B" w:rsidRDefault="00E7491B" w:rsidP="00525CA0">
            <w:pPr>
              <w:jc w:val="both"/>
              <w:rPr>
                <w:rStyle w:val="Strong"/>
                <w:rFonts w:ascii="Times New Roman" w:hAnsi="Times New Roman" w:cs="Times New Roman"/>
                <w:b w:val="0"/>
                <w:bCs w:val="0"/>
                <w:color w:val="000000" w:themeColor="text1"/>
                <w:sz w:val="24"/>
                <w:szCs w:val="24"/>
                <w:shd w:val="clear" w:color="auto" w:fill="FFFFFF"/>
              </w:rPr>
            </w:pPr>
            <w:r w:rsidRPr="00E7491B">
              <w:rPr>
                <w:rStyle w:val="Strong"/>
                <w:rFonts w:ascii="Times New Roman" w:hAnsi="Times New Roman" w:cs="Times New Roman"/>
                <w:b w:val="0"/>
                <w:bCs w:val="0"/>
                <w:color w:val="000000" w:themeColor="text1"/>
                <w:sz w:val="24"/>
                <w:szCs w:val="24"/>
                <w:shd w:val="clear" w:color="auto" w:fill="FFFFFF"/>
              </w:rPr>
              <w:t>0.09</w:t>
            </w:r>
          </w:p>
        </w:tc>
        <w:tc>
          <w:tcPr>
            <w:tcW w:w="709" w:type="dxa"/>
            <w:tcBorders>
              <w:top w:val="single" w:sz="4" w:space="0" w:color="auto"/>
              <w:left w:val="single" w:sz="4" w:space="0" w:color="auto"/>
              <w:bottom w:val="single" w:sz="4" w:space="0" w:color="auto"/>
              <w:right w:val="single" w:sz="4" w:space="0" w:color="auto"/>
            </w:tcBorders>
          </w:tcPr>
          <w:p w14:paraId="5262AEB6" w14:textId="77777777" w:rsidR="00E7491B" w:rsidRPr="00760FE4" w:rsidRDefault="00E7491B"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0.02</w:t>
            </w:r>
          </w:p>
        </w:tc>
        <w:tc>
          <w:tcPr>
            <w:tcW w:w="709" w:type="dxa"/>
            <w:tcBorders>
              <w:top w:val="single" w:sz="4" w:space="0" w:color="auto"/>
              <w:left w:val="single" w:sz="4" w:space="0" w:color="auto"/>
              <w:bottom w:val="single" w:sz="4" w:space="0" w:color="auto"/>
              <w:right w:val="single" w:sz="4" w:space="0" w:color="auto"/>
            </w:tcBorders>
          </w:tcPr>
          <w:p w14:paraId="2ED56C36" w14:textId="77777777" w:rsidR="00E7491B" w:rsidRPr="00E7491B" w:rsidRDefault="00E7491B" w:rsidP="00525CA0">
            <w:pPr>
              <w:jc w:val="both"/>
              <w:rPr>
                <w:rStyle w:val="Strong"/>
                <w:rFonts w:ascii="Times New Roman" w:hAnsi="Times New Roman" w:cs="Times New Roman"/>
                <w:b w:val="0"/>
                <w:bCs w:val="0"/>
                <w:color w:val="000000" w:themeColor="text1"/>
                <w:sz w:val="24"/>
                <w:szCs w:val="24"/>
                <w:shd w:val="clear" w:color="auto" w:fill="FFFFFF"/>
              </w:rPr>
            </w:pPr>
            <w:r w:rsidRPr="00E7491B">
              <w:rPr>
                <w:rStyle w:val="Strong"/>
                <w:rFonts w:ascii="Times New Roman" w:hAnsi="Times New Roman" w:cs="Times New Roman"/>
                <w:b w:val="0"/>
                <w:bCs w:val="0"/>
                <w:color w:val="000000" w:themeColor="text1"/>
                <w:sz w:val="24"/>
                <w:szCs w:val="24"/>
                <w:shd w:val="clear" w:color="auto" w:fill="FFFFFF"/>
              </w:rPr>
              <w:t>4.02</w:t>
            </w:r>
          </w:p>
        </w:tc>
        <w:tc>
          <w:tcPr>
            <w:tcW w:w="709" w:type="dxa"/>
            <w:tcBorders>
              <w:top w:val="single" w:sz="4" w:space="0" w:color="auto"/>
              <w:left w:val="single" w:sz="4" w:space="0" w:color="auto"/>
              <w:bottom w:val="single" w:sz="4" w:space="0" w:color="auto"/>
              <w:right w:val="single" w:sz="4" w:space="0" w:color="auto"/>
            </w:tcBorders>
          </w:tcPr>
          <w:p w14:paraId="4CA52344" w14:textId="77777777" w:rsidR="00E7491B" w:rsidRPr="00E7491B" w:rsidRDefault="00E7491B" w:rsidP="00525CA0">
            <w:pPr>
              <w:jc w:val="both"/>
              <w:rPr>
                <w:rStyle w:val="Strong"/>
                <w:rFonts w:ascii="Times New Roman" w:hAnsi="Times New Roman" w:cs="Times New Roman"/>
                <w:b w:val="0"/>
                <w:bCs w:val="0"/>
                <w:color w:val="000000" w:themeColor="text1"/>
                <w:sz w:val="24"/>
                <w:szCs w:val="24"/>
                <w:shd w:val="clear" w:color="auto" w:fill="FFFFFF"/>
              </w:rPr>
            </w:pPr>
            <w:r w:rsidRPr="00E7491B">
              <w:rPr>
                <w:rStyle w:val="Strong"/>
                <w:rFonts w:ascii="Times New Roman" w:hAnsi="Times New Roman" w:cs="Times New Roman"/>
                <w:b w:val="0"/>
                <w:bCs w:val="0"/>
                <w:color w:val="000000" w:themeColor="text1"/>
                <w:sz w:val="24"/>
                <w:szCs w:val="24"/>
                <w:shd w:val="clear" w:color="auto" w:fill="FFFFFF"/>
              </w:rPr>
              <w:t>0.52</w:t>
            </w:r>
          </w:p>
        </w:tc>
      </w:tr>
      <w:tr w:rsidR="00E7491B" w:rsidRPr="00BF43BA" w14:paraId="1DB2A290" w14:textId="77777777" w:rsidTr="002F0998">
        <w:tc>
          <w:tcPr>
            <w:tcW w:w="1413" w:type="dxa"/>
            <w:tcBorders>
              <w:top w:val="single" w:sz="4" w:space="0" w:color="auto"/>
              <w:left w:val="single" w:sz="4" w:space="0" w:color="auto"/>
              <w:bottom w:val="single" w:sz="4" w:space="0" w:color="auto"/>
              <w:right w:val="single" w:sz="4" w:space="0" w:color="auto"/>
            </w:tcBorders>
          </w:tcPr>
          <w:p w14:paraId="13F75D9C" w14:textId="77777777" w:rsidR="00E7491B" w:rsidRPr="00E7491B" w:rsidRDefault="00E7491B" w:rsidP="00525CA0">
            <w:pPr>
              <w:jc w:val="both"/>
              <w:rPr>
                <w:rStyle w:val="Strong"/>
                <w:rFonts w:ascii="Times New Roman" w:hAnsi="Times New Roman" w:cs="Times New Roman"/>
                <w:b w:val="0"/>
                <w:bCs w:val="0"/>
                <w:color w:val="000000" w:themeColor="text1"/>
                <w:sz w:val="24"/>
                <w:szCs w:val="24"/>
                <w:shd w:val="clear" w:color="auto" w:fill="FFFFFF"/>
              </w:rPr>
            </w:pPr>
            <w:r w:rsidRPr="00050020">
              <w:rPr>
                <w:rStyle w:val="Strong"/>
                <w:rFonts w:ascii="Times New Roman" w:hAnsi="Times New Roman" w:cs="Times New Roman"/>
                <w:b w:val="0"/>
                <w:bCs w:val="0"/>
                <w:color w:val="000000" w:themeColor="text1"/>
                <w:sz w:val="24"/>
                <w:szCs w:val="24"/>
                <w:highlight w:val="yellow"/>
                <w:shd w:val="clear" w:color="auto" w:fill="FFFFFF"/>
              </w:rPr>
              <w:t>7370</w:t>
            </w:r>
          </w:p>
        </w:tc>
        <w:tc>
          <w:tcPr>
            <w:tcW w:w="850" w:type="dxa"/>
            <w:tcBorders>
              <w:top w:val="single" w:sz="4" w:space="0" w:color="auto"/>
              <w:left w:val="single" w:sz="4" w:space="0" w:color="auto"/>
              <w:bottom w:val="single" w:sz="4" w:space="0" w:color="auto"/>
              <w:right w:val="single" w:sz="4" w:space="0" w:color="auto"/>
            </w:tcBorders>
          </w:tcPr>
          <w:p w14:paraId="13CEEB63" w14:textId="77777777" w:rsidR="00E7491B" w:rsidRPr="00C269C4" w:rsidRDefault="00E7491B" w:rsidP="00525CA0">
            <w:pPr>
              <w:jc w:val="both"/>
              <w:rPr>
                <w:rFonts w:ascii="Times New Roman" w:hAnsi="Times New Roman" w:cs="Times New Roman"/>
                <w:b/>
                <w:bCs/>
                <w:sz w:val="24"/>
                <w:szCs w:val="24"/>
              </w:rPr>
            </w:pPr>
            <w:r w:rsidRPr="00C269C4">
              <w:rPr>
                <w:rFonts w:ascii="Times New Roman" w:hAnsi="Times New Roman" w:cs="Times New Roman"/>
                <w:b/>
                <w:bCs/>
                <w:sz w:val="24"/>
                <w:szCs w:val="24"/>
              </w:rPr>
              <w:t>0.001</w:t>
            </w:r>
          </w:p>
        </w:tc>
        <w:tc>
          <w:tcPr>
            <w:tcW w:w="851" w:type="dxa"/>
            <w:tcBorders>
              <w:top w:val="single" w:sz="4" w:space="0" w:color="auto"/>
              <w:left w:val="single" w:sz="4" w:space="0" w:color="auto"/>
              <w:bottom w:val="single" w:sz="4" w:space="0" w:color="auto"/>
              <w:right w:val="single" w:sz="4" w:space="0" w:color="auto"/>
            </w:tcBorders>
          </w:tcPr>
          <w:p w14:paraId="0428F3E9" w14:textId="77777777" w:rsidR="00E7491B" w:rsidRPr="00C269C4" w:rsidRDefault="00E7491B"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0.001</w:t>
            </w:r>
          </w:p>
        </w:tc>
        <w:tc>
          <w:tcPr>
            <w:tcW w:w="992" w:type="dxa"/>
            <w:tcBorders>
              <w:top w:val="single" w:sz="4" w:space="0" w:color="auto"/>
              <w:left w:val="single" w:sz="4" w:space="0" w:color="auto"/>
              <w:bottom w:val="single" w:sz="4" w:space="0" w:color="auto"/>
              <w:right w:val="single" w:sz="4" w:space="0" w:color="auto"/>
            </w:tcBorders>
          </w:tcPr>
          <w:p w14:paraId="3221D4F0" w14:textId="77777777" w:rsidR="00E7491B" w:rsidRPr="00C269C4" w:rsidRDefault="00E7491B"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46.4%</w:t>
            </w:r>
          </w:p>
        </w:tc>
        <w:tc>
          <w:tcPr>
            <w:tcW w:w="709" w:type="dxa"/>
            <w:tcBorders>
              <w:top w:val="single" w:sz="4" w:space="0" w:color="auto"/>
              <w:left w:val="single" w:sz="4" w:space="0" w:color="auto"/>
              <w:bottom w:val="single" w:sz="4" w:space="0" w:color="auto"/>
              <w:right w:val="single" w:sz="4" w:space="0" w:color="auto"/>
            </w:tcBorders>
          </w:tcPr>
          <w:p w14:paraId="56F2C3DE" w14:textId="77777777" w:rsidR="00E7491B" w:rsidRPr="00C269C4" w:rsidRDefault="00E7491B"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0.16</w:t>
            </w:r>
          </w:p>
        </w:tc>
        <w:tc>
          <w:tcPr>
            <w:tcW w:w="709" w:type="dxa"/>
            <w:tcBorders>
              <w:top w:val="single" w:sz="4" w:space="0" w:color="auto"/>
              <w:left w:val="single" w:sz="4" w:space="0" w:color="auto"/>
              <w:bottom w:val="single" w:sz="4" w:space="0" w:color="auto"/>
              <w:right w:val="single" w:sz="4" w:space="0" w:color="auto"/>
            </w:tcBorders>
          </w:tcPr>
          <w:p w14:paraId="3A50FCD5" w14:textId="77777777" w:rsidR="00E7491B" w:rsidRPr="00C269C4" w:rsidRDefault="00E7491B"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0.59</w:t>
            </w:r>
          </w:p>
        </w:tc>
        <w:tc>
          <w:tcPr>
            <w:tcW w:w="708" w:type="dxa"/>
            <w:tcBorders>
              <w:top w:val="single" w:sz="4" w:space="0" w:color="auto"/>
              <w:left w:val="single" w:sz="4" w:space="0" w:color="auto"/>
              <w:bottom w:val="single" w:sz="4" w:space="0" w:color="auto"/>
              <w:right w:val="single" w:sz="4" w:space="0" w:color="auto"/>
            </w:tcBorders>
          </w:tcPr>
          <w:p w14:paraId="50004168" w14:textId="77777777" w:rsidR="00E7491B" w:rsidRPr="00E7491B" w:rsidRDefault="00E7491B" w:rsidP="00525CA0">
            <w:pPr>
              <w:jc w:val="both"/>
              <w:rPr>
                <w:rStyle w:val="Strong"/>
                <w:rFonts w:ascii="Times New Roman" w:hAnsi="Times New Roman" w:cs="Times New Roman"/>
                <w:b w:val="0"/>
                <w:bCs w:val="0"/>
                <w:color w:val="000000" w:themeColor="text1"/>
                <w:sz w:val="24"/>
                <w:szCs w:val="24"/>
                <w:shd w:val="clear" w:color="auto" w:fill="FFFFFF"/>
              </w:rPr>
            </w:pPr>
            <w:r w:rsidRPr="00E7491B">
              <w:rPr>
                <w:rStyle w:val="Strong"/>
                <w:rFonts w:ascii="Times New Roman" w:hAnsi="Times New Roman" w:cs="Times New Roman"/>
                <w:b w:val="0"/>
                <w:bCs w:val="0"/>
                <w:color w:val="000000" w:themeColor="text1"/>
                <w:sz w:val="24"/>
                <w:szCs w:val="24"/>
                <w:shd w:val="clear" w:color="auto" w:fill="FFFFFF"/>
              </w:rPr>
              <w:t>0.08</w:t>
            </w:r>
          </w:p>
        </w:tc>
        <w:tc>
          <w:tcPr>
            <w:tcW w:w="709" w:type="dxa"/>
            <w:tcBorders>
              <w:top w:val="single" w:sz="4" w:space="0" w:color="auto"/>
              <w:left w:val="single" w:sz="4" w:space="0" w:color="auto"/>
              <w:bottom w:val="single" w:sz="4" w:space="0" w:color="auto"/>
              <w:right w:val="single" w:sz="4" w:space="0" w:color="auto"/>
            </w:tcBorders>
          </w:tcPr>
          <w:p w14:paraId="34DA1E4E" w14:textId="77777777" w:rsidR="00E7491B" w:rsidRPr="00760FE4" w:rsidRDefault="00E7491B"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0.47</w:t>
            </w:r>
          </w:p>
        </w:tc>
        <w:tc>
          <w:tcPr>
            <w:tcW w:w="709" w:type="dxa"/>
            <w:tcBorders>
              <w:top w:val="single" w:sz="4" w:space="0" w:color="auto"/>
              <w:left w:val="single" w:sz="4" w:space="0" w:color="auto"/>
              <w:bottom w:val="single" w:sz="4" w:space="0" w:color="auto"/>
              <w:right w:val="single" w:sz="4" w:space="0" w:color="auto"/>
            </w:tcBorders>
          </w:tcPr>
          <w:p w14:paraId="2EC962EA" w14:textId="77777777" w:rsidR="00E7491B" w:rsidRPr="00E7491B" w:rsidRDefault="00E7491B" w:rsidP="00525CA0">
            <w:pPr>
              <w:jc w:val="both"/>
              <w:rPr>
                <w:rStyle w:val="Strong"/>
                <w:rFonts w:ascii="Times New Roman" w:hAnsi="Times New Roman" w:cs="Times New Roman"/>
                <w:b w:val="0"/>
                <w:bCs w:val="0"/>
                <w:color w:val="000000" w:themeColor="text1"/>
                <w:sz w:val="24"/>
                <w:szCs w:val="24"/>
                <w:shd w:val="clear" w:color="auto" w:fill="FFFFFF"/>
              </w:rPr>
            </w:pPr>
            <w:r w:rsidRPr="00E7491B">
              <w:rPr>
                <w:rStyle w:val="Strong"/>
                <w:rFonts w:ascii="Times New Roman" w:hAnsi="Times New Roman" w:cs="Times New Roman"/>
                <w:b w:val="0"/>
                <w:bCs w:val="0"/>
                <w:color w:val="000000" w:themeColor="text1"/>
                <w:sz w:val="24"/>
                <w:szCs w:val="24"/>
                <w:shd w:val="clear" w:color="auto" w:fill="FFFFFF"/>
              </w:rPr>
              <w:t>0.78</w:t>
            </w:r>
          </w:p>
        </w:tc>
        <w:tc>
          <w:tcPr>
            <w:tcW w:w="709" w:type="dxa"/>
            <w:tcBorders>
              <w:top w:val="single" w:sz="4" w:space="0" w:color="auto"/>
              <w:left w:val="single" w:sz="4" w:space="0" w:color="auto"/>
              <w:bottom w:val="single" w:sz="4" w:space="0" w:color="auto"/>
              <w:right w:val="single" w:sz="4" w:space="0" w:color="auto"/>
            </w:tcBorders>
          </w:tcPr>
          <w:p w14:paraId="7EE476E8" w14:textId="77777777" w:rsidR="00E7491B" w:rsidRPr="00E7491B" w:rsidRDefault="00E7491B" w:rsidP="00525CA0">
            <w:pPr>
              <w:jc w:val="both"/>
              <w:rPr>
                <w:rStyle w:val="Strong"/>
                <w:rFonts w:ascii="Times New Roman" w:hAnsi="Times New Roman" w:cs="Times New Roman"/>
                <w:b w:val="0"/>
                <w:bCs w:val="0"/>
                <w:color w:val="000000" w:themeColor="text1"/>
                <w:sz w:val="24"/>
                <w:szCs w:val="24"/>
                <w:shd w:val="clear" w:color="auto" w:fill="FFFFFF"/>
              </w:rPr>
            </w:pPr>
            <w:r w:rsidRPr="00E7491B">
              <w:rPr>
                <w:rStyle w:val="Strong"/>
                <w:rFonts w:ascii="Times New Roman" w:hAnsi="Times New Roman" w:cs="Times New Roman"/>
                <w:b w:val="0"/>
                <w:bCs w:val="0"/>
                <w:color w:val="000000" w:themeColor="text1"/>
                <w:sz w:val="24"/>
                <w:szCs w:val="24"/>
                <w:shd w:val="clear" w:color="auto" w:fill="FFFFFF"/>
              </w:rPr>
              <w:t>0.30</w:t>
            </w:r>
          </w:p>
        </w:tc>
      </w:tr>
      <w:tr w:rsidR="00E7491B" w:rsidRPr="00BF43BA" w14:paraId="704837E6" w14:textId="77777777" w:rsidTr="002F0998">
        <w:tc>
          <w:tcPr>
            <w:tcW w:w="1413" w:type="dxa"/>
            <w:tcBorders>
              <w:top w:val="single" w:sz="4" w:space="0" w:color="auto"/>
              <w:left w:val="single" w:sz="4" w:space="0" w:color="auto"/>
              <w:bottom w:val="single" w:sz="4" w:space="0" w:color="auto"/>
              <w:right w:val="single" w:sz="4" w:space="0" w:color="auto"/>
            </w:tcBorders>
          </w:tcPr>
          <w:p w14:paraId="69132096" w14:textId="77777777" w:rsidR="00E7491B" w:rsidRPr="00E7491B" w:rsidRDefault="00E7491B" w:rsidP="00525CA0">
            <w:pPr>
              <w:jc w:val="both"/>
              <w:rPr>
                <w:rStyle w:val="Strong"/>
                <w:rFonts w:ascii="Times New Roman" w:hAnsi="Times New Roman" w:cs="Times New Roman"/>
                <w:b w:val="0"/>
                <w:bCs w:val="0"/>
                <w:color w:val="000000" w:themeColor="text1"/>
                <w:sz w:val="24"/>
                <w:szCs w:val="24"/>
                <w:shd w:val="clear" w:color="auto" w:fill="FFFFFF"/>
              </w:rPr>
            </w:pPr>
            <w:r w:rsidRPr="00E7491B">
              <w:rPr>
                <w:rStyle w:val="Strong"/>
                <w:rFonts w:ascii="Times New Roman" w:hAnsi="Times New Roman" w:cs="Times New Roman"/>
                <w:b w:val="0"/>
                <w:bCs w:val="0"/>
                <w:color w:val="000000" w:themeColor="text1"/>
                <w:sz w:val="24"/>
                <w:szCs w:val="24"/>
                <w:shd w:val="clear" w:color="auto" w:fill="FFFFFF"/>
              </w:rPr>
              <w:t>139364956</w:t>
            </w:r>
          </w:p>
        </w:tc>
        <w:tc>
          <w:tcPr>
            <w:tcW w:w="850" w:type="dxa"/>
            <w:tcBorders>
              <w:top w:val="single" w:sz="4" w:space="0" w:color="auto"/>
              <w:left w:val="single" w:sz="4" w:space="0" w:color="auto"/>
              <w:bottom w:val="single" w:sz="4" w:space="0" w:color="auto"/>
              <w:right w:val="single" w:sz="4" w:space="0" w:color="auto"/>
            </w:tcBorders>
          </w:tcPr>
          <w:p w14:paraId="1DD61620" w14:textId="77777777" w:rsidR="00E7491B" w:rsidRPr="002F0998" w:rsidRDefault="00E7491B" w:rsidP="00525CA0">
            <w:pPr>
              <w:jc w:val="both"/>
              <w:rPr>
                <w:rFonts w:ascii="Times New Roman" w:hAnsi="Times New Roman" w:cs="Times New Roman"/>
                <w:b/>
                <w:bCs/>
                <w:sz w:val="24"/>
                <w:szCs w:val="24"/>
              </w:rPr>
            </w:pPr>
            <w:r w:rsidRPr="002F0998">
              <w:rPr>
                <w:rFonts w:ascii="Times New Roman" w:hAnsi="Times New Roman" w:cs="Times New Roman"/>
                <w:b/>
                <w:bCs/>
                <w:sz w:val="24"/>
                <w:szCs w:val="24"/>
              </w:rPr>
              <w:t>0.006</w:t>
            </w:r>
          </w:p>
        </w:tc>
        <w:tc>
          <w:tcPr>
            <w:tcW w:w="851" w:type="dxa"/>
            <w:tcBorders>
              <w:top w:val="single" w:sz="4" w:space="0" w:color="auto"/>
              <w:left w:val="single" w:sz="4" w:space="0" w:color="auto"/>
              <w:bottom w:val="single" w:sz="4" w:space="0" w:color="auto"/>
              <w:right w:val="single" w:sz="4" w:space="0" w:color="auto"/>
            </w:tcBorders>
          </w:tcPr>
          <w:p w14:paraId="391B983A" w14:textId="77777777" w:rsidR="00E7491B" w:rsidRPr="002F0998" w:rsidRDefault="00E7491B" w:rsidP="00525CA0">
            <w:pPr>
              <w:jc w:val="both"/>
              <w:rPr>
                <w:rStyle w:val="Strong"/>
                <w:rFonts w:ascii="Times New Roman" w:hAnsi="Times New Roman" w:cs="Times New Roman"/>
                <w:color w:val="000000" w:themeColor="text1"/>
                <w:sz w:val="24"/>
                <w:szCs w:val="24"/>
                <w:shd w:val="clear" w:color="auto" w:fill="FFFFFF"/>
              </w:rPr>
            </w:pPr>
            <w:r w:rsidRPr="002F0998">
              <w:rPr>
                <w:rStyle w:val="Strong"/>
                <w:rFonts w:ascii="Times New Roman" w:hAnsi="Times New Roman" w:cs="Times New Roman"/>
                <w:color w:val="000000" w:themeColor="text1"/>
                <w:sz w:val="24"/>
                <w:szCs w:val="24"/>
                <w:shd w:val="clear" w:color="auto" w:fill="FFFFFF"/>
              </w:rPr>
              <w:t>0.001</w:t>
            </w:r>
          </w:p>
        </w:tc>
        <w:tc>
          <w:tcPr>
            <w:tcW w:w="992" w:type="dxa"/>
            <w:tcBorders>
              <w:top w:val="single" w:sz="4" w:space="0" w:color="auto"/>
              <w:left w:val="single" w:sz="4" w:space="0" w:color="auto"/>
              <w:bottom w:val="single" w:sz="4" w:space="0" w:color="auto"/>
              <w:right w:val="single" w:sz="4" w:space="0" w:color="auto"/>
            </w:tcBorders>
          </w:tcPr>
          <w:p w14:paraId="72ABB14C" w14:textId="77777777" w:rsidR="00E7491B" w:rsidRPr="002F0998" w:rsidRDefault="00E7491B" w:rsidP="00525CA0">
            <w:pPr>
              <w:jc w:val="both"/>
              <w:rPr>
                <w:rStyle w:val="Strong"/>
                <w:rFonts w:ascii="Times New Roman" w:hAnsi="Times New Roman" w:cs="Times New Roman"/>
                <w:color w:val="000000" w:themeColor="text1"/>
                <w:sz w:val="24"/>
                <w:szCs w:val="24"/>
                <w:shd w:val="clear" w:color="auto" w:fill="FFFFFF"/>
              </w:rPr>
            </w:pPr>
            <w:r w:rsidRPr="002F0998">
              <w:rPr>
                <w:rStyle w:val="Strong"/>
                <w:rFonts w:ascii="Times New Roman" w:hAnsi="Times New Roman" w:cs="Times New Roman"/>
                <w:color w:val="000000" w:themeColor="text1"/>
                <w:sz w:val="24"/>
                <w:szCs w:val="24"/>
                <w:shd w:val="clear" w:color="auto" w:fill="FFFFFF"/>
              </w:rPr>
              <w:t>32.4%</w:t>
            </w:r>
          </w:p>
        </w:tc>
        <w:tc>
          <w:tcPr>
            <w:tcW w:w="709" w:type="dxa"/>
            <w:tcBorders>
              <w:top w:val="single" w:sz="4" w:space="0" w:color="auto"/>
              <w:left w:val="single" w:sz="4" w:space="0" w:color="auto"/>
              <w:bottom w:val="single" w:sz="4" w:space="0" w:color="auto"/>
              <w:right w:val="single" w:sz="4" w:space="0" w:color="auto"/>
            </w:tcBorders>
          </w:tcPr>
          <w:p w14:paraId="3FBDB4B5" w14:textId="77777777" w:rsidR="00E7491B" w:rsidRPr="00E7491B" w:rsidRDefault="00E7491B" w:rsidP="00525CA0">
            <w:pPr>
              <w:jc w:val="both"/>
              <w:rPr>
                <w:rStyle w:val="Strong"/>
                <w:rFonts w:ascii="Times New Roman" w:hAnsi="Times New Roman" w:cs="Times New Roman"/>
                <w:b w:val="0"/>
                <w:bCs w:val="0"/>
                <w:color w:val="000000" w:themeColor="text1"/>
                <w:sz w:val="24"/>
                <w:szCs w:val="24"/>
                <w:shd w:val="clear" w:color="auto" w:fill="FFFFFF"/>
              </w:rPr>
            </w:pPr>
            <w:r w:rsidRPr="00E7491B">
              <w:rPr>
                <w:rStyle w:val="Strong"/>
                <w:rFonts w:ascii="Times New Roman" w:hAnsi="Times New Roman" w:cs="Times New Roman"/>
                <w:b w:val="0"/>
                <w:bCs w:val="0"/>
                <w:color w:val="000000" w:themeColor="text1"/>
                <w:sz w:val="24"/>
                <w:szCs w:val="24"/>
                <w:shd w:val="clear" w:color="auto" w:fill="FFFFFF"/>
              </w:rPr>
              <w:t>0.96</w:t>
            </w:r>
          </w:p>
        </w:tc>
        <w:tc>
          <w:tcPr>
            <w:tcW w:w="709" w:type="dxa"/>
            <w:tcBorders>
              <w:top w:val="single" w:sz="4" w:space="0" w:color="auto"/>
              <w:left w:val="single" w:sz="4" w:space="0" w:color="auto"/>
              <w:bottom w:val="single" w:sz="4" w:space="0" w:color="auto"/>
              <w:right w:val="single" w:sz="4" w:space="0" w:color="auto"/>
            </w:tcBorders>
          </w:tcPr>
          <w:p w14:paraId="6BCA6695" w14:textId="77777777" w:rsidR="00E7491B" w:rsidRPr="002F0998" w:rsidRDefault="00E7491B" w:rsidP="00525CA0">
            <w:pPr>
              <w:jc w:val="both"/>
              <w:rPr>
                <w:rStyle w:val="Strong"/>
                <w:rFonts w:ascii="Times New Roman" w:hAnsi="Times New Roman" w:cs="Times New Roman"/>
                <w:color w:val="000000" w:themeColor="text1"/>
                <w:sz w:val="24"/>
                <w:szCs w:val="24"/>
                <w:shd w:val="clear" w:color="auto" w:fill="FFFFFF"/>
              </w:rPr>
            </w:pPr>
            <w:r w:rsidRPr="002F0998">
              <w:rPr>
                <w:rStyle w:val="Strong"/>
                <w:rFonts w:ascii="Times New Roman" w:hAnsi="Times New Roman" w:cs="Times New Roman"/>
                <w:color w:val="000000" w:themeColor="text1"/>
                <w:sz w:val="24"/>
                <w:szCs w:val="24"/>
                <w:shd w:val="clear" w:color="auto" w:fill="FFFFFF"/>
              </w:rPr>
              <w:t>0.56</w:t>
            </w:r>
          </w:p>
        </w:tc>
        <w:tc>
          <w:tcPr>
            <w:tcW w:w="708" w:type="dxa"/>
            <w:tcBorders>
              <w:top w:val="single" w:sz="4" w:space="0" w:color="auto"/>
              <w:left w:val="single" w:sz="4" w:space="0" w:color="auto"/>
              <w:bottom w:val="single" w:sz="4" w:space="0" w:color="auto"/>
              <w:right w:val="single" w:sz="4" w:space="0" w:color="auto"/>
            </w:tcBorders>
          </w:tcPr>
          <w:p w14:paraId="4ECE525F" w14:textId="77777777" w:rsidR="00E7491B" w:rsidRPr="00760FE4" w:rsidRDefault="00E7491B"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0.06</w:t>
            </w:r>
          </w:p>
        </w:tc>
        <w:tc>
          <w:tcPr>
            <w:tcW w:w="709" w:type="dxa"/>
            <w:tcBorders>
              <w:top w:val="single" w:sz="4" w:space="0" w:color="auto"/>
              <w:left w:val="single" w:sz="4" w:space="0" w:color="auto"/>
              <w:bottom w:val="single" w:sz="4" w:space="0" w:color="auto"/>
              <w:right w:val="single" w:sz="4" w:space="0" w:color="auto"/>
            </w:tcBorders>
          </w:tcPr>
          <w:p w14:paraId="5C3AE43F" w14:textId="77777777" w:rsidR="00E7491B" w:rsidRPr="00760FE4" w:rsidRDefault="00E7491B"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0.07</w:t>
            </w:r>
          </w:p>
        </w:tc>
        <w:tc>
          <w:tcPr>
            <w:tcW w:w="709" w:type="dxa"/>
            <w:tcBorders>
              <w:top w:val="single" w:sz="4" w:space="0" w:color="auto"/>
              <w:left w:val="single" w:sz="4" w:space="0" w:color="auto"/>
              <w:bottom w:val="single" w:sz="4" w:space="0" w:color="auto"/>
              <w:right w:val="single" w:sz="4" w:space="0" w:color="auto"/>
            </w:tcBorders>
          </w:tcPr>
          <w:p w14:paraId="5A5327A4" w14:textId="77777777" w:rsidR="00E7491B" w:rsidRPr="002F0998" w:rsidRDefault="00E7491B" w:rsidP="00525CA0">
            <w:pPr>
              <w:jc w:val="both"/>
              <w:rPr>
                <w:rStyle w:val="Strong"/>
                <w:rFonts w:ascii="Times New Roman" w:hAnsi="Times New Roman" w:cs="Times New Roman"/>
                <w:color w:val="000000" w:themeColor="text1"/>
                <w:sz w:val="24"/>
                <w:szCs w:val="24"/>
                <w:shd w:val="clear" w:color="auto" w:fill="FFFFFF"/>
              </w:rPr>
            </w:pPr>
            <w:r w:rsidRPr="002F0998">
              <w:rPr>
                <w:rStyle w:val="Strong"/>
                <w:rFonts w:ascii="Times New Roman" w:hAnsi="Times New Roman" w:cs="Times New Roman"/>
                <w:color w:val="000000" w:themeColor="text1"/>
                <w:sz w:val="24"/>
                <w:szCs w:val="24"/>
                <w:shd w:val="clear" w:color="auto" w:fill="FFFFFF"/>
              </w:rPr>
              <w:t>4.57</w:t>
            </w:r>
          </w:p>
        </w:tc>
        <w:tc>
          <w:tcPr>
            <w:tcW w:w="709" w:type="dxa"/>
            <w:tcBorders>
              <w:top w:val="single" w:sz="4" w:space="0" w:color="auto"/>
              <w:left w:val="single" w:sz="4" w:space="0" w:color="auto"/>
              <w:bottom w:val="single" w:sz="4" w:space="0" w:color="auto"/>
              <w:right w:val="single" w:sz="4" w:space="0" w:color="auto"/>
            </w:tcBorders>
          </w:tcPr>
          <w:p w14:paraId="4324A7DA" w14:textId="77777777" w:rsidR="00E7491B" w:rsidRPr="002F0998" w:rsidRDefault="00E7491B" w:rsidP="00525CA0">
            <w:pPr>
              <w:jc w:val="both"/>
              <w:rPr>
                <w:rStyle w:val="Strong"/>
                <w:rFonts w:ascii="Times New Roman" w:hAnsi="Times New Roman" w:cs="Times New Roman"/>
                <w:color w:val="000000" w:themeColor="text1"/>
                <w:sz w:val="24"/>
                <w:szCs w:val="24"/>
                <w:shd w:val="clear" w:color="auto" w:fill="FFFFFF"/>
              </w:rPr>
            </w:pPr>
            <w:r w:rsidRPr="002F0998">
              <w:rPr>
                <w:rStyle w:val="Strong"/>
                <w:rFonts w:ascii="Times New Roman" w:hAnsi="Times New Roman" w:cs="Times New Roman"/>
                <w:color w:val="000000" w:themeColor="text1"/>
                <w:sz w:val="24"/>
                <w:szCs w:val="24"/>
                <w:shd w:val="clear" w:color="auto" w:fill="FFFFFF"/>
              </w:rPr>
              <w:t>0.69</w:t>
            </w:r>
          </w:p>
        </w:tc>
      </w:tr>
      <w:tr w:rsidR="00E7491B" w:rsidRPr="00BF43BA" w14:paraId="53656E03" w14:textId="77777777" w:rsidTr="002F0998">
        <w:tc>
          <w:tcPr>
            <w:tcW w:w="1413" w:type="dxa"/>
            <w:tcBorders>
              <w:top w:val="single" w:sz="4" w:space="0" w:color="auto"/>
              <w:left w:val="single" w:sz="4" w:space="0" w:color="auto"/>
              <w:bottom w:val="single" w:sz="4" w:space="0" w:color="auto"/>
              <w:right w:val="single" w:sz="4" w:space="0" w:color="auto"/>
            </w:tcBorders>
          </w:tcPr>
          <w:p w14:paraId="1D956D5D" w14:textId="77777777" w:rsidR="00E7491B" w:rsidRPr="00E7491B" w:rsidRDefault="00E7491B" w:rsidP="00525CA0">
            <w:pPr>
              <w:jc w:val="both"/>
              <w:rPr>
                <w:rStyle w:val="Strong"/>
                <w:rFonts w:ascii="Times New Roman" w:hAnsi="Times New Roman" w:cs="Times New Roman"/>
                <w:b w:val="0"/>
                <w:bCs w:val="0"/>
                <w:color w:val="000000" w:themeColor="text1"/>
                <w:sz w:val="24"/>
                <w:szCs w:val="24"/>
                <w:shd w:val="clear" w:color="auto" w:fill="FFFFFF"/>
              </w:rPr>
            </w:pPr>
            <w:r w:rsidRPr="00050020">
              <w:rPr>
                <w:rStyle w:val="Strong"/>
                <w:rFonts w:ascii="Times New Roman" w:hAnsi="Times New Roman" w:cs="Times New Roman"/>
                <w:b w:val="0"/>
                <w:bCs w:val="0"/>
                <w:color w:val="000000" w:themeColor="text1"/>
                <w:sz w:val="24"/>
                <w:szCs w:val="24"/>
                <w:highlight w:val="yellow"/>
                <w:shd w:val="clear" w:color="auto" w:fill="FFFFFF"/>
              </w:rPr>
              <w:t>141764153</w:t>
            </w:r>
          </w:p>
        </w:tc>
        <w:tc>
          <w:tcPr>
            <w:tcW w:w="850" w:type="dxa"/>
            <w:tcBorders>
              <w:top w:val="single" w:sz="4" w:space="0" w:color="auto"/>
              <w:left w:val="single" w:sz="4" w:space="0" w:color="auto"/>
              <w:bottom w:val="single" w:sz="4" w:space="0" w:color="auto"/>
              <w:right w:val="single" w:sz="4" w:space="0" w:color="auto"/>
            </w:tcBorders>
          </w:tcPr>
          <w:p w14:paraId="0891578A" w14:textId="77777777" w:rsidR="00E7491B" w:rsidRPr="002F0998" w:rsidRDefault="00E7491B" w:rsidP="00525CA0">
            <w:pPr>
              <w:jc w:val="both"/>
              <w:rPr>
                <w:rFonts w:ascii="Times New Roman" w:hAnsi="Times New Roman" w:cs="Times New Roman"/>
                <w:b/>
                <w:bCs/>
                <w:sz w:val="24"/>
                <w:szCs w:val="24"/>
              </w:rPr>
            </w:pPr>
            <w:r w:rsidRPr="002F0998">
              <w:rPr>
                <w:rFonts w:ascii="Times New Roman" w:hAnsi="Times New Roman" w:cs="Times New Roman"/>
                <w:b/>
                <w:bCs/>
                <w:sz w:val="24"/>
                <w:szCs w:val="24"/>
              </w:rPr>
              <w:t>0.002</w:t>
            </w:r>
          </w:p>
        </w:tc>
        <w:tc>
          <w:tcPr>
            <w:tcW w:w="851" w:type="dxa"/>
            <w:tcBorders>
              <w:top w:val="single" w:sz="4" w:space="0" w:color="auto"/>
              <w:left w:val="single" w:sz="4" w:space="0" w:color="auto"/>
              <w:bottom w:val="single" w:sz="4" w:space="0" w:color="auto"/>
              <w:right w:val="single" w:sz="4" w:space="0" w:color="auto"/>
            </w:tcBorders>
          </w:tcPr>
          <w:p w14:paraId="4AD7F8F0" w14:textId="77777777" w:rsidR="00E7491B" w:rsidRPr="002F0998" w:rsidRDefault="00E7491B" w:rsidP="00525CA0">
            <w:pPr>
              <w:jc w:val="both"/>
              <w:rPr>
                <w:rStyle w:val="Strong"/>
                <w:rFonts w:ascii="Times New Roman" w:hAnsi="Times New Roman" w:cs="Times New Roman"/>
                <w:color w:val="000000" w:themeColor="text1"/>
                <w:sz w:val="24"/>
                <w:szCs w:val="24"/>
                <w:shd w:val="clear" w:color="auto" w:fill="FFFFFF"/>
              </w:rPr>
            </w:pPr>
            <w:r w:rsidRPr="002F0998">
              <w:rPr>
                <w:rStyle w:val="Strong"/>
                <w:rFonts w:ascii="Times New Roman" w:hAnsi="Times New Roman" w:cs="Times New Roman"/>
                <w:color w:val="000000" w:themeColor="text1"/>
                <w:sz w:val="24"/>
                <w:szCs w:val="24"/>
                <w:shd w:val="clear" w:color="auto" w:fill="FFFFFF"/>
              </w:rPr>
              <w:t>0.001</w:t>
            </w:r>
          </w:p>
        </w:tc>
        <w:tc>
          <w:tcPr>
            <w:tcW w:w="992" w:type="dxa"/>
            <w:tcBorders>
              <w:top w:val="single" w:sz="4" w:space="0" w:color="auto"/>
              <w:left w:val="single" w:sz="4" w:space="0" w:color="auto"/>
              <w:bottom w:val="single" w:sz="4" w:space="0" w:color="auto"/>
              <w:right w:val="single" w:sz="4" w:space="0" w:color="auto"/>
            </w:tcBorders>
          </w:tcPr>
          <w:p w14:paraId="5A75E4AE" w14:textId="77777777" w:rsidR="00E7491B" w:rsidRPr="002F0998" w:rsidRDefault="00E7491B" w:rsidP="00525CA0">
            <w:pPr>
              <w:jc w:val="both"/>
              <w:rPr>
                <w:rStyle w:val="Strong"/>
                <w:rFonts w:ascii="Times New Roman" w:hAnsi="Times New Roman" w:cs="Times New Roman"/>
                <w:color w:val="000000" w:themeColor="text1"/>
                <w:sz w:val="24"/>
                <w:szCs w:val="24"/>
                <w:shd w:val="clear" w:color="auto" w:fill="FFFFFF"/>
              </w:rPr>
            </w:pPr>
            <w:r w:rsidRPr="002F0998">
              <w:rPr>
                <w:rStyle w:val="Strong"/>
                <w:rFonts w:ascii="Times New Roman" w:hAnsi="Times New Roman" w:cs="Times New Roman"/>
                <w:color w:val="000000" w:themeColor="text1"/>
                <w:sz w:val="24"/>
                <w:szCs w:val="24"/>
                <w:shd w:val="clear" w:color="auto" w:fill="FFFFFF"/>
              </w:rPr>
              <w:t>37.2%</w:t>
            </w:r>
          </w:p>
        </w:tc>
        <w:tc>
          <w:tcPr>
            <w:tcW w:w="709" w:type="dxa"/>
            <w:tcBorders>
              <w:top w:val="single" w:sz="4" w:space="0" w:color="auto"/>
              <w:left w:val="single" w:sz="4" w:space="0" w:color="auto"/>
              <w:bottom w:val="single" w:sz="4" w:space="0" w:color="auto"/>
              <w:right w:val="single" w:sz="4" w:space="0" w:color="auto"/>
            </w:tcBorders>
          </w:tcPr>
          <w:p w14:paraId="77D2CAB6" w14:textId="77777777" w:rsidR="00E7491B" w:rsidRPr="00E7491B" w:rsidRDefault="00E7491B" w:rsidP="00525CA0">
            <w:pPr>
              <w:jc w:val="both"/>
              <w:rPr>
                <w:rStyle w:val="Strong"/>
                <w:rFonts w:ascii="Times New Roman" w:hAnsi="Times New Roman" w:cs="Times New Roman"/>
                <w:b w:val="0"/>
                <w:bCs w:val="0"/>
                <w:color w:val="000000" w:themeColor="text1"/>
                <w:sz w:val="24"/>
                <w:szCs w:val="24"/>
                <w:shd w:val="clear" w:color="auto" w:fill="FFFFFF"/>
              </w:rPr>
            </w:pPr>
            <w:r w:rsidRPr="00E7491B">
              <w:rPr>
                <w:rStyle w:val="Strong"/>
                <w:rFonts w:ascii="Times New Roman" w:hAnsi="Times New Roman" w:cs="Times New Roman"/>
                <w:b w:val="0"/>
                <w:bCs w:val="0"/>
                <w:color w:val="000000" w:themeColor="text1"/>
                <w:sz w:val="24"/>
                <w:szCs w:val="24"/>
                <w:shd w:val="clear" w:color="auto" w:fill="FFFFFF"/>
              </w:rPr>
              <w:t>0.81</w:t>
            </w:r>
          </w:p>
        </w:tc>
        <w:tc>
          <w:tcPr>
            <w:tcW w:w="709" w:type="dxa"/>
            <w:tcBorders>
              <w:top w:val="single" w:sz="4" w:space="0" w:color="auto"/>
              <w:left w:val="single" w:sz="4" w:space="0" w:color="auto"/>
              <w:bottom w:val="single" w:sz="4" w:space="0" w:color="auto"/>
              <w:right w:val="single" w:sz="4" w:space="0" w:color="auto"/>
            </w:tcBorders>
          </w:tcPr>
          <w:p w14:paraId="6CB7B0B6" w14:textId="77777777" w:rsidR="00E7491B" w:rsidRPr="002F0998" w:rsidRDefault="00E7491B" w:rsidP="00525CA0">
            <w:pPr>
              <w:jc w:val="both"/>
              <w:rPr>
                <w:rStyle w:val="Strong"/>
                <w:rFonts w:ascii="Times New Roman" w:hAnsi="Times New Roman" w:cs="Times New Roman"/>
                <w:color w:val="000000" w:themeColor="text1"/>
                <w:sz w:val="24"/>
                <w:szCs w:val="24"/>
                <w:shd w:val="clear" w:color="auto" w:fill="FFFFFF"/>
              </w:rPr>
            </w:pPr>
            <w:r w:rsidRPr="002F0998">
              <w:rPr>
                <w:rStyle w:val="Strong"/>
                <w:rFonts w:ascii="Times New Roman" w:hAnsi="Times New Roman" w:cs="Times New Roman"/>
                <w:color w:val="000000" w:themeColor="text1"/>
                <w:sz w:val="24"/>
                <w:szCs w:val="24"/>
                <w:shd w:val="clear" w:color="auto" w:fill="FFFFFF"/>
              </w:rPr>
              <w:t>1.45</w:t>
            </w:r>
          </w:p>
        </w:tc>
        <w:tc>
          <w:tcPr>
            <w:tcW w:w="708" w:type="dxa"/>
            <w:tcBorders>
              <w:top w:val="single" w:sz="4" w:space="0" w:color="auto"/>
              <w:left w:val="single" w:sz="4" w:space="0" w:color="auto"/>
              <w:bottom w:val="single" w:sz="4" w:space="0" w:color="auto"/>
              <w:right w:val="single" w:sz="4" w:space="0" w:color="auto"/>
            </w:tcBorders>
          </w:tcPr>
          <w:p w14:paraId="5E03150D" w14:textId="77777777" w:rsidR="00E7491B" w:rsidRPr="00760FE4" w:rsidRDefault="00E7491B"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0.05</w:t>
            </w:r>
          </w:p>
        </w:tc>
        <w:tc>
          <w:tcPr>
            <w:tcW w:w="709" w:type="dxa"/>
            <w:tcBorders>
              <w:top w:val="single" w:sz="4" w:space="0" w:color="auto"/>
              <w:left w:val="single" w:sz="4" w:space="0" w:color="auto"/>
              <w:bottom w:val="single" w:sz="4" w:space="0" w:color="auto"/>
              <w:right w:val="single" w:sz="4" w:space="0" w:color="auto"/>
            </w:tcBorders>
          </w:tcPr>
          <w:p w14:paraId="374B72F5" w14:textId="77777777" w:rsidR="00E7491B" w:rsidRPr="00E7491B" w:rsidRDefault="00E7491B" w:rsidP="00525CA0">
            <w:pPr>
              <w:jc w:val="both"/>
              <w:rPr>
                <w:rStyle w:val="Strong"/>
                <w:rFonts w:ascii="Times New Roman" w:hAnsi="Times New Roman" w:cs="Times New Roman"/>
                <w:b w:val="0"/>
                <w:bCs w:val="0"/>
                <w:color w:val="000000" w:themeColor="text1"/>
                <w:sz w:val="24"/>
                <w:szCs w:val="24"/>
                <w:shd w:val="clear" w:color="auto" w:fill="FFFFFF"/>
              </w:rPr>
            </w:pPr>
            <w:r w:rsidRPr="00E7491B">
              <w:rPr>
                <w:rStyle w:val="Strong"/>
                <w:rFonts w:ascii="Times New Roman" w:hAnsi="Times New Roman" w:cs="Times New Roman"/>
                <w:b w:val="0"/>
                <w:bCs w:val="0"/>
                <w:color w:val="000000" w:themeColor="text1"/>
                <w:sz w:val="24"/>
                <w:szCs w:val="24"/>
                <w:shd w:val="clear" w:color="auto" w:fill="FFFFFF"/>
              </w:rPr>
              <w:t>0.08</w:t>
            </w:r>
          </w:p>
        </w:tc>
        <w:tc>
          <w:tcPr>
            <w:tcW w:w="709" w:type="dxa"/>
            <w:tcBorders>
              <w:top w:val="single" w:sz="4" w:space="0" w:color="auto"/>
              <w:left w:val="single" w:sz="4" w:space="0" w:color="auto"/>
              <w:bottom w:val="single" w:sz="4" w:space="0" w:color="auto"/>
              <w:right w:val="single" w:sz="4" w:space="0" w:color="auto"/>
            </w:tcBorders>
          </w:tcPr>
          <w:p w14:paraId="6485F5AC" w14:textId="77777777" w:rsidR="00E7491B" w:rsidRPr="002F0998" w:rsidRDefault="00E7491B" w:rsidP="00525CA0">
            <w:pPr>
              <w:jc w:val="both"/>
              <w:rPr>
                <w:rStyle w:val="Strong"/>
                <w:rFonts w:ascii="Times New Roman" w:hAnsi="Times New Roman" w:cs="Times New Roman"/>
                <w:color w:val="000000" w:themeColor="text1"/>
                <w:sz w:val="24"/>
                <w:szCs w:val="24"/>
                <w:shd w:val="clear" w:color="auto" w:fill="FFFFFF"/>
              </w:rPr>
            </w:pPr>
            <w:r w:rsidRPr="002F0998">
              <w:rPr>
                <w:rStyle w:val="Strong"/>
                <w:rFonts w:ascii="Times New Roman" w:hAnsi="Times New Roman" w:cs="Times New Roman"/>
                <w:color w:val="000000" w:themeColor="text1"/>
                <w:sz w:val="24"/>
                <w:szCs w:val="24"/>
                <w:shd w:val="clear" w:color="auto" w:fill="FFFFFF"/>
              </w:rPr>
              <w:t>6.1</w:t>
            </w:r>
          </w:p>
        </w:tc>
        <w:tc>
          <w:tcPr>
            <w:tcW w:w="709" w:type="dxa"/>
            <w:tcBorders>
              <w:top w:val="single" w:sz="4" w:space="0" w:color="auto"/>
              <w:left w:val="single" w:sz="4" w:space="0" w:color="auto"/>
              <w:bottom w:val="single" w:sz="4" w:space="0" w:color="auto"/>
              <w:right w:val="single" w:sz="4" w:space="0" w:color="auto"/>
            </w:tcBorders>
          </w:tcPr>
          <w:p w14:paraId="022EAB11" w14:textId="77777777" w:rsidR="00E7491B" w:rsidRPr="002F0998" w:rsidRDefault="00E7491B" w:rsidP="00525CA0">
            <w:pPr>
              <w:jc w:val="both"/>
              <w:rPr>
                <w:rStyle w:val="Strong"/>
                <w:rFonts w:ascii="Times New Roman" w:hAnsi="Times New Roman" w:cs="Times New Roman"/>
                <w:color w:val="000000" w:themeColor="text1"/>
                <w:sz w:val="24"/>
                <w:szCs w:val="24"/>
                <w:shd w:val="clear" w:color="auto" w:fill="FFFFFF"/>
              </w:rPr>
            </w:pPr>
            <w:r w:rsidRPr="002F0998">
              <w:rPr>
                <w:rStyle w:val="Strong"/>
                <w:rFonts w:ascii="Times New Roman" w:hAnsi="Times New Roman" w:cs="Times New Roman"/>
                <w:color w:val="000000" w:themeColor="text1"/>
                <w:sz w:val="24"/>
                <w:szCs w:val="24"/>
                <w:shd w:val="clear" w:color="auto" w:fill="FFFFFF"/>
              </w:rPr>
              <w:t>0.62</w:t>
            </w:r>
          </w:p>
        </w:tc>
      </w:tr>
      <w:tr w:rsidR="00E7491B" w:rsidRPr="00BF43BA" w14:paraId="12C2EC91" w14:textId="77777777" w:rsidTr="002F0998">
        <w:tc>
          <w:tcPr>
            <w:tcW w:w="1413" w:type="dxa"/>
            <w:tcBorders>
              <w:top w:val="single" w:sz="4" w:space="0" w:color="auto"/>
              <w:left w:val="single" w:sz="4" w:space="0" w:color="auto"/>
              <w:bottom w:val="single" w:sz="4" w:space="0" w:color="auto"/>
              <w:right w:val="single" w:sz="4" w:space="0" w:color="auto"/>
            </w:tcBorders>
          </w:tcPr>
          <w:p w14:paraId="753A43D4" w14:textId="77777777" w:rsidR="00E7491B" w:rsidRPr="00E7491B" w:rsidRDefault="00E7491B" w:rsidP="00525CA0">
            <w:pPr>
              <w:jc w:val="both"/>
              <w:rPr>
                <w:rStyle w:val="Strong"/>
                <w:rFonts w:ascii="Times New Roman" w:hAnsi="Times New Roman" w:cs="Times New Roman"/>
                <w:b w:val="0"/>
                <w:bCs w:val="0"/>
                <w:color w:val="000000" w:themeColor="text1"/>
                <w:sz w:val="24"/>
                <w:szCs w:val="24"/>
                <w:shd w:val="clear" w:color="auto" w:fill="FFFFFF"/>
              </w:rPr>
            </w:pPr>
            <w:r w:rsidRPr="00E7491B">
              <w:rPr>
                <w:rStyle w:val="Strong"/>
                <w:rFonts w:ascii="Times New Roman" w:hAnsi="Times New Roman" w:cs="Times New Roman"/>
                <w:b w:val="0"/>
                <w:bCs w:val="0"/>
                <w:color w:val="000000" w:themeColor="text1"/>
                <w:sz w:val="24"/>
                <w:szCs w:val="24"/>
                <w:shd w:val="clear" w:color="auto" w:fill="FFFFFF"/>
              </w:rPr>
              <w:t>152760603</w:t>
            </w:r>
          </w:p>
        </w:tc>
        <w:tc>
          <w:tcPr>
            <w:tcW w:w="850" w:type="dxa"/>
            <w:tcBorders>
              <w:top w:val="single" w:sz="4" w:space="0" w:color="auto"/>
              <w:left w:val="single" w:sz="4" w:space="0" w:color="auto"/>
              <w:bottom w:val="single" w:sz="4" w:space="0" w:color="auto"/>
              <w:right w:val="single" w:sz="4" w:space="0" w:color="auto"/>
            </w:tcBorders>
          </w:tcPr>
          <w:p w14:paraId="57490B95" w14:textId="77777777" w:rsidR="00E7491B" w:rsidRPr="00C269C4" w:rsidRDefault="00E7491B" w:rsidP="00525CA0">
            <w:pPr>
              <w:jc w:val="both"/>
              <w:rPr>
                <w:rFonts w:ascii="Times New Roman" w:hAnsi="Times New Roman" w:cs="Times New Roman"/>
                <w:b/>
                <w:bCs/>
                <w:sz w:val="24"/>
                <w:szCs w:val="24"/>
                <w:vertAlign w:val="superscript"/>
              </w:rPr>
            </w:pPr>
            <w:r w:rsidRPr="00C269C4">
              <w:rPr>
                <w:rFonts w:ascii="Times New Roman" w:hAnsi="Times New Roman" w:cs="Times New Roman"/>
                <w:b/>
                <w:bCs/>
                <w:sz w:val="24"/>
                <w:szCs w:val="24"/>
              </w:rPr>
              <w:t>3.2</w:t>
            </w:r>
            <w:r w:rsidRPr="00C269C4">
              <w:rPr>
                <w:rFonts w:ascii="Times New Roman" w:hAnsi="Times New Roman" w:cs="Times New Roman"/>
                <w:b/>
                <w:bCs/>
                <w:sz w:val="24"/>
                <w:szCs w:val="24"/>
                <w:vertAlign w:val="superscript"/>
              </w:rPr>
              <w:t>-05</w:t>
            </w:r>
          </w:p>
        </w:tc>
        <w:tc>
          <w:tcPr>
            <w:tcW w:w="851" w:type="dxa"/>
            <w:tcBorders>
              <w:top w:val="single" w:sz="4" w:space="0" w:color="auto"/>
              <w:left w:val="single" w:sz="4" w:space="0" w:color="auto"/>
              <w:bottom w:val="single" w:sz="4" w:space="0" w:color="auto"/>
              <w:right w:val="single" w:sz="4" w:space="0" w:color="auto"/>
            </w:tcBorders>
          </w:tcPr>
          <w:p w14:paraId="284E3ECD" w14:textId="77777777" w:rsidR="00E7491B" w:rsidRPr="00C269C4" w:rsidRDefault="00E7491B"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0.009</w:t>
            </w:r>
          </w:p>
        </w:tc>
        <w:tc>
          <w:tcPr>
            <w:tcW w:w="992" w:type="dxa"/>
            <w:tcBorders>
              <w:top w:val="single" w:sz="4" w:space="0" w:color="auto"/>
              <w:left w:val="single" w:sz="4" w:space="0" w:color="auto"/>
              <w:bottom w:val="single" w:sz="4" w:space="0" w:color="auto"/>
              <w:right w:val="single" w:sz="4" w:space="0" w:color="auto"/>
            </w:tcBorders>
          </w:tcPr>
          <w:p w14:paraId="5CCC18FC" w14:textId="77777777" w:rsidR="00E7491B" w:rsidRPr="00C269C4" w:rsidRDefault="00E7491B"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19.4%</w:t>
            </w:r>
          </w:p>
        </w:tc>
        <w:tc>
          <w:tcPr>
            <w:tcW w:w="709" w:type="dxa"/>
            <w:tcBorders>
              <w:top w:val="single" w:sz="4" w:space="0" w:color="auto"/>
              <w:left w:val="single" w:sz="4" w:space="0" w:color="auto"/>
              <w:bottom w:val="single" w:sz="4" w:space="0" w:color="auto"/>
              <w:right w:val="single" w:sz="4" w:space="0" w:color="auto"/>
            </w:tcBorders>
          </w:tcPr>
          <w:p w14:paraId="1CE76593" w14:textId="77777777" w:rsidR="00E7491B" w:rsidRPr="00E7491B" w:rsidRDefault="00E7491B" w:rsidP="00525CA0">
            <w:pPr>
              <w:jc w:val="both"/>
              <w:rPr>
                <w:rStyle w:val="Strong"/>
                <w:rFonts w:ascii="Times New Roman" w:hAnsi="Times New Roman" w:cs="Times New Roman"/>
                <w:b w:val="0"/>
                <w:bCs w:val="0"/>
                <w:color w:val="000000" w:themeColor="text1"/>
                <w:sz w:val="24"/>
                <w:szCs w:val="24"/>
                <w:shd w:val="clear" w:color="auto" w:fill="FFFFFF"/>
              </w:rPr>
            </w:pPr>
            <w:r w:rsidRPr="00E7491B">
              <w:rPr>
                <w:rStyle w:val="Strong"/>
                <w:rFonts w:ascii="Times New Roman" w:hAnsi="Times New Roman" w:cs="Times New Roman"/>
                <w:b w:val="0"/>
                <w:bCs w:val="0"/>
                <w:color w:val="000000" w:themeColor="text1"/>
                <w:sz w:val="24"/>
                <w:szCs w:val="24"/>
                <w:shd w:val="clear" w:color="auto" w:fill="FFFFFF"/>
              </w:rPr>
              <w:t>0.90</w:t>
            </w:r>
          </w:p>
        </w:tc>
        <w:tc>
          <w:tcPr>
            <w:tcW w:w="709" w:type="dxa"/>
            <w:tcBorders>
              <w:top w:val="single" w:sz="4" w:space="0" w:color="auto"/>
              <w:left w:val="single" w:sz="4" w:space="0" w:color="auto"/>
              <w:bottom w:val="single" w:sz="4" w:space="0" w:color="auto"/>
              <w:right w:val="single" w:sz="4" w:space="0" w:color="auto"/>
            </w:tcBorders>
          </w:tcPr>
          <w:p w14:paraId="74306CB3" w14:textId="77777777" w:rsidR="00E7491B" w:rsidRPr="00C269C4" w:rsidRDefault="00E7491B"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1.44</w:t>
            </w:r>
          </w:p>
        </w:tc>
        <w:tc>
          <w:tcPr>
            <w:tcW w:w="708" w:type="dxa"/>
            <w:tcBorders>
              <w:top w:val="single" w:sz="4" w:space="0" w:color="auto"/>
              <w:left w:val="single" w:sz="4" w:space="0" w:color="auto"/>
              <w:bottom w:val="single" w:sz="4" w:space="0" w:color="auto"/>
              <w:right w:val="single" w:sz="4" w:space="0" w:color="auto"/>
            </w:tcBorders>
          </w:tcPr>
          <w:p w14:paraId="00C706FE" w14:textId="77777777" w:rsidR="00E7491B" w:rsidRPr="00760FE4" w:rsidRDefault="00E7491B"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0.05</w:t>
            </w:r>
          </w:p>
        </w:tc>
        <w:tc>
          <w:tcPr>
            <w:tcW w:w="709" w:type="dxa"/>
            <w:tcBorders>
              <w:top w:val="single" w:sz="4" w:space="0" w:color="auto"/>
              <w:left w:val="single" w:sz="4" w:space="0" w:color="auto"/>
              <w:bottom w:val="single" w:sz="4" w:space="0" w:color="auto"/>
              <w:right w:val="single" w:sz="4" w:space="0" w:color="auto"/>
            </w:tcBorders>
          </w:tcPr>
          <w:p w14:paraId="6E63EA67" w14:textId="77777777" w:rsidR="00E7491B" w:rsidRPr="00760FE4" w:rsidRDefault="00E7491B"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0.06</w:t>
            </w:r>
          </w:p>
        </w:tc>
        <w:tc>
          <w:tcPr>
            <w:tcW w:w="709" w:type="dxa"/>
            <w:tcBorders>
              <w:top w:val="single" w:sz="4" w:space="0" w:color="auto"/>
              <w:left w:val="single" w:sz="4" w:space="0" w:color="auto"/>
              <w:bottom w:val="single" w:sz="4" w:space="0" w:color="auto"/>
              <w:right w:val="single" w:sz="4" w:space="0" w:color="auto"/>
            </w:tcBorders>
          </w:tcPr>
          <w:p w14:paraId="0A24711A" w14:textId="77777777" w:rsidR="00E7491B" w:rsidRPr="00E7491B" w:rsidRDefault="00E7491B" w:rsidP="00525CA0">
            <w:pPr>
              <w:jc w:val="both"/>
              <w:rPr>
                <w:rStyle w:val="Strong"/>
                <w:rFonts w:ascii="Times New Roman" w:hAnsi="Times New Roman" w:cs="Times New Roman"/>
                <w:b w:val="0"/>
                <w:bCs w:val="0"/>
                <w:color w:val="000000" w:themeColor="text1"/>
                <w:sz w:val="24"/>
                <w:szCs w:val="24"/>
                <w:shd w:val="clear" w:color="auto" w:fill="FFFFFF"/>
              </w:rPr>
            </w:pPr>
            <w:r w:rsidRPr="00E7491B">
              <w:rPr>
                <w:rStyle w:val="Strong"/>
                <w:rFonts w:ascii="Times New Roman" w:hAnsi="Times New Roman" w:cs="Times New Roman"/>
                <w:b w:val="0"/>
                <w:bCs w:val="0"/>
                <w:color w:val="000000" w:themeColor="text1"/>
                <w:sz w:val="24"/>
                <w:szCs w:val="24"/>
                <w:shd w:val="clear" w:color="auto" w:fill="FFFFFF"/>
              </w:rPr>
              <w:t>4.62</w:t>
            </w:r>
          </w:p>
        </w:tc>
        <w:tc>
          <w:tcPr>
            <w:tcW w:w="709" w:type="dxa"/>
            <w:tcBorders>
              <w:top w:val="single" w:sz="4" w:space="0" w:color="auto"/>
              <w:left w:val="single" w:sz="4" w:space="0" w:color="auto"/>
              <w:bottom w:val="single" w:sz="4" w:space="0" w:color="auto"/>
              <w:right w:val="single" w:sz="4" w:space="0" w:color="auto"/>
            </w:tcBorders>
          </w:tcPr>
          <w:p w14:paraId="33139EE1" w14:textId="77777777" w:rsidR="00E7491B" w:rsidRPr="00C269C4" w:rsidRDefault="00E7491B"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0.52</w:t>
            </w:r>
          </w:p>
        </w:tc>
      </w:tr>
      <w:tr w:rsidR="00E7491B" w14:paraId="483CE61A" w14:textId="77777777" w:rsidTr="002F0998">
        <w:tc>
          <w:tcPr>
            <w:tcW w:w="1413" w:type="dxa"/>
          </w:tcPr>
          <w:p w14:paraId="5AFA2D72" w14:textId="77777777" w:rsidR="00E7491B" w:rsidRPr="00E7491B" w:rsidRDefault="00E7491B" w:rsidP="00525CA0">
            <w:pPr>
              <w:jc w:val="both"/>
              <w:rPr>
                <w:rStyle w:val="Strong"/>
                <w:rFonts w:ascii="Times New Roman" w:hAnsi="Times New Roman" w:cs="Times New Roman"/>
                <w:b w:val="0"/>
                <w:bCs w:val="0"/>
                <w:color w:val="000000" w:themeColor="text1"/>
                <w:sz w:val="24"/>
                <w:szCs w:val="24"/>
                <w:shd w:val="clear" w:color="auto" w:fill="FFFFFF"/>
              </w:rPr>
            </w:pPr>
            <w:r w:rsidRPr="00050020">
              <w:rPr>
                <w:rStyle w:val="Strong"/>
                <w:rFonts w:ascii="Times New Roman" w:hAnsi="Times New Roman" w:cs="Times New Roman"/>
                <w:b w:val="0"/>
                <w:bCs w:val="0"/>
                <w:color w:val="000000" w:themeColor="text1"/>
                <w:sz w:val="24"/>
                <w:szCs w:val="24"/>
                <w:highlight w:val="yellow"/>
                <w:shd w:val="clear" w:color="auto" w:fill="FFFFFF"/>
              </w:rPr>
              <w:t>156030339</w:t>
            </w:r>
          </w:p>
        </w:tc>
        <w:tc>
          <w:tcPr>
            <w:tcW w:w="850" w:type="dxa"/>
          </w:tcPr>
          <w:p w14:paraId="4AAE6626" w14:textId="77777777" w:rsidR="00E7491B" w:rsidRPr="002F0998" w:rsidRDefault="00E7491B" w:rsidP="00525CA0">
            <w:pPr>
              <w:jc w:val="both"/>
              <w:rPr>
                <w:rFonts w:ascii="Times New Roman" w:hAnsi="Times New Roman" w:cs="Times New Roman"/>
                <w:b/>
                <w:bCs/>
                <w:sz w:val="24"/>
                <w:szCs w:val="24"/>
              </w:rPr>
            </w:pPr>
            <w:r w:rsidRPr="002F0998">
              <w:rPr>
                <w:rFonts w:ascii="Times New Roman" w:hAnsi="Times New Roman" w:cs="Times New Roman"/>
                <w:b/>
                <w:bCs/>
                <w:sz w:val="24"/>
                <w:szCs w:val="24"/>
              </w:rPr>
              <w:t>0.015</w:t>
            </w:r>
          </w:p>
        </w:tc>
        <w:tc>
          <w:tcPr>
            <w:tcW w:w="851" w:type="dxa"/>
          </w:tcPr>
          <w:p w14:paraId="1F91A3B0" w14:textId="77777777" w:rsidR="00E7491B" w:rsidRPr="002F0998" w:rsidRDefault="00E7491B" w:rsidP="00525CA0">
            <w:pPr>
              <w:jc w:val="both"/>
              <w:rPr>
                <w:rStyle w:val="Strong"/>
                <w:rFonts w:ascii="Times New Roman" w:hAnsi="Times New Roman" w:cs="Times New Roman"/>
                <w:color w:val="000000" w:themeColor="text1"/>
                <w:sz w:val="24"/>
                <w:szCs w:val="24"/>
                <w:shd w:val="clear" w:color="auto" w:fill="FFFFFF"/>
              </w:rPr>
            </w:pPr>
            <w:r w:rsidRPr="002F0998">
              <w:rPr>
                <w:rStyle w:val="Strong"/>
                <w:rFonts w:ascii="Times New Roman" w:hAnsi="Times New Roman" w:cs="Times New Roman"/>
                <w:color w:val="000000" w:themeColor="text1"/>
                <w:sz w:val="24"/>
                <w:szCs w:val="24"/>
                <w:shd w:val="clear" w:color="auto" w:fill="FFFFFF"/>
              </w:rPr>
              <w:t>0.0</w:t>
            </w:r>
          </w:p>
        </w:tc>
        <w:tc>
          <w:tcPr>
            <w:tcW w:w="992" w:type="dxa"/>
          </w:tcPr>
          <w:p w14:paraId="31414F49" w14:textId="77777777" w:rsidR="00E7491B" w:rsidRPr="002F0998" w:rsidRDefault="00E7491B" w:rsidP="00525CA0">
            <w:pPr>
              <w:jc w:val="both"/>
              <w:rPr>
                <w:rStyle w:val="Strong"/>
                <w:rFonts w:ascii="Times New Roman" w:hAnsi="Times New Roman" w:cs="Times New Roman"/>
                <w:color w:val="000000" w:themeColor="text1"/>
                <w:sz w:val="24"/>
                <w:szCs w:val="24"/>
                <w:shd w:val="clear" w:color="auto" w:fill="FFFFFF"/>
              </w:rPr>
            </w:pPr>
            <w:r w:rsidRPr="002F0998">
              <w:rPr>
                <w:rStyle w:val="Strong"/>
                <w:rFonts w:ascii="Times New Roman" w:hAnsi="Times New Roman" w:cs="Times New Roman"/>
                <w:color w:val="000000" w:themeColor="text1"/>
                <w:sz w:val="24"/>
                <w:szCs w:val="24"/>
                <w:shd w:val="clear" w:color="auto" w:fill="FFFFFF"/>
              </w:rPr>
              <w:t>55.0%</w:t>
            </w:r>
          </w:p>
        </w:tc>
        <w:tc>
          <w:tcPr>
            <w:tcW w:w="709" w:type="dxa"/>
          </w:tcPr>
          <w:p w14:paraId="318B6DC6" w14:textId="77777777" w:rsidR="00E7491B" w:rsidRPr="00E7491B" w:rsidRDefault="00E7491B" w:rsidP="00525CA0">
            <w:pPr>
              <w:jc w:val="both"/>
              <w:rPr>
                <w:rStyle w:val="Strong"/>
                <w:rFonts w:ascii="Times New Roman" w:hAnsi="Times New Roman" w:cs="Times New Roman"/>
                <w:b w:val="0"/>
                <w:bCs w:val="0"/>
                <w:color w:val="000000" w:themeColor="text1"/>
                <w:sz w:val="24"/>
                <w:szCs w:val="24"/>
                <w:shd w:val="clear" w:color="auto" w:fill="FFFFFF"/>
              </w:rPr>
            </w:pPr>
            <w:r w:rsidRPr="00E7491B">
              <w:rPr>
                <w:rStyle w:val="Strong"/>
                <w:rFonts w:ascii="Times New Roman" w:hAnsi="Times New Roman" w:cs="Times New Roman"/>
                <w:b w:val="0"/>
                <w:bCs w:val="0"/>
                <w:color w:val="000000" w:themeColor="text1"/>
                <w:sz w:val="24"/>
                <w:szCs w:val="24"/>
                <w:shd w:val="clear" w:color="auto" w:fill="FFFFFF"/>
              </w:rPr>
              <w:t>0.90</w:t>
            </w:r>
          </w:p>
        </w:tc>
        <w:tc>
          <w:tcPr>
            <w:tcW w:w="709" w:type="dxa"/>
          </w:tcPr>
          <w:p w14:paraId="4CFF1EFE" w14:textId="77777777" w:rsidR="00E7491B" w:rsidRPr="002F0998" w:rsidRDefault="00E7491B" w:rsidP="00525CA0">
            <w:pPr>
              <w:jc w:val="both"/>
              <w:rPr>
                <w:rStyle w:val="Strong"/>
                <w:rFonts w:ascii="Times New Roman" w:hAnsi="Times New Roman" w:cs="Times New Roman"/>
                <w:color w:val="000000" w:themeColor="text1"/>
                <w:sz w:val="24"/>
                <w:szCs w:val="24"/>
                <w:shd w:val="clear" w:color="auto" w:fill="FFFFFF"/>
              </w:rPr>
            </w:pPr>
            <w:r w:rsidRPr="002F0998">
              <w:rPr>
                <w:rStyle w:val="Strong"/>
                <w:rFonts w:ascii="Times New Roman" w:hAnsi="Times New Roman" w:cs="Times New Roman"/>
                <w:color w:val="000000" w:themeColor="text1"/>
                <w:sz w:val="24"/>
                <w:szCs w:val="24"/>
                <w:shd w:val="clear" w:color="auto" w:fill="FFFFFF"/>
              </w:rPr>
              <w:t>0.63</w:t>
            </w:r>
          </w:p>
        </w:tc>
        <w:tc>
          <w:tcPr>
            <w:tcW w:w="708" w:type="dxa"/>
          </w:tcPr>
          <w:p w14:paraId="7254DCD9" w14:textId="77777777" w:rsidR="00E7491B" w:rsidRPr="00E7491B" w:rsidRDefault="00E7491B" w:rsidP="00525CA0">
            <w:pPr>
              <w:jc w:val="both"/>
              <w:rPr>
                <w:rStyle w:val="Strong"/>
                <w:rFonts w:ascii="Times New Roman" w:hAnsi="Times New Roman" w:cs="Times New Roman"/>
                <w:b w:val="0"/>
                <w:bCs w:val="0"/>
                <w:color w:val="000000" w:themeColor="text1"/>
                <w:sz w:val="24"/>
                <w:szCs w:val="24"/>
                <w:shd w:val="clear" w:color="auto" w:fill="FFFFFF"/>
              </w:rPr>
            </w:pPr>
            <w:r w:rsidRPr="00E7491B">
              <w:rPr>
                <w:rStyle w:val="Strong"/>
                <w:rFonts w:ascii="Times New Roman" w:hAnsi="Times New Roman" w:cs="Times New Roman"/>
                <w:b w:val="0"/>
                <w:bCs w:val="0"/>
                <w:color w:val="000000" w:themeColor="text1"/>
                <w:sz w:val="24"/>
                <w:szCs w:val="24"/>
                <w:shd w:val="clear" w:color="auto" w:fill="FFFFFF"/>
              </w:rPr>
              <w:t>0.08</w:t>
            </w:r>
          </w:p>
        </w:tc>
        <w:tc>
          <w:tcPr>
            <w:tcW w:w="709" w:type="dxa"/>
          </w:tcPr>
          <w:p w14:paraId="3CA96439" w14:textId="77777777" w:rsidR="00E7491B" w:rsidRPr="00760FE4" w:rsidRDefault="00E7491B"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0.02</w:t>
            </w:r>
          </w:p>
        </w:tc>
        <w:tc>
          <w:tcPr>
            <w:tcW w:w="709" w:type="dxa"/>
          </w:tcPr>
          <w:p w14:paraId="4976AE0E" w14:textId="77777777" w:rsidR="00E7491B" w:rsidRPr="00E7491B" w:rsidRDefault="00E7491B" w:rsidP="00525CA0">
            <w:pPr>
              <w:jc w:val="both"/>
              <w:rPr>
                <w:rStyle w:val="Strong"/>
                <w:rFonts w:ascii="Times New Roman" w:hAnsi="Times New Roman" w:cs="Times New Roman"/>
                <w:b w:val="0"/>
                <w:bCs w:val="0"/>
                <w:color w:val="000000" w:themeColor="text1"/>
                <w:sz w:val="24"/>
                <w:szCs w:val="24"/>
                <w:shd w:val="clear" w:color="auto" w:fill="FFFFFF"/>
              </w:rPr>
            </w:pPr>
            <w:r w:rsidRPr="00E7491B">
              <w:rPr>
                <w:rStyle w:val="Strong"/>
                <w:rFonts w:ascii="Times New Roman" w:hAnsi="Times New Roman" w:cs="Times New Roman"/>
                <w:b w:val="0"/>
                <w:bCs w:val="0"/>
                <w:color w:val="000000" w:themeColor="text1"/>
                <w:sz w:val="24"/>
                <w:szCs w:val="24"/>
                <w:shd w:val="clear" w:color="auto" w:fill="FFFFFF"/>
              </w:rPr>
              <w:t>4.39</w:t>
            </w:r>
          </w:p>
        </w:tc>
        <w:tc>
          <w:tcPr>
            <w:tcW w:w="709" w:type="dxa"/>
          </w:tcPr>
          <w:p w14:paraId="690036A2" w14:textId="77777777" w:rsidR="00E7491B" w:rsidRPr="002F0998" w:rsidRDefault="00E7491B" w:rsidP="00525CA0">
            <w:pPr>
              <w:jc w:val="both"/>
              <w:rPr>
                <w:rStyle w:val="Strong"/>
                <w:rFonts w:ascii="Times New Roman" w:hAnsi="Times New Roman" w:cs="Times New Roman"/>
                <w:color w:val="000000" w:themeColor="text1"/>
                <w:sz w:val="24"/>
                <w:szCs w:val="24"/>
                <w:shd w:val="clear" w:color="auto" w:fill="FFFFFF"/>
              </w:rPr>
            </w:pPr>
            <w:r w:rsidRPr="002F0998">
              <w:rPr>
                <w:rStyle w:val="Strong"/>
                <w:rFonts w:ascii="Times New Roman" w:hAnsi="Times New Roman" w:cs="Times New Roman"/>
                <w:color w:val="000000" w:themeColor="text1"/>
                <w:sz w:val="24"/>
                <w:szCs w:val="24"/>
                <w:shd w:val="clear" w:color="auto" w:fill="FFFFFF"/>
              </w:rPr>
              <w:t>0.61</w:t>
            </w:r>
          </w:p>
        </w:tc>
      </w:tr>
      <w:tr w:rsidR="00E7491B" w14:paraId="564C0DE0" w14:textId="77777777" w:rsidTr="002F0998">
        <w:tc>
          <w:tcPr>
            <w:tcW w:w="1413" w:type="dxa"/>
          </w:tcPr>
          <w:p w14:paraId="635459F2" w14:textId="77777777" w:rsidR="00E7491B" w:rsidRPr="00E7491B" w:rsidRDefault="00E7491B" w:rsidP="00525CA0">
            <w:pPr>
              <w:jc w:val="both"/>
              <w:rPr>
                <w:rStyle w:val="Strong"/>
                <w:rFonts w:ascii="Times New Roman" w:hAnsi="Times New Roman" w:cs="Times New Roman"/>
                <w:b w:val="0"/>
                <w:bCs w:val="0"/>
                <w:color w:val="000000" w:themeColor="text1"/>
                <w:sz w:val="24"/>
                <w:szCs w:val="24"/>
                <w:shd w:val="clear" w:color="auto" w:fill="FFFFFF"/>
              </w:rPr>
            </w:pPr>
            <w:r w:rsidRPr="00050020">
              <w:rPr>
                <w:rStyle w:val="Strong"/>
                <w:rFonts w:ascii="Times New Roman" w:hAnsi="Times New Roman" w:cs="Times New Roman"/>
                <w:b w:val="0"/>
                <w:bCs w:val="0"/>
                <w:color w:val="000000" w:themeColor="text1"/>
                <w:sz w:val="24"/>
                <w:szCs w:val="24"/>
                <w:highlight w:val="yellow"/>
                <w:shd w:val="clear" w:color="auto" w:fill="FFFFFF"/>
              </w:rPr>
              <w:t>156530860</w:t>
            </w:r>
          </w:p>
        </w:tc>
        <w:tc>
          <w:tcPr>
            <w:tcW w:w="850" w:type="dxa"/>
          </w:tcPr>
          <w:p w14:paraId="360B8556" w14:textId="77777777" w:rsidR="00E7491B" w:rsidRPr="002F0998" w:rsidRDefault="00E7491B" w:rsidP="00525CA0">
            <w:pPr>
              <w:jc w:val="both"/>
              <w:rPr>
                <w:rFonts w:ascii="Times New Roman" w:hAnsi="Times New Roman" w:cs="Times New Roman"/>
                <w:b/>
                <w:bCs/>
                <w:sz w:val="24"/>
                <w:szCs w:val="24"/>
              </w:rPr>
            </w:pPr>
            <w:r w:rsidRPr="002F0998">
              <w:rPr>
                <w:rFonts w:ascii="Times New Roman" w:hAnsi="Times New Roman" w:cs="Times New Roman"/>
                <w:b/>
                <w:bCs/>
                <w:sz w:val="24"/>
                <w:szCs w:val="24"/>
              </w:rPr>
              <w:t>0.001</w:t>
            </w:r>
          </w:p>
        </w:tc>
        <w:tc>
          <w:tcPr>
            <w:tcW w:w="851" w:type="dxa"/>
          </w:tcPr>
          <w:p w14:paraId="730707B6" w14:textId="77777777" w:rsidR="00E7491B" w:rsidRPr="002F0998" w:rsidRDefault="00E7491B" w:rsidP="00525CA0">
            <w:pPr>
              <w:jc w:val="both"/>
              <w:rPr>
                <w:rStyle w:val="Strong"/>
                <w:rFonts w:ascii="Times New Roman" w:hAnsi="Times New Roman" w:cs="Times New Roman"/>
                <w:color w:val="000000" w:themeColor="text1"/>
                <w:sz w:val="24"/>
                <w:szCs w:val="24"/>
                <w:shd w:val="clear" w:color="auto" w:fill="FFFFFF"/>
              </w:rPr>
            </w:pPr>
            <w:r w:rsidRPr="002F0998">
              <w:rPr>
                <w:rStyle w:val="Strong"/>
                <w:rFonts w:ascii="Times New Roman" w:hAnsi="Times New Roman" w:cs="Times New Roman"/>
                <w:color w:val="000000" w:themeColor="text1"/>
                <w:sz w:val="24"/>
                <w:szCs w:val="24"/>
                <w:shd w:val="clear" w:color="auto" w:fill="FFFFFF"/>
              </w:rPr>
              <w:t>0.0</w:t>
            </w:r>
          </w:p>
        </w:tc>
        <w:tc>
          <w:tcPr>
            <w:tcW w:w="992" w:type="dxa"/>
          </w:tcPr>
          <w:p w14:paraId="6FBFB84A" w14:textId="77777777" w:rsidR="00E7491B" w:rsidRPr="002F0998" w:rsidRDefault="00E7491B" w:rsidP="00525CA0">
            <w:pPr>
              <w:jc w:val="both"/>
              <w:rPr>
                <w:rStyle w:val="Strong"/>
                <w:rFonts w:ascii="Times New Roman" w:hAnsi="Times New Roman" w:cs="Times New Roman"/>
                <w:color w:val="000000" w:themeColor="text1"/>
                <w:sz w:val="24"/>
                <w:szCs w:val="24"/>
                <w:shd w:val="clear" w:color="auto" w:fill="FFFFFF"/>
              </w:rPr>
            </w:pPr>
            <w:r w:rsidRPr="002F0998">
              <w:rPr>
                <w:rStyle w:val="Strong"/>
                <w:rFonts w:ascii="Times New Roman" w:hAnsi="Times New Roman" w:cs="Times New Roman"/>
                <w:color w:val="000000" w:themeColor="text1"/>
                <w:sz w:val="24"/>
                <w:szCs w:val="24"/>
                <w:shd w:val="clear" w:color="auto" w:fill="FFFFFF"/>
              </w:rPr>
              <w:t>45.2%</w:t>
            </w:r>
          </w:p>
        </w:tc>
        <w:tc>
          <w:tcPr>
            <w:tcW w:w="709" w:type="dxa"/>
          </w:tcPr>
          <w:p w14:paraId="290DF3BB" w14:textId="77777777" w:rsidR="00E7491B" w:rsidRPr="002F0998" w:rsidRDefault="00E7491B" w:rsidP="00525CA0">
            <w:pPr>
              <w:jc w:val="both"/>
              <w:rPr>
                <w:rStyle w:val="Strong"/>
                <w:rFonts w:ascii="Times New Roman" w:hAnsi="Times New Roman" w:cs="Times New Roman"/>
                <w:color w:val="000000" w:themeColor="text1"/>
                <w:sz w:val="24"/>
                <w:szCs w:val="24"/>
                <w:shd w:val="clear" w:color="auto" w:fill="FFFFFF"/>
              </w:rPr>
            </w:pPr>
            <w:r w:rsidRPr="002F0998">
              <w:rPr>
                <w:rStyle w:val="Strong"/>
                <w:rFonts w:ascii="Times New Roman" w:hAnsi="Times New Roman" w:cs="Times New Roman"/>
                <w:color w:val="000000" w:themeColor="text1"/>
                <w:sz w:val="24"/>
                <w:szCs w:val="24"/>
                <w:shd w:val="clear" w:color="auto" w:fill="FFFFFF"/>
              </w:rPr>
              <w:t>0.16</w:t>
            </w:r>
          </w:p>
        </w:tc>
        <w:tc>
          <w:tcPr>
            <w:tcW w:w="709" w:type="dxa"/>
          </w:tcPr>
          <w:p w14:paraId="174C28B9" w14:textId="77777777" w:rsidR="00E7491B" w:rsidRPr="002F0998" w:rsidRDefault="00E7491B" w:rsidP="00525CA0">
            <w:pPr>
              <w:jc w:val="both"/>
              <w:rPr>
                <w:rStyle w:val="Strong"/>
                <w:rFonts w:ascii="Times New Roman" w:hAnsi="Times New Roman" w:cs="Times New Roman"/>
                <w:color w:val="000000" w:themeColor="text1"/>
                <w:sz w:val="24"/>
                <w:szCs w:val="24"/>
                <w:shd w:val="clear" w:color="auto" w:fill="FFFFFF"/>
              </w:rPr>
            </w:pPr>
            <w:r w:rsidRPr="002F0998">
              <w:rPr>
                <w:rStyle w:val="Strong"/>
                <w:rFonts w:ascii="Times New Roman" w:hAnsi="Times New Roman" w:cs="Times New Roman"/>
                <w:color w:val="000000" w:themeColor="text1"/>
                <w:sz w:val="24"/>
                <w:szCs w:val="24"/>
                <w:shd w:val="clear" w:color="auto" w:fill="FFFFFF"/>
              </w:rPr>
              <w:t>0.60</w:t>
            </w:r>
          </w:p>
        </w:tc>
        <w:tc>
          <w:tcPr>
            <w:tcW w:w="708" w:type="dxa"/>
          </w:tcPr>
          <w:p w14:paraId="5FC3083D" w14:textId="77777777" w:rsidR="00E7491B" w:rsidRPr="00760FE4" w:rsidRDefault="00E7491B"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0.01</w:t>
            </w:r>
          </w:p>
        </w:tc>
        <w:tc>
          <w:tcPr>
            <w:tcW w:w="709" w:type="dxa"/>
          </w:tcPr>
          <w:p w14:paraId="581FED7E" w14:textId="77777777" w:rsidR="00E7491B" w:rsidRPr="00760FE4" w:rsidRDefault="00E7491B"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0.12</w:t>
            </w:r>
          </w:p>
        </w:tc>
        <w:tc>
          <w:tcPr>
            <w:tcW w:w="709" w:type="dxa"/>
          </w:tcPr>
          <w:p w14:paraId="5BE6D2BD" w14:textId="77777777" w:rsidR="00E7491B" w:rsidRPr="00E7491B" w:rsidRDefault="00E7491B" w:rsidP="00525CA0">
            <w:pPr>
              <w:jc w:val="both"/>
              <w:rPr>
                <w:rStyle w:val="Strong"/>
                <w:rFonts w:ascii="Times New Roman" w:hAnsi="Times New Roman" w:cs="Times New Roman"/>
                <w:b w:val="0"/>
                <w:bCs w:val="0"/>
                <w:color w:val="000000" w:themeColor="text1"/>
                <w:sz w:val="24"/>
                <w:szCs w:val="24"/>
                <w:shd w:val="clear" w:color="auto" w:fill="FFFFFF"/>
              </w:rPr>
            </w:pPr>
            <w:r w:rsidRPr="00E7491B">
              <w:rPr>
                <w:rStyle w:val="Strong"/>
                <w:rFonts w:ascii="Times New Roman" w:hAnsi="Times New Roman" w:cs="Times New Roman"/>
                <w:b w:val="0"/>
                <w:bCs w:val="0"/>
                <w:color w:val="000000" w:themeColor="text1"/>
                <w:sz w:val="24"/>
                <w:szCs w:val="24"/>
                <w:shd w:val="clear" w:color="auto" w:fill="FFFFFF"/>
              </w:rPr>
              <w:t>1.0</w:t>
            </w:r>
          </w:p>
        </w:tc>
        <w:tc>
          <w:tcPr>
            <w:tcW w:w="709" w:type="dxa"/>
          </w:tcPr>
          <w:p w14:paraId="412F7FF1" w14:textId="77777777" w:rsidR="00E7491B" w:rsidRPr="00E7491B" w:rsidRDefault="00E7491B" w:rsidP="00525CA0">
            <w:pPr>
              <w:jc w:val="both"/>
              <w:rPr>
                <w:rStyle w:val="Strong"/>
                <w:rFonts w:ascii="Times New Roman" w:hAnsi="Times New Roman" w:cs="Times New Roman"/>
                <w:b w:val="0"/>
                <w:bCs w:val="0"/>
                <w:color w:val="000000" w:themeColor="text1"/>
                <w:sz w:val="24"/>
                <w:szCs w:val="24"/>
                <w:shd w:val="clear" w:color="auto" w:fill="FFFFFF"/>
              </w:rPr>
            </w:pPr>
            <w:r w:rsidRPr="00E7491B">
              <w:rPr>
                <w:rStyle w:val="Strong"/>
                <w:rFonts w:ascii="Times New Roman" w:hAnsi="Times New Roman" w:cs="Times New Roman"/>
                <w:b w:val="0"/>
                <w:bCs w:val="0"/>
                <w:color w:val="000000" w:themeColor="text1"/>
                <w:sz w:val="24"/>
                <w:szCs w:val="24"/>
                <w:shd w:val="clear" w:color="auto" w:fill="FFFFFF"/>
              </w:rPr>
              <w:t>0.36</w:t>
            </w:r>
          </w:p>
        </w:tc>
      </w:tr>
      <w:tr w:rsidR="00E7491B" w14:paraId="4B705126" w14:textId="77777777" w:rsidTr="002F0998">
        <w:tc>
          <w:tcPr>
            <w:tcW w:w="1413" w:type="dxa"/>
          </w:tcPr>
          <w:p w14:paraId="3EBD3599" w14:textId="77777777" w:rsidR="00E7491B" w:rsidRPr="00E7491B" w:rsidRDefault="00E7491B" w:rsidP="00525CA0">
            <w:pPr>
              <w:jc w:val="both"/>
              <w:rPr>
                <w:rStyle w:val="Strong"/>
                <w:rFonts w:ascii="Times New Roman" w:hAnsi="Times New Roman" w:cs="Times New Roman"/>
                <w:b w:val="0"/>
                <w:bCs w:val="0"/>
                <w:color w:val="000000" w:themeColor="text1"/>
                <w:sz w:val="24"/>
                <w:szCs w:val="24"/>
                <w:shd w:val="clear" w:color="auto" w:fill="FFFFFF"/>
              </w:rPr>
            </w:pPr>
            <w:r w:rsidRPr="00E7491B">
              <w:rPr>
                <w:rStyle w:val="Strong"/>
                <w:rFonts w:ascii="Times New Roman" w:hAnsi="Times New Roman" w:cs="Times New Roman"/>
                <w:b w:val="0"/>
                <w:bCs w:val="0"/>
                <w:color w:val="000000" w:themeColor="text1"/>
                <w:sz w:val="24"/>
                <w:szCs w:val="24"/>
                <w:shd w:val="clear" w:color="auto" w:fill="FFFFFF"/>
              </w:rPr>
              <w:t>17976419</w:t>
            </w:r>
          </w:p>
        </w:tc>
        <w:tc>
          <w:tcPr>
            <w:tcW w:w="850" w:type="dxa"/>
          </w:tcPr>
          <w:p w14:paraId="7BBE05A5" w14:textId="77777777" w:rsidR="00E7491B" w:rsidRPr="00C269C4" w:rsidRDefault="00E7491B" w:rsidP="00525CA0">
            <w:pPr>
              <w:jc w:val="both"/>
              <w:rPr>
                <w:rFonts w:ascii="Times New Roman" w:hAnsi="Times New Roman" w:cs="Times New Roman"/>
                <w:b/>
                <w:bCs/>
                <w:sz w:val="24"/>
                <w:szCs w:val="24"/>
                <w:vertAlign w:val="superscript"/>
              </w:rPr>
            </w:pPr>
            <w:r w:rsidRPr="00C269C4">
              <w:rPr>
                <w:rFonts w:ascii="Times New Roman" w:hAnsi="Times New Roman" w:cs="Times New Roman"/>
                <w:b/>
                <w:bCs/>
                <w:sz w:val="24"/>
                <w:szCs w:val="24"/>
              </w:rPr>
              <w:t>3.4</w:t>
            </w:r>
            <w:r w:rsidRPr="00C269C4">
              <w:rPr>
                <w:rFonts w:ascii="Times New Roman" w:hAnsi="Times New Roman" w:cs="Times New Roman"/>
                <w:b/>
                <w:bCs/>
                <w:sz w:val="24"/>
                <w:szCs w:val="24"/>
                <w:vertAlign w:val="superscript"/>
              </w:rPr>
              <w:t>-05</w:t>
            </w:r>
          </w:p>
        </w:tc>
        <w:tc>
          <w:tcPr>
            <w:tcW w:w="851" w:type="dxa"/>
          </w:tcPr>
          <w:p w14:paraId="43EB8DB1" w14:textId="77777777" w:rsidR="00E7491B" w:rsidRPr="00C269C4" w:rsidRDefault="00E7491B"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0.001</w:t>
            </w:r>
          </w:p>
        </w:tc>
        <w:tc>
          <w:tcPr>
            <w:tcW w:w="992" w:type="dxa"/>
          </w:tcPr>
          <w:p w14:paraId="3EA797CB" w14:textId="77777777" w:rsidR="00E7491B" w:rsidRPr="00C269C4" w:rsidRDefault="00E7491B"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48.9%</w:t>
            </w:r>
          </w:p>
        </w:tc>
        <w:tc>
          <w:tcPr>
            <w:tcW w:w="709" w:type="dxa"/>
          </w:tcPr>
          <w:p w14:paraId="3E770E14" w14:textId="77777777" w:rsidR="00E7491B" w:rsidRPr="00E7491B" w:rsidRDefault="00E7491B" w:rsidP="00525CA0">
            <w:pPr>
              <w:jc w:val="both"/>
              <w:rPr>
                <w:rStyle w:val="Strong"/>
                <w:rFonts w:ascii="Times New Roman" w:hAnsi="Times New Roman" w:cs="Times New Roman"/>
                <w:b w:val="0"/>
                <w:bCs w:val="0"/>
                <w:color w:val="000000" w:themeColor="text1"/>
                <w:sz w:val="24"/>
                <w:szCs w:val="24"/>
                <w:shd w:val="clear" w:color="auto" w:fill="FFFFFF"/>
              </w:rPr>
            </w:pPr>
            <w:r w:rsidRPr="00E7491B">
              <w:rPr>
                <w:rStyle w:val="Strong"/>
                <w:rFonts w:ascii="Times New Roman" w:hAnsi="Times New Roman" w:cs="Times New Roman"/>
                <w:b w:val="0"/>
                <w:bCs w:val="0"/>
                <w:color w:val="000000" w:themeColor="text1"/>
                <w:sz w:val="24"/>
                <w:szCs w:val="24"/>
                <w:shd w:val="clear" w:color="auto" w:fill="FFFFFF"/>
              </w:rPr>
              <w:t>0.81</w:t>
            </w:r>
          </w:p>
        </w:tc>
        <w:tc>
          <w:tcPr>
            <w:tcW w:w="709" w:type="dxa"/>
          </w:tcPr>
          <w:p w14:paraId="7863EC1B" w14:textId="77777777" w:rsidR="00E7491B" w:rsidRPr="00C269C4" w:rsidRDefault="00E7491B"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0.56</w:t>
            </w:r>
          </w:p>
        </w:tc>
        <w:tc>
          <w:tcPr>
            <w:tcW w:w="708" w:type="dxa"/>
          </w:tcPr>
          <w:p w14:paraId="2C65B5A8" w14:textId="77777777" w:rsidR="00E7491B" w:rsidRPr="00760FE4" w:rsidRDefault="00E7491B"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0.01</w:t>
            </w:r>
          </w:p>
        </w:tc>
        <w:tc>
          <w:tcPr>
            <w:tcW w:w="709" w:type="dxa"/>
          </w:tcPr>
          <w:p w14:paraId="54F6AC98" w14:textId="77777777" w:rsidR="00E7491B" w:rsidRPr="00760FE4" w:rsidRDefault="00E7491B"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0.41</w:t>
            </w:r>
          </w:p>
        </w:tc>
        <w:tc>
          <w:tcPr>
            <w:tcW w:w="709" w:type="dxa"/>
          </w:tcPr>
          <w:p w14:paraId="164836C3" w14:textId="77777777" w:rsidR="00E7491B" w:rsidRPr="00E7491B" w:rsidRDefault="00E7491B" w:rsidP="00525CA0">
            <w:pPr>
              <w:jc w:val="both"/>
              <w:rPr>
                <w:rStyle w:val="Strong"/>
                <w:rFonts w:ascii="Times New Roman" w:hAnsi="Times New Roman" w:cs="Times New Roman"/>
                <w:b w:val="0"/>
                <w:bCs w:val="0"/>
                <w:color w:val="000000" w:themeColor="text1"/>
                <w:sz w:val="24"/>
                <w:szCs w:val="24"/>
                <w:shd w:val="clear" w:color="auto" w:fill="FFFFFF"/>
              </w:rPr>
            </w:pPr>
            <w:r w:rsidRPr="00E7491B">
              <w:rPr>
                <w:rStyle w:val="Strong"/>
                <w:rFonts w:ascii="Times New Roman" w:hAnsi="Times New Roman" w:cs="Times New Roman"/>
                <w:b w:val="0"/>
                <w:bCs w:val="0"/>
                <w:color w:val="000000" w:themeColor="text1"/>
                <w:sz w:val="24"/>
                <w:szCs w:val="24"/>
                <w:shd w:val="clear" w:color="auto" w:fill="FFFFFF"/>
              </w:rPr>
              <w:t>2.14</w:t>
            </w:r>
          </w:p>
        </w:tc>
        <w:tc>
          <w:tcPr>
            <w:tcW w:w="709" w:type="dxa"/>
          </w:tcPr>
          <w:p w14:paraId="6B698DC3" w14:textId="77777777" w:rsidR="00E7491B" w:rsidRPr="00E7491B" w:rsidRDefault="00E7491B" w:rsidP="00525CA0">
            <w:pPr>
              <w:jc w:val="both"/>
              <w:rPr>
                <w:rStyle w:val="Strong"/>
                <w:rFonts w:ascii="Times New Roman" w:hAnsi="Times New Roman" w:cs="Times New Roman"/>
                <w:b w:val="0"/>
                <w:bCs w:val="0"/>
                <w:color w:val="000000" w:themeColor="text1"/>
                <w:sz w:val="24"/>
                <w:szCs w:val="24"/>
                <w:shd w:val="clear" w:color="auto" w:fill="FFFFFF"/>
              </w:rPr>
            </w:pPr>
            <w:r w:rsidRPr="00E7491B">
              <w:rPr>
                <w:rStyle w:val="Strong"/>
                <w:rFonts w:ascii="Times New Roman" w:hAnsi="Times New Roman" w:cs="Times New Roman"/>
                <w:b w:val="0"/>
                <w:bCs w:val="0"/>
                <w:color w:val="000000" w:themeColor="text1"/>
                <w:sz w:val="24"/>
                <w:szCs w:val="24"/>
                <w:shd w:val="clear" w:color="auto" w:fill="FFFFFF"/>
              </w:rPr>
              <w:t>0.49</w:t>
            </w:r>
          </w:p>
        </w:tc>
      </w:tr>
      <w:tr w:rsidR="00E7491B" w14:paraId="3307CC45" w14:textId="77777777" w:rsidTr="002F0998">
        <w:tc>
          <w:tcPr>
            <w:tcW w:w="1413" w:type="dxa"/>
          </w:tcPr>
          <w:p w14:paraId="2EE5FA71" w14:textId="77777777" w:rsidR="00E7491B" w:rsidRPr="00E7491B" w:rsidRDefault="00E7491B" w:rsidP="00525CA0">
            <w:pPr>
              <w:jc w:val="both"/>
              <w:rPr>
                <w:rStyle w:val="Strong"/>
                <w:rFonts w:ascii="Times New Roman" w:hAnsi="Times New Roman" w:cs="Times New Roman"/>
                <w:b w:val="0"/>
                <w:bCs w:val="0"/>
                <w:color w:val="000000" w:themeColor="text1"/>
                <w:sz w:val="24"/>
                <w:szCs w:val="24"/>
                <w:shd w:val="clear" w:color="auto" w:fill="FFFFFF"/>
              </w:rPr>
            </w:pPr>
            <w:r w:rsidRPr="00050020">
              <w:rPr>
                <w:rStyle w:val="Strong"/>
                <w:rFonts w:ascii="Times New Roman" w:hAnsi="Times New Roman" w:cs="Times New Roman"/>
                <w:b w:val="0"/>
                <w:bCs w:val="0"/>
                <w:color w:val="000000" w:themeColor="text1"/>
                <w:sz w:val="24"/>
                <w:szCs w:val="24"/>
                <w:highlight w:val="yellow"/>
                <w:shd w:val="clear" w:color="auto" w:fill="FFFFFF"/>
              </w:rPr>
              <w:t>45080568</w:t>
            </w:r>
          </w:p>
        </w:tc>
        <w:tc>
          <w:tcPr>
            <w:tcW w:w="850" w:type="dxa"/>
          </w:tcPr>
          <w:p w14:paraId="47C5A082" w14:textId="77777777" w:rsidR="00E7491B" w:rsidRPr="00C269C4" w:rsidRDefault="00E7491B" w:rsidP="00525CA0">
            <w:pPr>
              <w:jc w:val="both"/>
              <w:rPr>
                <w:rFonts w:ascii="Times New Roman" w:hAnsi="Times New Roman" w:cs="Times New Roman"/>
                <w:b/>
                <w:bCs/>
                <w:sz w:val="24"/>
                <w:szCs w:val="24"/>
                <w:vertAlign w:val="superscript"/>
              </w:rPr>
            </w:pPr>
            <w:r w:rsidRPr="00C269C4">
              <w:rPr>
                <w:rFonts w:ascii="Times New Roman" w:hAnsi="Times New Roman" w:cs="Times New Roman"/>
                <w:b/>
                <w:bCs/>
                <w:sz w:val="24"/>
                <w:szCs w:val="24"/>
              </w:rPr>
              <w:t>5</w:t>
            </w:r>
            <w:r w:rsidRPr="00C269C4">
              <w:rPr>
                <w:rFonts w:ascii="Times New Roman" w:hAnsi="Times New Roman" w:cs="Times New Roman"/>
                <w:b/>
                <w:bCs/>
                <w:sz w:val="24"/>
                <w:szCs w:val="24"/>
                <w:vertAlign w:val="superscript"/>
              </w:rPr>
              <w:t>-05</w:t>
            </w:r>
          </w:p>
        </w:tc>
        <w:tc>
          <w:tcPr>
            <w:tcW w:w="851" w:type="dxa"/>
          </w:tcPr>
          <w:p w14:paraId="03AB84CE" w14:textId="77777777" w:rsidR="00E7491B" w:rsidRPr="00C269C4" w:rsidRDefault="00E7491B"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0.001</w:t>
            </w:r>
          </w:p>
        </w:tc>
        <w:tc>
          <w:tcPr>
            <w:tcW w:w="992" w:type="dxa"/>
          </w:tcPr>
          <w:p w14:paraId="661283B0" w14:textId="77777777" w:rsidR="00E7491B" w:rsidRPr="00C269C4" w:rsidRDefault="00E7491B"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51.6%</w:t>
            </w:r>
          </w:p>
        </w:tc>
        <w:tc>
          <w:tcPr>
            <w:tcW w:w="709" w:type="dxa"/>
          </w:tcPr>
          <w:p w14:paraId="6F52E142" w14:textId="77777777" w:rsidR="00E7491B" w:rsidRPr="00E7491B" w:rsidRDefault="00E7491B" w:rsidP="00525CA0">
            <w:pPr>
              <w:jc w:val="both"/>
              <w:rPr>
                <w:rStyle w:val="Strong"/>
                <w:rFonts w:ascii="Times New Roman" w:hAnsi="Times New Roman" w:cs="Times New Roman"/>
                <w:b w:val="0"/>
                <w:bCs w:val="0"/>
                <w:color w:val="000000" w:themeColor="text1"/>
                <w:sz w:val="24"/>
                <w:szCs w:val="24"/>
                <w:shd w:val="clear" w:color="auto" w:fill="FFFFFF"/>
              </w:rPr>
            </w:pPr>
            <w:r w:rsidRPr="00E7491B">
              <w:rPr>
                <w:rStyle w:val="Strong"/>
                <w:rFonts w:ascii="Times New Roman" w:hAnsi="Times New Roman" w:cs="Times New Roman"/>
                <w:b w:val="0"/>
                <w:bCs w:val="0"/>
                <w:color w:val="000000" w:themeColor="text1"/>
                <w:sz w:val="24"/>
                <w:szCs w:val="24"/>
                <w:shd w:val="clear" w:color="auto" w:fill="FFFFFF"/>
              </w:rPr>
              <w:t>0.93</w:t>
            </w:r>
          </w:p>
        </w:tc>
        <w:tc>
          <w:tcPr>
            <w:tcW w:w="709" w:type="dxa"/>
          </w:tcPr>
          <w:p w14:paraId="59989783" w14:textId="77777777" w:rsidR="00E7491B" w:rsidRPr="00C269C4" w:rsidRDefault="00E7491B"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0.5</w:t>
            </w:r>
          </w:p>
        </w:tc>
        <w:tc>
          <w:tcPr>
            <w:tcW w:w="708" w:type="dxa"/>
          </w:tcPr>
          <w:p w14:paraId="4DF96437" w14:textId="77777777" w:rsidR="00E7491B" w:rsidRPr="00760FE4" w:rsidRDefault="00E7491B"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0.04</w:t>
            </w:r>
          </w:p>
        </w:tc>
        <w:tc>
          <w:tcPr>
            <w:tcW w:w="709" w:type="dxa"/>
          </w:tcPr>
          <w:p w14:paraId="738673D6" w14:textId="77777777" w:rsidR="00E7491B" w:rsidRPr="00760FE4" w:rsidRDefault="00E7491B"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0.01</w:t>
            </w:r>
          </w:p>
        </w:tc>
        <w:tc>
          <w:tcPr>
            <w:tcW w:w="709" w:type="dxa"/>
          </w:tcPr>
          <w:p w14:paraId="0816BB20" w14:textId="77777777" w:rsidR="00E7491B" w:rsidRPr="00C269C4" w:rsidRDefault="00E7491B"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6.17</w:t>
            </w:r>
          </w:p>
        </w:tc>
        <w:tc>
          <w:tcPr>
            <w:tcW w:w="709" w:type="dxa"/>
          </w:tcPr>
          <w:p w14:paraId="6B158121" w14:textId="77777777" w:rsidR="00E7491B" w:rsidRPr="00C269C4" w:rsidRDefault="00E7491B"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0.85</w:t>
            </w:r>
          </w:p>
        </w:tc>
      </w:tr>
      <w:tr w:rsidR="00724B55" w:rsidRPr="00BF43BA" w14:paraId="7A3DED48" w14:textId="77777777" w:rsidTr="002F0998">
        <w:tc>
          <w:tcPr>
            <w:tcW w:w="1413" w:type="dxa"/>
          </w:tcPr>
          <w:p w14:paraId="4DB2FCA7" w14:textId="77777777" w:rsidR="00724B55" w:rsidRPr="00724B55" w:rsidRDefault="00724B55" w:rsidP="00525CA0">
            <w:pPr>
              <w:jc w:val="both"/>
              <w:rPr>
                <w:rStyle w:val="Strong"/>
                <w:rFonts w:ascii="Times New Roman" w:hAnsi="Times New Roman" w:cs="Times New Roman"/>
                <w:b w:val="0"/>
                <w:bCs w:val="0"/>
                <w:color w:val="000000" w:themeColor="text1"/>
                <w:sz w:val="24"/>
                <w:szCs w:val="24"/>
                <w:shd w:val="clear" w:color="auto" w:fill="FFFFFF"/>
              </w:rPr>
            </w:pPr>
            <w:r w:rsidRPr="00724B55">
              <w:rPr>
                <w:rStyle w:val="Strong"/>
                <w:rFonts w:ascii="Times New Roman" w:hAnsi="Times New Roman" w:cs="Times New Roman"/>
                <w:b w:val="0"/>
                <w:bCs w:val="0"/>
                <w:color w:val="000000" w:themeColor="text1"/>
                <w:sz w:val="24"/>
                <w:szCs w:val="24"/>
                <w:shd w:val="clear" w:color="auto" w:fill="FFFFFF"/>
              </w:rPr>
              <w:t>64514083</w:t>
            </w:r>
          </w:p>
        </w:tc>
        <w:tc>
          <w:tcPr>
            <w:tcW w:w="850" w:type="dxa"/>
          </w:tcPr>
          <w:p w14:paraId="669376C5" w14:textId="77777777" w:rsidR="00724B55" w:rsidRPr="00C269C4" w:rsidRDefault="00724B55" w:rsidP="00525CA0">
            <w:pPr>
              <w:jc w:val="both"/>
              <w:rPr>
                <w:rFonts w:ascii="Times New Roman" w:hAnsi="Times New Roman" w:cs="Times New Roman"/>
                <w:b/>
                <w:bCs/>
                <w:sz w:val="24"/>
                <w:szCs w:val="24"/>
              </w:rPr>
            </w:pPr>
            <w:r w:rsidRPr="00C269C4">
              <w:rPr>
                <w:rFonts w:ascii="Times New Roman" w:hAnsi="Times New Roman" w:cs="Times New Roman"/>
                <w:b/>
                <w:bCs/>
                <w:sz w:val="24"/>
                <w:szCs w:val="24"/>
              </w:rPr>
              <w:t>0.001</w:t>
            </w:r>
          </w:p>
        </w:tc>
        <w:tc>
          <w:tcPr>
            <w:tcW w:w="851" w:type="dxa"/>
          </w:tcPr>
          <w:p w14:paraId="4240572E" w14:textId="77777777" w:rsidR="00724B55" w:rsidRPr="00C269C4" w:rsidRDefault="00724B55"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0.002</w:t>
            </w:r>
          </w:p>
        </w:tc>
        <w:tc>
          <w:tcPr>
            <w:tcW w:w="992" w:type="dxa"/>
          </w:tcPr>
          <w:p w14:paraId="395D63F7" w14:textId="77777777" w:rsidR="00724B55" w:rsidRPr="00C269C4" w:rsidRDefault="00724B55"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32.6%</w:t>
            </w:r>
          </w:p>
        </w:tc>
        <w:tc>
          <w:tcPr>
            <w:tcW w:w="709" w:type="dxa"/>
          </w:tcPr>
          <w:p w14:paraId="4ED0D5EB" w14:textId="77777777" w:rsidR="00724B55" w:rsidRPr="00724B55" w:rsidRDefault="00724B55" w:rsidP="00525CA0">
            <w:pPr>
              <w:jc w:val="both"/>
              <w:rPr>
                <w:rStyle w:val="Strong"/>
                <w:rFonts w:ascii="Times New Roman" w:hAnsi="Times New Roman" w:cs="Times New Roman"/>
                <w:b w:val="0"/>
                <w:bCs w:val="0"/>
                <w:color w:val="000000" w:themeColor="text1"/>
                <w:sz w:val="24"/>
                <w:szCs w:val="24"/>
                <w:shd w:val="clear" w:color="auto" w:fill="FFFFFF"/>
              </w:rPr>
            </w:pPr>
            <w:r w:rsidRPr="00724B55">
              <w:rPr>
                <w:rStyle w:val="Strong"/>
                <w:rFonts w:ascii="Times New Roman" w:hAnsi="Times New Roman" w:cs="Times New Roman"/>
                <w:b w:val="0"/>
                <w:bCs w:val="0"/>
                <w:color w:val="000000" w:themeColor="text1"/>
                <w:sz w:val="24"/>
                <w:szCs w:val="24"/>
                <w:shd w:val="clear" w:color="auto" w:fill="FFFFFF"/>
              </w:rPr>
              <w:t>0.98</w:t>
            </w:r>
          </w:p>
        </w:tc>
        <w:tc>
          <w:tcPr>
            <w:tcW w:w="709" w:type="dxa"/>
          </w:tcPr>
          <w:p w14:paraId="3CAB7462" w14:textId="77777777" w:rsidR="00724B55" w:rsidRPr="00C269C4" w:rsidRDefault="00724B55"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0.69</w:t>
            </w:r>
          </w:p>
        </w:tc>
        <w:tc>
          <w:tcPr>
            <w:tcW w:w="708" w:type="dxa"/>
          </w:tcPr>
          <w:p w14:paraId="189CAF8B"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0.07</w:t>
            </w:r>
          </w:p>
        </w:tc>
        <w:tc>
          <w:tcPr>
            <w:tcW w:w="709" w:type="dxa"/>
          </w:tcPr>
          <w:p w14:paraId="4E07161A"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0.01</w:t>
            </w:r>
          </w:p>
        </w:tc>
        <w:tc>
          <w:tcPr>
            <w:tcW w:w="709" w:type="dxa"/>
          </w:tcPr>
          <w:p w14:paraId="00E7BC8A" w14:textId="77777777" w:rsidR="00724B55" w:rsidRPr="00C269C4" w:rsidRDefault="00724B55"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5.45</w:t>
            </w:r>
          </w:p>
        </w:tc>
        <w:tc>
          <w:tcPr>
            <w:tcW w:w="709" w:type="dxa"/>
          </w:tcPr>
          <w:p w14:paraId="5538AC7C" w14:textId="77777777" w:rsidR="00724B55" w:rsidRPr="00C269C4" w:rsidRDefault="00724B55"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0.56</w:t>
            </w:r>
          </w:p>
        </w:tc>
      </w:tr>
      <w:tr w:rsidR="00724B55" w:rsidRPr="00BF43BA" w14:paraId="6B61F192" w14:textId="77777777" w:rsidTr="002F0998">
        <w:tc>
          <w:tcPr>
            <w:tcW w:w="1413" w:type="dxa"/>
          </w:tcPr>
          <w:p w14:paraId="34C4DF77" w14:textId="77777777" w:rsidR="00724B55" w:rsidRPr="00724B55" w:rsidRDefault="00724B55" w:rsidP="00525CA0">
            <w:pPr>
              <w:jc w:val="both"/>
              <w:rPr>
                <w:rStyle w:val="Strong"/>
                <w:rFonts w:ascii="Times New Roman" w:hAnsi="Times New Roman" w:cs="Times New Roman"/>
                <w:b w:val="0"/>
                <w:bCs w:val="0"/>
                <w:color w:val="000000" w:themeColor="text1"/>
                <w:sz w:val="24"/>
                <w:szCs w:val="24"/>
                <w:shd w:val="clear" w:color="auto" w:fill="FFFFFF"/>
              </w:rPr>
            </w:pPr>
            <w:r w:rsidRPr="00050020">
              <w:rPr>
                <w:rStyle w:val="Strong"/>
                <w:rFonts w:ascii="Times New Roman" w:hAnsi="Times New Roman" w:cs="Times New Roman"/>
                <w:b w:val="0"/>
                <w:bCs w:val="0"/>
                <w:color w:val="000000" w:themeColor="text1"/>
                <w:sz w:val="24"/>
                <w:szCs w:val="24"/>
                <w:highlight w:val="yellow"/>
                <w:shd w:val="clear" w:color="auto" w:fill="FFFFFF"/>
              </w:rPr>
              <w:lastRenderedPageBreak/>
              <w:t>65050329</w:t>
            </w:r>
          </w:p>
        </w:tc>
        <w:tc>
          <w:tcPr>
            <w:tcW w:w="850" w:type="dxa"/>
          </w:tcPr>
          <w:p w14:paraId="7FBD98E4" w14:textId="77777777" w:rsidR="00724B55" w:rsidRPr="00C269C4" w:rsidRDefault="00724B55" w:rsidP="00525CA0">
            <w:pPr>
              <w:jc w:val="both"/>
              <w:rPr>
                <w:rFonts w:ascii="Times New Roman" w:hAnsi="Times New Roman" w:cs="Times New Roman"/>
                <w:b/>
                <w:bCs/>
                <w:sz w:val="24"/>
                <w:szCs w:val="24"/>
              </w:rPr>
            </w:pPr>
            <w:r w:rsidRPr="00C269C4">
              <w:rPr>
                <w:rFonts w:ascii="Times New Roman" w:hAnsi="Times New Roman" w:cs="Times New Roman"/>
                <w:b/>
                <w:bCs/>
                <w:sz w:val="24"/>
                <w:szCs w:val="24"/>
              </w:rPr>
              <w:t>0.001</w:t>
            </w:r>
          </w:p>
        </w:tc>
        <w:tc>
          <w:tcPr>
            <w:tcW w:w="851" w:type="dxa"/>
          </w:tcPr>
          <w:p w14:paraId="279F59AB" w14:textId="77777777" w:rsidR="00724B55" w:rsidRPr="00C269C4" w:rsidRDefault="00724B55"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0.0</w:t>
            </w:r>
          </w:p>
        </w:tc>
        <w:tc>
          <w:tcPr>
            <w:tcW w:w="992" w:type="dxa"/>
          </w:tcPr>
          <w:p w14:paraId="273FABE5" w14:textId="77777777" w:rsidR="00724B55" w:rsidRPr="00C269C4" w:rsidRDefault="00724B55"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55.0%</w:t>
            </w:r>
          </w:p>
        </w:tc>
        <w:tc>
          <w:tcPr>
            <w:tcW w:w="709" w:type="dxa"/>
          </w:tcPr>
          <w:p w14:paraId="50B24190" w14:textId="77777777" w:rsidR="00724B55" w:rsidRPr="00724B55" w:rsidRDefault="00724B55" w:rsidP="00525CA0">
            <w:pPr>
              <w:jc w:val="both"/>
              <w:rPr>
                <w:rStyle w:val="Strong"/>
                <w:rFonts w:ascii="Times New Roman" w:hAnsi="Times New Roman" w:cs="Times New Roman"/>
                <w:b w:val="0"/>
                <w:bCs w:val="0"/>
                <w:color w:val="000000" w:themeColor="text1"/>
                <w:sz w:val="24"/>
                <w:szCs w:val="24"/>
                <w:shd w:val="clear" w:color="auto" w:fill="FFFFFF"/>
              </w:rPr>
            </w:pPr>
            <w:r w:rsidRPr="00724B55">
              <w:rPr>
                <w:rStyle w:val="Strong"/>
                <w:rFonts w:ascii="Times New Roman" w:hAnsi="Times New Roman" w:cs="Times New Roman"/>
                <w:b w:val="0"/>
                <w:bCs w:val="0"/>
                <w:color w:val="000000" w:themeColor="text1"/>
                <w:sz w:val="24"/>
                <w:szCs w:val="24"/>
                <w:shd w:val="clear" w:color="auto" w:fill="FFFFFF"/>
              </w:rPr>
              <w:t>0.90</w:t>
            </w:r>
          </w:p>
        </w:tc>
        <w:tc>
          <w:tcPr>
            <w:tcW w:w="709" w:type="dxa"/>
          </w:tcPr>
          <w:p w14:paraId="618A1531" w14:textId="77777777" w:rsidR="00724B55" w:rsidRPr="00C269C4" w:rsidRDefault="00724B55"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0.63</w:t>
            </w:r>
          </w:p>
        </w:tc>
        <w:tc>
          <w:tcPr>
            <w:tcW w:w="708" w:type="dxa"/>
          </w:tcPr>
          <w:p w14:paraId="095BD784" w14:textId="77777777" w:rsidR="00724B55" w:rsidRPr="00724B55" w:rsidRDefault="00724B55" w:rsidP="00525CA0">
            <w:pPr>
              <w:jc w:val="both"/>
              <w:rPr>
                <w:rStyle w:val="Strong"/>
                <w:rFonts w:ascii="Times New Roman" w:hAnsi="Times New Roman" w:cs="Times New Roman"/>
                <w:b w:val="0"/>
                <w:bCs w:val="0"/>
                <w:color w:val="000000" w:themeColor="text1"/>
                <w:sz w:val="24"/>
                <w:szCs w:val="24"/>
                <w:shd w:val="clear" w:color="auto" w:fill="FFFFFF"/>
              </w:rPr>
            </w:pPr>
            <w:r w:rsidRPr="00724B55">
              <w:rPr>
                <w:rStyle w:val="Strong"/>
                <w:rFonts w:ascii="Times New Roman" w:hAnsi="Times New Roman" w:cs="Times New Roman"/>
                <w:b w:val="0"/>
                <w:bCs w:val="0"/>
                <w:color w:val="000000" w:themeColor="text1"/>
                <w:sz w:val="24"/>
                <w:szCs w:val="24"/>
                <w:shd w:val="clear" w:color="auto" w:fill="FFFFFF"/>
              </w:rPr>
              <w:t>0.08</w:t>
            </w:r>
          </w:p>
        </w:tc>
        <w:tc>
          <w:tcPr>
            <w:tcW w:w="709" w:type="dxa"/>
          </w:tcPr>
          <w:p w14:paraId="236786D9"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0.02</w:t>
            </w:r>
          </w:p>
        </w:tc>
        <w:tc>
          <w:tcPr>
            <w:tcW w:w="709" w:type="dxa"/>
          </w:tcPr>
          <w:p w14:paraId="55ACE688"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4.39</w:t>
            </w:r>
          </w:p>
        </w:tc>
        <w:tc>
          <w:tcPr>
            <w:tcW w:w="709" w:type="dxa"/>
          </w:tcPr>
          <w:p w14:paraId="6514D5FB"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0.61</w:t>
            </w:r>
          </w:p>
        </w:tc>
      </w:tr>
      <w:tr w:rsidR="00724B55" w:rsidRPr="00BF43BA" w14:paraId="1FF25341" w14:textId="77777777" w:rsidTr="002F0998">
        <w:tc>
          <w:tcPr>
            <w:tcW w:w="1413" w:type="dxa"/>
          </w:tcPr>
          <w:p w14:paraId="277D63C1" w14:textId="77777777" w:rsidR="00724B55" w:rsidRPr="00724B55" w:rsidRDefault="00724B55" w:rsidP="00525CA0">
            <w:pPr>
              <w:jc w:val="both"/>
              <w:rPr>
                <w:rStyle w:val="Strong"/>
                <w:rFonts w:ascii="Times New Roman" w:hAnsi="Times New Roman" w:cs="Times New Roman"/>
                <w:b w:val="0"/>
                <w:bCs w:val="0"/>
                <w:color w:val="000000" w:themeColor="text1"/>
                <w:sz w:val="24"/>
                <w:szCs w:val="24"/>
                <w:shd w:val="clear" w:color="auto" w:fill="FFFFFF"/>
              </w:rPr>
            </w:pPr>
            <w:r w:rsidRPr="00050020">
              <w:rPr>
                <w:rStyle w:val="Strong"/>
                <w:rFonts w:ascii="Times New Roman" w:hAnsi="Times New Roman" w:cs="Times New Roman"/>
                <w:b w:val="0"/>
                <w:bCs w:val="0"/>
                <w:color w:val="000000" w:themeColor="text1"/>
                <w:sz w:val="24"/>
                <w:szCs w:val="24"/>
                <w:highlight w:val="yellow"/>
                <w:shd w:val="clear" w:color="auto" w:fill="FFFFFF"/>
              </w:rPr>
              <w:t>67028586</w:t>
            </w:r>
          </w:p>
        </w:tc>
        <w:tc>
          <w:tcPr>
            <w:tcW w:w="850" w:type="dxa"/>
          </w:tcPr>
          <w:p w14:paraId="1068A461" w14:textId="77777777" w:rsidR="00724B55" w:rsidRPr="00C269C4" w:rsidRDefault="00724B55" w:rsidP="00525CA0">
            <w:pPr>
              <w:jc w:val="both"/>
              <w:rPr>
                <w:rFonts w:ascii="Times New Roman" w:hAnsi="Times New Roman" w:cs="Times New Roman"/>
                <w:b/>
                <w:bCs/>
                <w:sz w:val="24"/>
                <w:szCs w:val="24"/>
                <w:vertAlign w:val="superscript"/>
              </w:rPr>
            </w:pPr>
            <w:r w:rsidRPr="00C269C4">
              <w:rPr>
                <w:rFonts w:ascii="Times New Roman" w:hAnsi="Times New Roman" w:cs="Times New Roman"/>
                <w:b/>
                <w:bCs/>
                <w:sz w:val="24"/>
                <w:szCs w:val="24"/>
              </w:rPr>
              <w:t>5</w:t>
            </w:r>
            <w:r w:rsidRPr="00C269C4">
              <w:rPr>
                <w:rFonts w:ascii="Times New Roman" w:hAnsi="Times New Roman" w:cs="Times New Roman"/>
                <w:b/>
                <w:bCs/>
                <w:sz w:val="24"/>
                <w:szCs w:val="24"/>
                <w:vertAlign w:val="superscript"/>
              </w:rPr>
              <w:t>-05</w:t>
            </w:r>
          </w:p>
        </w:tc>
        <w:tc>
          <w:tcPr>
            <w:tcW w:w="851" w:type="dxa"/>
          </w:tcPr>
          <w:p w14:paraId="1976D8BC" w14:textId="77777777" w:rsidR="00724B55" w:rsidRPr="00C269C4" w:rsidRDefault="00724B55"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0.001</w:t>
            </w:r>
          </w:p>
        </w:tc>
        <w:tc>
          <w:tcPr>
            <w:tcW w:w="992" w:type="dxa"/>
          </w:tcPr>
          <w:p w14:paraId="7F656050" w14:textId="77777777" w:rsidR="00724B55" w:rsidRPr="00C269C4" w:rsidRDefault="00724B55"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51.6%</w:t>
            </w:r>
          </w:p>
        </w:tc>
        <w:tc>
          <w:tcPr>
            <w:tcW w:w="709" w:type="dxa"/>
          </w:tcPr>
          <w:p w14:paraId="6F2CC9DB" w14:textId="77777777" w:rsidR="00724B55" w:rsidRPr="00724B55" w:rsidRDefault="00724B55" w:rsidP="00525CA0">
            <w:pPr>
              <w:jc w:val="both"/>
              <w:rPr>
                <w:rStyle w:val="Strong"/>
                <w:rFonts w:ascii="Times New Roman" w:hAnsi="Times New Roman" w:cs="Times New Roman"/>
                <w:b w:val="0"/>
                <w:bCs w:val="0"/>
                <w:color w:val="000000" w:themeColor="text1"/>
                <w:sz w:val="24"/>
                <w:szCs w:val="24"/>
                <w:shd w:val="clear" w:color="auto" w:fill="FFFFFF"/>
              </w:rPr>
            </w:pPr>
            <w:r w:rsidRPr="00724B55">
              <w:rPr>
                <w:rStyle w:val="Strong"/>
                <w:rFonts w:ascii="Times New Roman" w:hAnsi="Times New Roman" w:cs="Times New Roman"/>
                <w:b w:val="0"/>
                <w:bCs w:val="0"/>
                <w:color w:val="000000" w:themeColor="text1"/>
                <w:sz w:val="24"/>
                <w:szCs w:val="24"/>
                <w:shd w:val="clear" w:color="auto" w:fill="FFFFFF"/>
              </w:rPr>
              <w:t>0.93</w:t>
            </w:r>
          </w:p>
        </w:tc>
        <w:tc>
          <w:tcPr>
            <w:tcW w:w="709" w:type="dxa"/>
          </w:tcPr>
          <w:p w14:paraId="2448CCDF" w14:textId="77777777" w:rsidR="00724B55" w:rsidRPr="00C269C4" w:rsidRDefault="00724B55"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0.5</w:t>
            </w:r>
          </w:p>
        </w:tc>
        <w:tc>
          <w:tcPr>
            <w:tcW w:w="708" w:type="dxa"/>
          </w:tcPr>
          <w:p w14:paraId="17E859A9"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0.04</w:t>
            </w:r>
          </w:p>
        </w:tc>
        <w:tc>
          <w:tcPr>
            <w:tcW w:w="709" w:type="dxa"/>
          </w:tcPr>
          <w:p w14:paraId="47C46948"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0.01</w:t>
            </w:r>
          </w:p>
        </w:tc>
        <w:tc>
          <w:tcPr>
            <w:tcW w:w="709" w:type="dxa"/>
          </w:tcPr>
          <w:p w14:paraId="5507D489" w14:textId="77777777" w:rsidR="00724B55" w:rsidRPr="00C269C4" w:rsidRDefault="00724B55"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6.1</w:t>
            </w:r>
          </w:p>
        </w:tc>
        <w:tc>
          <w:tcPr>
            <w:tcW w:w="709" w:type="dxa"/>
          </w:tcPr>
          <w:p w14:paraId="28715C65" w14:textId="77777777" w:rsidR="00724B55" w:rsidRPr="00C269C4" w:rsidRDefault="00724B55" w:rsidP="00525CA0">
            <w:pPr>
              <w:jc w:val="both"/>
              <w:rPr>
                <w:rStyle w:val="Strong"/>
                <w:rFonts w:ascii="Times New Roman" w:hAnsi="Times New Roman" w:cs="Times New Roman"/>
                <w:color w:val="000000" w:themeColor="text1"/>
                <w:sz w:val="24"/>
                <w:szCs w:val="24"/>
                <w:shd w:val="clear" w:color="auto" w:fill="FFFFFF"/>
              </w:rPr>
            </w:pPr>
            <w:r w:rsidRPr="00C269C4">
              <w:rPr>
                <w:rStyle w:val="Strong"/>
                <w:rFonts w:ascii="Times New Roman" w:hAnsi="Times New Roman" w:cs="Times New Roman"/>
                <w:color w:val="000000" w:themeColor="text1"/>
                <w:sz w:val="24"/>
                <w:szCs w:val="24"/>
                <w:shd w:val="clear" w:color="auto" w:fill="FFFFFF"/>
              </w:rPr>
              <w:t>0.85</w:t>
            </w:r>
          </w:p>
        </w:tc>
      </w:tr>
      <w:tr w:rsidR="00724B55" w:rsidRPr="00BF43BA" w14:paraId="5E4CD6B7" w14:textId="77777777" w:rsidTr="002F0998">
        <w:tc>
          <w:tcPr>
            <w:tcW w:w="1413" w:type="dxa"/>
          </w:tcPr>
          <w:p w14:paraId="2E709FCF" w14:textId="77777777" w:rsidR="00724B55" w:rsidRPr="00724B55" w:rsidRDefault="00724B55" w:rsidP="00525CA0">
            <w:pPr>
              <w:jc w:val="both"/>
              <w:rPr>
                <w:rStyle w:val="Strong"/>
                <w:rFonts w:ascii="Times New Roman" w:hAnsi="Times New Roman" w:cs="Times New Roman"/>
                <w:b w:val="0"/>
                <w:bCs w:val="0"/>
                <w:color w:val="000000" w:themeColor="text1"/>
                <w:sz w:val="24"/>
                <w:szCs w:val="24"/>
                <w:shd w:val="clear" w:color="auto" w:fill="FFFFFF"/>
              </w:rPr>
            </w:pPr>
            <w:r w:rsidRPr="00724B55">
              <w:rPr>
                <w:rStyle w:val="Strong"/>
                <w:rFonts w:ascii="Times New Roman" w:hAnsi="Times New Roman" w:cs="Times New Roman"/>
                <w:b w:val="0"/>
                <w:bCs w:val="0"/>
                <w:color w:val="000000" w:themeColor="text1"/>
                <w:sz w:val="24"/>
                <w:szCs w:val="24"/>
                <w:shd w:val="clear" w:color="auto" w:fill="FFFFFF"/>
              </w:rPr>
              <w:t>103646815</w:t>
            </w:r>
          </w:p>
        </w:tc>
        <w:tc>
          <w:tcPr>
            <w:tcW w:w="850" w:type="dxa"/>
          </w:tcPr>
          <w:p w14:paraId="31AF8EB5" w14:textId="77777777" w:rsidR="00724B55" w:rsidRPr="00760FE4" w:rsidRDefault="00724B55" w:rsidP="00525CA0">
            <w:pPr>
              <w:jc w:val="both"/>
              <w:rPr>
                <w:rFonts w:ascii="Times New Roman" w:hAnsi="Times New Roman" w:cs="Times New Roman"/>
                <w:b/>
                <w:bCs/>
                <w:sz w:val="24"/>
                <w:szCs w:val="24"/>
              </w:rPr>
            </w:pPr>
            <w:r w:rsidRPr="00760FE4">
              <w:rPr>
                <w:rFonts w:ascii="Times New Roman" w:hAnsi="Times New Roman" w:cs="Times New Roman"/>
                <w:b/>
                <w:bCs/>
                <w:sz w:val="24"/>
                <w:szCs w:val="24"/>
              </w:rPr>
              <w:t>0.005</w:t>
            </w:r>
          </w:p>
        </w:tc>
        <w:tc>
          <w:tcPr>
            <w:tcW w:w="851" w:type="dxa"/>
          </w:tcPr>
          <w:p w14:paraId="37028CAC"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0.001</w:t>
            </w:r>
          </w:p>
        </w:tc>
        <w:tc>
          <w:tcPr>
            <w:tcW w:w="992" w:type="dxa"/>
          </w:tcPr>
          <w:p w14:paraId="77DB70EE"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33.8%</w:t>
            </w:r>
          </w:p>
        </w:tc>
        <w:tc>
          <w:tcPr>
            <w:tcW w:w="709" w:type="dxa"/>
          </w:tcPr>
          <w:p w14:paraId="3888617C" w14:textId="78FDD38D" w:rsidR="00724B55" w:rsidRPr="00724B55" w:rsidRDefault="00724B55" w:rsidP="00525CA0">
            <w:pPr>
              <w:jc w:val="both"/>
              <w:rPr>
                <w:rStyle w:val="Strong"/>
                <w:rFonts w:ascii="Times New Roman" w:hAnsi="Times New Roman" w:cs="Times New Roman"/>
                <w:b w:val="0"/>
                <w:bCs w:val="0"/>
                <w:color w:val="000000" w:themeColor="text1"/>
                <w:sz w:val="24"/>
                <w:szCs w:val="24"/>
                <w:shd w:val="clear" w:color="auto" w:fill="FFFFFF"/>
              </w:rPr>
            </w:pPr>
            <w:r w:rsidRPr="00724B55">
              <w:rPr>
                <w:rStyle w:val="Strong"/>
                <w:rFonts w:ascii="Times New Roman" w:hAnsi="Times New Roman" w:cs="Times New Roman"/>
                <w:b w:val="0"/>
                <w:bCs w:val="0"/>
                <w:color w:val="000000" w:themeColor="text1"/>
                <w:sz w:val="24"/>
                <w:szCs w:val="24"/>
                <w:shd w:val="clear" w:color="auto" w:fill="FFFFFF"/>
              </w:rPr>
              <w:t>0.</w:t>
            </w:r>
            <w:r w:rsidR="00760FE4">
              <w:rPr>
                <w:rStyle w:val="Strong"/>
                <w:rFonts w:ascii="Times New Roman" w:hAnsi="Times New Roman" w:cs="Times New Roman"/>
                <w:b w:val="0"/>
                <w:bCs w:val="0"/>
                <w:color w:val="000000" w:themeColor="text1"/>
                <w:sz w:val="24"/>
                <w:szCs w:val="24"/>
                <w:shd w:val="clear" w:color="auto" w:fill="FFFFFF"/>
              </w:rPr>
              <w:t>8</w:t>
            </w:r>
            <w:r w:rsidRPr="00724B55">
              <w:rPr>
                <w:rStyle w:val="Strong"/>
                <w:rFonts w:ascii="Times New Roman" w:hAnsi="Times New Roman" w:cs="Times New Roman"/>
                <w:b w:val="0"/>
                <w:bCs w:val="0"/>
                <w:color w:val="000000" w:themeColor="text1"/>
                <w:sz w:val="24"/>
                <w:szCs w:val="24"/>
                <w:shd w:val="clear" w:color="auto" w:fill="FFFFFF"/>
              </w:rPr>
              <w:t>8</w:t>
            </w:r>
          </w:p>
        </w:tc>
        <w:tc>
          <w:tcPr>
            <w:tcW w:w="709" w:type="dxa"/>
          </w:tcPr>
          <w:p w14:paraId="631091CF"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0.86</w:t>
            </w:r>
          </w:p>
        </w:tc>
        <w:tc>
          <w:tcPr>
            <w:tcW w:w="708" w:type="dxa"/>
          </w:tcPr>
          <w:p w14:paraId="0DB6A225"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0.06</w:t>
            </w:r>
          </w:p>
        </w:tc>
        <w:tc>
          <w:tcPr>
            <w:tcW w:w="709" w:type="dxa"/>
          </w:tcPr>
          <w:p w14:paraId="32772728"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0.01</w:t>
            </w:r>
          </w:p>
        </w:tc>
        <w:tc>
          <w:tcPr>
            <w:tcW w:w="709" w:type="dxa"/>
          </w:tcPr>
          <w:p w14:paraId="2025E879"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5.85</w:t>
            </w:r>
          </w:p>
        </w:tc>
        <w:tc>
          <w:tcPr>
            <w:tcW w:w="709" w:type="dxa"/>
          </w:tcPr>
          <w:p w14:paraId="6954339C"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0.55</w:t>
            </w:r>
          </w:p>
        </w:tc>
      </w:tr>
      <w:tr w:rsidR="00724B55" w:rsidRPr="00BF43BA" w14:paraId="65067961" w14:textId="77777777" w:rsidTr="002F0998">
        <w:tc>
          <w:tcPr>
            <w:tcW w:w="1413" w:type="dxa"/>
          </w:tcPr>
          <w:p w14:paraId="44D60BAA" w14:textId="77777777" w:rsidR="00724B55" w:rsidRPr="00935581" w:rsidRDefault="00724B55" w:rsidP="00525CA0">
            <w:pPr>
              <w:jc w:val="both"/>
              <w:rPr>
                <w:rStyle w:val="Strong"/>
                <w:rFonts w:ascii="Times New Roman" w:hAnsi="Times New Roman" w:cs="Times New Roman"/>
                <w:color w:val="000000" w:themeColor="text1"/>
                <w:sz w:val="24"/>
                <w:szCs w:val="24"/>
                <w:shd w:val="clear" w:color="auto" w:fill="FFFFFF"/>
              </w:rPr>
            </w:pPr>
            <w:r w:rsidRPr="00935581">
              <w:rPr>
                <w:rStyle w:val="Strong"/>
                <w:rFonts w:ascii="Times New Roman" w:hAnsi="Times New Roman" w:cs="Times New Roman"/>
                <w:color w:val="000000" w:themeColor="text1"/>
                <w:sz w:val="24"/>
                <w:szCs w:val="24"/>
                <w:highlight w:val="yellow"/>
                <w:shd w:val="clear" w:color="auto" w:fill="FFFFFF"/>
              </w:rPr>
              <w:t>118156306</w:t>
            </w:r>
          </w:p>
        </w:tc>
        <w:tc>
          <w:tcPr>
            <w:tcW w:w="850" w:type="dxa"/>
          </w:tcPr>
          <w:p w14:paraId="628A42C9" w14:textId="77777777" w:rsidR="00724B55" w:rsidRPr="00726BD8" w:rsidRDefault="00724B55" w:rsidP="00525CA0">
            <w:pPr>
              <w:jc w:val="both"/>
              <w:rPr>
                <w:rFonts w:ascii="Times New Roman" w:hAnsi="Times New Roman" w:cs="Times New Roman"/>
                <w:b/>
                <w:bCs/>
                <w:sz w:val="24"/>
                <w:szCs w:val="24"/>
                <w:highlight w:val="yellow"/>
              </w:rPr>
            </w:pPr>
            <w:r w:rsidRPr="00726BD8">
              <w:rPr>
                <w:rFonts w:ascii="Times New Roman" w:hAnsi="Times New Roman" w:cs="Times New Roman"/>
                <w:b/>
                <w:bCs/>
                <w:sz w:val="24"/>
                <w:szCs w:val="24"/>
                <w:highlight w:val="yellow"/>
              </w:rPr>
              <w:t>0.002</w:t>
            </w:r>
          </w:p>
        </w:tc>
        <w:tc>
          <w:tcPr>
            <w:tcW w:w="851" w:type="dxa"/>
          </w:tcPr>
          <w:p w14:paraId="6D31048A" w14:textId="77777777" w:rsidR="00724B55" w:rsidRPr="00726BD8" w:rsidRDefault="00724B55" w:rsidP="00525CA0">
            <w:pPr>
              <w:jc w:val="both"/>
              <w:rPr>
                <w:rStyle w:val="Strong"/>
                <w:rFonts w:ascii="Times New Roman" w:hAnsi="Times New Roman" w:cs="Times New Roman"/>
                <w:color w:val="000000" w:themeColor="text1"/>
                <w:sz w:val="24"/>
                <w:szCs w:val="24"/>
                <w:highlight w:val="yellow"/>
                <w:shd w:val="clear" w:color="auto" w:fill="FFFFFF"/>
              </w:rPr>
            </w:pPr>
            <w:r w:rsidRPr="00726BD8">
              <w:rPr>
                <w:rStyle w:val="Strong"/>
                <w:rFonts w:ascii="Times New Roman" w:hAnsi="Times New Roman" w:cs="Times New Roman"/>
                <w:color w:val="000000" w:themeColor="text1"/>
                <w:sz w:val="24"/>
                <w:szCs w:val="24"/>
                <w:highlight w:val="yellow"/>
                <w:shd w:val="clear" w:color="auto" w:fill="FFFFFF"/>
              </w:rPr>
              <w:t>0.0</w:t>
            </w:r>
          </w:p>
        </w:tc>
        <w:tc>
          <w:tcPr>
            <w:tcW w:w="992" w:type="dxa"/>
          </w:tcPr>
          <w:p w14:paraId="0C881514" w14:textId="77777777" w:rsidR="00724B55" w:rsidRPr="00726BD8" w:rsidRDefault="00724B55" w:rsidP="00525CA0">
            <w:pPr>
              <w:jc w:val="both"/>
              <w:rPr>
                <w:rStyle w:val="Strong"/>
                <w:rFonts w:ascii="Times New Roman" w:hAnsi="Times New Roman" w:cs="Times New Roman"/>
                <w:color w:val="000000" w:themeColor="text1"/>
                <w:sz w:val="24"/>
                <w:szCs w:val="24"/>
                <w:highlight w:val="yellow"/>
                <w:shd w:val="clear" w:color="auto" w:fill="FFFFFF"/>
              </w:rPr>
            </w:pPr>
            <w:r w:rsidRPr="00726BD8">
              <w:rPr>
                <w:rStyle w:val="Strong"/>
                <w:rFonts w:ascii="Times New Roman" w:hAnsi="Times New Roman" w:cs="Times New Roman"/>
                <w:color w:val="000000" w:themeColor="text1"/>
                <w:sz w:val="24"/>
                <w:szCs w:val="24"/>
                <w:highlight w:val="yellow"/>
                <w:shd w:val="clear" w:color="auto" w:fill="FFFFFF"/>
              </w:rPr>
              <w:t>55.8%</w:t>
            </w:r>
          </w:p>
        </w:tc>
        <w:tc>
          <w:tcPr>
            <w:tcW w:w="709" w:type="dxa"/>
          </w:tcPr>
          <w:p w14:paraId="5B9D45F4" w14:textId="77777777" w:rsidR="00724B55" w:rsidRPr="00726BD8" w:rsidRDefault="00724B55" w:rsidP="00525CA0">
            <w:pPr>
              <w:jc w:val="both"/>
              <w:rPr>
                <w:rStyle w:val="Strong"/>
                <w:rFonts w:ascii="Times New Roman" w:hAnsi="Times New Roman" w:cs="Times New Roman"/>
                <w:color w:val="000000" w:themeColor="text1"/>
                <w:sz w:val="24"/>
                <w:szCs w:val="24"/>
                <w:highlight w:val="yellow"/>
                <w:shd w:val="clear" w:color="auto" w:fill="FFFFFF"/>
              </w:rPr>
            </w:pPr>
            <w:r w:rsidRPr="00726BD8">
              <w:rPr>
                <w:rStyle w:val="Strong"/>
                <w:rFonts w:ascii="Times New Roman" w:hAnsi="Times New Roman" w:cs="Times New Roman"/>
                <w:color w:val="000000" w:themeColor="text1"/>
                <w:sz w:val="24"/>
                <w:szCs w:val="24"/>
                <w:highlight w:val="yellow"/>
                <w:shd w:val="clear" w:color="auto" w:fill="FFFFFF"/>
              </w:rPr>
              <w:t>0.03</w:t>
            </w:r>
          </w:p>
        </w:tc>
        <w:tc>
          <w:tcPr>
            <w:tcW w:w="709" w:type="dxa"/>
          </w:tcPr>
          <w:p w14:paraId="3B91897E" w14:textId="77777777" w:rsidR="00724B55" w:rsidRPr="00726BD8" w:rsidRDefault="00724B55" w:rsidP="00525CA0">
            <w:pPr>
              <w:jc w:val="both"/>
              <w:rPr>
                <w:rStyle w:val="Strong"/>
                <w:rFonts w:ascii="Times New Roman" w:hAnsi="Times New Roman" w:cs="Times New Roman"/>
                <w:color w:val="000000" w:themeColor="text1"/>
                <w:sz w:val="24"/>
                <w:szCs w:val="24"/>
                <w:highlight w:val="yellow"/>
                <w:shd w:val="clear" w:color="auto" w:fill="FFFFFF"/>
              </w:rPr>
            </w:pPr>
            <w:r w:rsidRPr="00726BD8">
              <w:rPr>
                <w:rStyle w:val="Strong"/>
                <w:rFonts w:ascii="Times New Roman" w:hAnsi="Times New Roman" w:cs="Times New Roman"/>
                <w:color w:val="000000" w:themeColor="text1"/>
                <w:sz w:val="24"/>
                <w:szCs w:val="24"/>
                <w:highlight w:val="yellow"/>
                <w:shd w:val="clear" w:color="auto" w:fill="FFFFFF"/>
              </w:rPr>
              <w:t>0.98</w:t>
            </w:r>
          </w:p>
        </w:tc>
        <w:tc>
          <w:tcPr>
            <w:tcW w:w="708" w:type="dxa"/>
          </w:tcPr>
          <w:p w14:paraId="5954772C" w14:textId="77777777" w:rsidR="00724B55" w:rsidRPr="00726BD8" w:rsidRDefault="00724B55" w:rsidP="00525CA0">
            <w:pPr>
              <w:jc w:val="both"/>
              <w:rPr>
                <w:rStyle w:val="Strong"/>
                <w:rFonts w:ascii="Times New Roman" w:hAnsi="Times New Roman" w:cs="Times New Roman"/>
                <w:color w:val="000000" w:themeColor="text1"/>
                <w:sz w:val="24"/>
                <w:szCs w:val="24"/>
                <w:highlight w:val="yellow"/>
                <w:shd w:val="clear" w:color="auto" w:fill="FFFFFF"/>
              </w:rPr>
            </w:pPr>
            <w:r w:rsidRPr="00726BD8">
              <w:rPr>
                <w:rStyle w:val="Strong"/>
                <w:rFonts w:ascii="Times New Roman" w:hAnsi="Times New Roman" w:cs="Times New Roman"/>
                <w:color w:val="000000" w:themeColor="text1"/>
                <w:sz w:val="24"/>
                <w:szCs w:val="24"/>
                <w:highlight w:val="yellow"/>
                <w:shd w:val="clear" w:color="auto" w:fill="FFFFFF"/>
              </w:rPr>
              <w:t>0.01</w:t>
            </w:r>
          </w:p>
        </w:tc>
        <w:tc>
          <w:tcPr>
            <w:tcW w:w="709" w:type="dxa"/>
          </w:tcPr>
          <w:p w14:paraId="186CA901" w14:textId="77777777" w:rsidR="00724B55" w:rsidRPr="00726BD8" w:rsidRDefault="00724B55" w:rsidP="00525CA0">
            <w:pPr>
              <w:jc w:val="both"/>
              <w:rPr>
                <w:rStyle w:val="Strong"/>
                <w:rFonts w:ascii="Times New Roman" w:hAnsi="Times New Roman" w:cs="Times New Roman"/>
                <w:color w:val="000000" w:themeColor="text1"/>
                <w:sz w:val="24"/>
                <w:szCs w:val="24"/>
                <w:highlight w:val="yellow"/>
                <w:shd w:val="clear" w:color="auto" w:fill="FFFFFF"/>
              </w:rPr>
            </w:pPr>
            <w:r w:rsidRPr="00726BD8">
              <w:rPr>
                <w:rStyle w:val="Strong"/>
                <w:rFonts w:ascii="Times New Roman" w:hAnsi="Times New Roman" w:cs="Times New Roman"/>
                <w:color w:val="000000" w:themeColor="text1"/>
                <w:sz w:val="24"/>
                <w:szCs w:val="24"/>
                <w:highlight w:val="yellow"/>
                <w:shd w:val="clear" w:color="auto" w:fill="FFFFFF"/>
              </w:rPr>
              <w:t>0.05</w:t>
            </w:r>
          </w:p>
        </w:tc>
        <w:tc>
          <w:tcPr>
            <w:tcW w:w="709" w:type="dxa"/>
          </w:tcPr>
          <w:p w14:paraId="1B9C52EC" w14:textId="77777777" w:rsidR="00724B55" w:rsidRPr="00726BD8" w:rsidRDefault="00724B55" w:rsidP="00525CA0">
            <w:pPr>
              <w:jc w:val="both"/>
              <w:rPr>
                <w:rStyle w:val="Strong"/>
                <w:rFonts w:ascii="Times New Roman" w:hAnsi="Times New Roman" w:cs="Times New Roman"/>
                <w:color w:val="000000" w:themeColor="text1"/>
                <w:sz w:val="24"/>
                <w:szCs w:val="24"/>
                <w:highlight w:val="yellow"/>
                <w:shd w:val="clear" w:color="auto" w:fill="FFFFFF"/>
              </w:rPr>
            </w:pPr>
            <w:r w:rsidRPr="00726BD8">
              <w:rPr>
                <w:rStyle w:val="Strong"/>
                <w:rFonts w:ascii="Times New Roman" w:hAnsi="Times New Roman" w:cs="Times New Roman"/>
                <w:color w:val="000000" w:themeColor="text1"/>
                <w:sz w:val="24"/>
                <w:szCs w:val="24"/>
                <w:highlight w:val="yellow"/>
                <w:shd w:val="clear" w:color="auto" w:fill="FFFFFF"/>
              </w:rPr>
              <w:t>7.9</w:t>
            </w:r>
          </w:p>
        </w:tc>
        <w:tc>
          <w:tcPr>
            <w:tcW w:w="709" w:type="dxa"/>
          </w:tcPr>
          <w:p w14:paraId="5725ED1E" w14:textId="77777777" w:rsidR="00724B55" w:rsidRPr="00726BD8" w:rsidRDefault="00724B55" w:rsidP="00525CA0">
            <w:pPr>
              <w:jc w:val="both"/>
              <w:rPr>
                <w:rStyle w:val="Strong"/>
                <w:rFonts w:ascii="Times New Roman" w:hAnsi="Times New Roman" w:cs="Times New Roman"/>
                <w:color w:val="000000" w:themeColor="text1"/>
                <w:sz w:val="24"/>
                <w:szCs w:val="24"/>
                <w:highlight w:val="yellow"/>
                <w:shd w:val="clear" w:color="auto" w:fill="FFFFFF"/>
              </w:rPr>
            </w:pPr>
            <w:r w:rsidRPr="00726BD8">
              <w:rPr>
                <w:rStyle w:val="Strong"/>
                <w:rFonts w:ascii="Times New Roman" w:hAnsi="Times New Roman" w:cs="Times New Roman"/>
                <w:color w:val="000000" w:themeColor="text1"/>
                <w:sz w:val="24"/>
                <w:szCs w:val="24"/>
                <w:highlight w:val="yellow"/>
                <w:shd w:val="clear" w:color="auto" w:fill="FFFFFF"/>
              </w:rPr>
              <w:t>0.8</w:t>
            </w:r>
          </w:p>
        </w:tc>
      </w:tr>
      <w:tr w:rsidR="00724B55" w:rsidRPr="00BF43BA" w14:paraId="4EE15D76" w14:textId="77777777" w:rsidTr="002F0998">
        <w:tc>
          <w:tcPr>
            <w:tcW w:w="1413" w:type="dxa"/>
          </w:tcPr>
          <w:p w14:paraId="446B6424" w14:textId="77777777" w:rsidR="00724B55" w:rsidRPr="00724B55" w:rsidRDefault="00724B55" w:rsidP="00525CA0">
            <w:pPr>
              <w:jc w:val="both"/>
              <w:rPr>
                <w:rStyle w:val="Strong"/>
                <w:rFonts w:ascii="Times New Roman" w:hAnsi="Times New Roman" w:cs="Times New Roman"/>
                <w:b w:val="0"/>
                <w:bCs w:val="0"/>
                <w:color w:val="000000" w:themeColor="text1"/>
                <w:sz w:val="24"/>
                <w:szCs w:val="24"/>
                <w:shd w:val="clear" w:color="auto" w:fill="FFFFFF"/>
              </w:rPr>
            </w:pPr>
            <w:r w:rsidRPr="00724B55">
              <w:rPr>
                <w:rStyle w:val="Strong"/>
                <w:rFonts w:ascii="Times New Roman" w:hAnsi="Times New Roman" w:cs="Times New Roman"/>
                <w:b w:val="0"/>
                <w:bCs w:val="0"/>
                <w:color w:val="000000" w:themeColor="text1"/>
                <w:sz w:val="24"/>
                <w:szCs w:val="24"/>
                <w:shd w:val="clear" w:color="auto" w:fill="FFFFFF"/>
              </w:rPr>
              <w:t>136574701</w:t>
            </w:r>
          </w:p>
        </w:tc>
        <w:tc>
          <w:tcPr>
            <w:tcW w:w="850" w:type="dxa"/>
          </w:tcPr>
          <w:p w14:paraId="66ED941D" w14:textId="77777777" w:rsidR="00724B55" w:rsidRPr="00760FE4" w:rsidRDefault="00724B55" w:rsidP="00525CA0">
            <w:pPr>
              <w:jc w:val="both"/>
              <w:rPr>
                <w:rFonts w:ascii="Times New Roman" w:hAnsi="Times New Roman" w:cs="Times New Roman"/>
                <w:b/>
                <w:bCs/>
                <w:sz w:val="24"/>
                <w:szCs w:val="24"/>
                <w:vertAlign w:val="superscript"/>
              </w:rPr>
            </w:pPr>
            <w:r w:rsidRPr="00760FE4">
              <w:rPr>
                <w:rFonts w:ascii="Times New Roman" w:hAnsi="Times New Roman" w:cs="Times New Roman"/>
                <w:b/>
                <w:bCs/>
                <w:sz w:val="24"/>
                <w:szCs w:val="24"/>
              </w:rPr>
              <w:t>7</w:t>
            </w:r>
            <w:r w:rsidRPr="00760FE4">
              <w:rPr>
                <w:rFonts w:ascii="Times New Roman" w:hAnsi="Times New Roman" w:cs="Times New Roman"/>
                <w:b/>
                <w:bCs/>
                <w:sz w:val="24"/>
                <w:szCs w:val="24"/>
                <w:vertAlign w:val="superscript"/>
              </w:rPr>
              <w:t>-06</w:t>
            </w:r>
          </w:p>
        </w:tc>
        <w:tc>
          <w:tcPr>
            <w:tcW w:w="851" w:type="dxa"/>
          </w:tcPr>
          <w:p w14:paraId="435810F9"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0.001</w:t>
            </w:r>
          </w:p>
        </w:tc>
        <w:tc>
          <w:tcPr>
            <w:tcW w:w="992" w:type="dxa"/>
          </w:tcPr>
          <w:p w14:paraId="249004A3"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32.3%</w:t>
            </w:r>
          </w:p>
        </w:tc>
        <w:tc>
          <w:tcPr>
            <w:tcW w:w="709" w:type="dxa"/>
          </w:tcPr>
          <w:p w14:paraId="440EB56F"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0.39</w:t>
            </w:r>
          </w:p>
        </w:tc>
        <w:tc>
          <w:tcPr>
            <w:tcW w:w="709" w:type="dxa"/>
          </w:tcPr>
          <w:p w14:paraId="03534376"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1.5</w:t>
            </w:r>
          </w:p>
        </w:tc>
        <w:tc>
          <w:tcPr>
            <w:tcW w:w="708" w:type="dxa"/>
          </w:tcPr>
          <w:p w14:paraId="2C4FBB11"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0.01</w:t>
            </w:r>
          </w:p>
        </w:tc>
        <w:tc>
          <w:tcPr>
            <w:tcW w:w="709" w:type="dxa"/>
          </w:tcPr>
          <w:p w14:paraId="09C853AC"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0.01</w:t>
            </w:r>
          </w:p>
        </w:tc>
        <w:tc>
          <w:tcPr>
            <w:tcW w:w="709" w:type="dxa"/>
          </w:tcPr>
          <w:p w14:paraId="653EA574" w14:textId="77777777" w:rsidR="00724B55" w:rsidRPr="00724B55" w:rsidRDefault="00724B55" w:rsidP="00525CA0">
            <w:pPr>
              <w:jc w:val="both"/>
              <w:rPr>
                <w:rStyle w:val="Strong"/>
                <w:rFonts w:ascii="Times New Roman" w:hAnsi="Times New Roman" w:cs="Times New Roman"/>
                <w:b w:val="0"/>
                <w:bCs w:val="0"/>
                <w:color w:val="000000" w:themeColor="text1"/>
                <w:sz w:val="24"/>
                <w:szCs w:val="24"/>
                <w:shd w:val="clear" w:color="auto" w:fill="FFFFFF"/>
              </w:rPr>
            </w:pPr>
            <w:r w:rsidRPr="00724B55">
              <w:rPr>
                <w:rStyle w:val="Strong"/>
                <w:rFonts w:ascii="Times New Roman" w:hAnsi="Times New Roman" w:cs="Times New Roman"/>
                <w:b w:val="0"/>
                <w:bCs w:val="0"/>
                <w:color w:val="000000" w:themeColor="text1"/>
                <w:sz w:val="24"/>
                <w:szCs w:val="24"/>
                <w:shd w:val="clear" w:color="auto" w:fill="FFFFFF"/>
              </w:rPr>
              <w:t>3.18</w:t>
            </w:r>
          </w:p>
        </w:tc>
        <w:tc>
          <w:tcPr>
            <w:tcW w:w="709" w:type="dxa"/>
          </w:tcPr>
          <w:p w14:paraId="2F5E4748"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0.62</w:t>
            </w:r>
          </w:p>
        </w:tc>
      </w:tr>
      <w:tr w:rsidR="00724B55" w:rsidRPr="00BF43BA" w14:paraId="393FE165" w14:textId="77777777" w:rsidTr="002F0998">
        <w:tc>
          <w:tcPr>
            <w:tcW w:w="1413" w:type="dxa"/>
          </w:tcPr>
          <w:p w14:paraId="36CB5C92" w14:textId="77777777" w:rsidR="00724B55" w:rsidRPr="00724B55" w:rsidRDefault="00724B55" w:rsidP="00525CA0">
            <w:pPr>
              <w:jc w:val="both"/>
              <w:rPr>
                <w:rStyle w:val="Strong"/>
                <w:rFonts w:ascii="Times New Roman" w:hAnsi="Times New Roman" w:cs="Times New Roman"/>
                <w:b w:val="0"/>
                <w:bCs w:val="0"/>
                <w:color w:val="000000" w:themeColor="text1"/>
                <w:sz w:val="24"/>
                <w:szCs w:val="24"/>
                <w:shd w:val="clear" w:color="auto" w:fill="FFFFFF"/>
              </w:rPr>
            </w:pPr>
            <w:r w:rsidRPr="00724B55">
              <w:rPr>
                <w:rStyle w:val="Strong"/>
                <w:rFonts w:ascii="Times New Roman" w:hAnsi="Times New Roman" w:cs="Times New Roman"/>
                <w:b w:val="0"/>
                <w:bCs w:val="0"/>
                <w:color w:val="000000" w:themeColor="text1"/>
                <w:sz w:val="24"/>
                <w:szCs w:val="24"/>
                <w:shd w:val="clear" w:color="auto" w:fill="FFFFFF"/>
              </w:rPr>
              <w:t>156787384</w:t>
            </w:r>
          </w:p>
        </w:tc>
        <w:tc>
          <w:tcPr>
            <w:tcW w:w="850" w:type="dxa"/>
          </w:tcPr>
          <w:p w14:paraId="32AB2BAD" w14:textId="77777777" w:rsidR="00724B55" w:rsidRPr="00760FE4" w:rsidRDefault="00724B55" w:rsidP="00525CA0">
            <w:pPr>
              <w:jc w:val="both"/>
              <w:rPr>
                <w:rFonts w:ascii="Times New Roman" w:hAnsi="Times New Roman" w:cs="Times New Roman"/>
                <w:b/>
                <w:bCs/>
                <w:sz w:val="24"/>
                <w:szCs w:val="24"/>
                <w:vertAlign w:val="superscript"/>
              </w:rPr>
            </w:pPr>
            <w:r w:rsidRPr="00760FE4">
              <w:rPr>
                <w:rFonts w:ascii="Times New Roman" w:hAnsi="Times New Roman" w:cs="Times New Roman"/>
                <w:b/>
                <w:bCs/>
                <w:sz w:val="24"/>
                <w:szCs w:val="24"/>
              </w:rPr>
              <w:t>1.6</w:t>
            </w:r>
            <w:r w:rsidRPr="00760FE4">
              <w:rPr>
                <w:rFonts w:ascii="Times New Roman" w:hAnsi="Times New Roman" w:cs="Times New Roman"/>
                <w:b/>
                <w:bCs/>
                <w:sz w:val="24"/>
                <w:szCs w:val="24"/>
                <w:vertAlign w:val="superscript"/>
              </w:rPr>
              <w:t>-05</w:t>
            </w:r>
          </w:p>
        </w:tc>
        <w:tc>
          <w:tcPr>
            <w:tcW w:w="851" w:type="dxa"/>
          </w:tcPr>
          <w:p w14:paraId="6BB74F22"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0.002</w:t>
            </w:r>
          </w:p>
        </w:tc>
        <w:tc>
          <w:tcPr>
            <w:tcW w:w="992" w:type="dxa"/>
          </w:tcPr>
          <w:p w14:paraId="7263A989"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32.5%</w:t>
            </w:r>
          </w:p>
        </w:tc>
        <w:tc>
          <w:tcPr>
            <w:tcW w:w="709" w:type="dxa"/>
          </w:tcPr>
          <w:p w14:paraId="746BD30B"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0.47</w:t>
            </w:r>
          </w:p>
        </w:tc>
        <w:tc>
          <w:tcPr>
            <w:tcW w:w="709" w:type="dxa"/>
          </w:tcPr>
          <w:p w14:paraId="678C4AF3" w14:textId="77777777" w:rsidR="00724B55" w:rsidRPr="00724B55" w:rsidRDefault="00724B55" w:rsidP="00525CA0">
            <w:pPr>
              <w:jc w:val="both"/>
              <w:rPr>
                <w:rStyle w:val="Strong"/>
                <w:rFonts w:ascii="Times New Roman" w:hAnsi="Times New Roman" w:cs="Times New Roman"/>
                <w:b w:val="0"/>
                <w:bCs w:val="0"/>
                <w:color w:val="000000" w:themeColor="text1"/>
                <w:sz w:val="24"/>
                <w:szCs w:val="24"/>
                <w:shd w:val="clear" w:color="auto" w:fill="FFFFFF"/>
              </w:rPr>
            </w:pPr>
            <w:r w:rsidRPr="00724B55">
              <w:rPr>
                <w:rStyle w:val="Strong"/>
                <w:rFonts w:ascii="Times New Roman" w:hAnsi="Times New Roman" w:cs="Times New Roman"/>
                <w:b w:val="0"/>
                <w:bCs w:val="0"/>
                <w:color w:val="000000" w:themeColor="text1"/>
                <w:sz w:val="24"/>
                <w:szCs w:val="24"/>
                <w:shd w:val="clear" w:color="auto" w:fill="FFFFFF"/>
              </w:rPr>
              <w:t>0.81</w:t>
            </w:r>
          </w:p>
        </w:tc>
        <w:tc>
          <w:tcPr>
            <w:tcW w:w="708" w:type="dxa"/>
          </w:tcPr>
          <w:p w14:paraId="0C243328"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0.06</w:t>
            </w:r>
          </w:p>
        </w:tc>
        <w:tc>
          <w:tcPr>
            <w:tcW w:w="709" w:type="dxa"/>
          </w:tcPr>
          <w:p w14:paraId="63CB4811"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0.01</w:t>
            </w:r>
          </w:p>
        </w:tc>
        <w:tc>
          <w:tcPr>
            <w:tcW w:w="709" w:type="dxa"/>
          </w:tcPr>
          <w:p w14:paraId="08989968" w14:textId="77777777" w:rsidR="00724B55" w:rsidRPr="00760FE4" w:rsidRDefault="00724B55" w:rsidP="00525CA0">
            <w:pPr>
              <w:jc w:val="both"/>
              <w:rPr>
                <w:rStyle w:val="Strong"/>
                <w:rFonts w:ascii="Times New Roman" w:hAnsi="Times New Roman" w:cs="Times New Roman"/>
                <w:b w:val="0"/>
                <w:bCs w:val="0"/>
                <w:color w:val="000000" w:themeColor="text1"/>
                <w:sz w:val="24"/>
                <w:szCs w:val="24"/>
                <w:shd w:val="clear" w:color="auto" w:fill="FFFFFF"/>
              </w:rPr>
            </w:pPr>
            <w:r w:rsidRPr="00760FE4">
              <w:rPr>
                <w:rStyle w:val="Strong"/>
                <w:rFonts w:ascii="Times New Roman" w:hAnsi="Times New Roman" w:cs="Times New Roman"/>
                <w:b w:val="0"/>
                <w:bCs w:val="0"/>
                <w:color w:val="000000" w:themeColor="text1"/>
                <w:sz w:val="24"/>
                <w:szCs w:val="24"/>
                <w:shd w:val="clear" w:color="auto" w:fill="FFFFFF"/>
              </w:rPr>
              <w:t>3.45</w:t>
            </w:r>
          </w:p>
        </w:tc>
        <w:tc>
          <w:tcPr>
            <w:tcW w:w="709" w:type="dxa"/>
          </w:tcPr>
          <w:p w14:paraId="6141ED77"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0.55</w:t>
            </w:r>
          </w:p>
        </w:tc>
      </w:tr>
      <w:tr w:rsidR="00724B55" w:rsidRPr="00BF43BA" w14:paraId="5CFB1778" w14:textId="77777777" w:rsidTr="002F0998">
        <w:tc>
          <w:tcPr>
            <w:tcW w:w="1413" w:type="dxa"/>
          </w:tcPr>
          <w:p w14:paraId="62B6C07F" w14:textId="77777777" w:rsidR="00724B55" w:rsidRPr="00935581" w:rsidRDefault="00724B55" w:rsidP="00525CA0">
            <w:pPr>
              <w:jc w:val="both"/>
              <w:rPr>
                <w:rStyle w:val="Strong"/>
                <w:rFonts w:ascii="Times New Roman" w:hAnsi="Times New Roman" w:cs="Times New Roman"/>
                <w:color w:val="000000" w:themeColor="text1"/>
                <w:sz w:val="24"/>
                <w:szCs w:val="24"/>
                <w:shd w:val="clear" w:color="auto" w:fill="FFFFFF"/>
              </w:rPr>
            </w:pPr>
            <w:r w:rsidRPr="00935581">
              <w:rPr>
                <w:rStyle w:val="Strong"/>
                <w:rFonts w:ascii="Times New Roman" w:hAnsi="Times New Roman" w:cs="Times New Roman"/>
                <w:color w:val="000000" w:themeColor="text1"/>
                <w:sz w:val="24"/>
                <w:szCs w:val="24"/>
                <w:highlight w:val="yellow"/>
                <w:shd w:val="clear" w:color="auto" w:fill="FFFFFF"/>
              </w:rPr>
              <w:t>46175386</w:t>
            </w:r>
          </w:p>
        </w:tc>
        <w:tc>
          <w:tcPr>
            <w:tcW w:w="850" w:type="dxa"/>
          </w:tcPr>
          <w:p w14:paraId="1803BC0E" w14:textId="77777777" w:rsidR="00724B55" w:rsidRPr="009C5E96" w:rsidRDefault="00724B55" w:rsidP="00525CA0">
            <w:pPr>
              <w:jc w:val="both"/>
              <w:rPr>
                <w:rFonts w:ascii="Times New Roman" w:hAnsi="Times New Roman" w:cs="Times New Roman"/>
                <w:b/>
                <w:bCs/>
                <w:sz w:val="24"/>
                <w:szCs w:val="24"/>
                <w:highlight w:val="yellow"/>
              </w:rPr>
            </w:pPr>
            <w:r w:rsidRPr="009C5E96">
              <w:rPr>
                <w:rFonts w:ascii="Times New Roman" w:hAnsi="Times New Roman" w:cs="Times New Roman"/>
                <w:b/>
                <w:bCs/>
                <w:sz w:val="24"/>
                <w:szCs w:val="24"/>
                <w:highlight w:val="yellow"/>
              </w:rPr>
              <w:t>0.002</w:t>
            </w:r>
          </w:p>
        </w:tc>
        <w:tc>
          <w:tcPr>
            <w:tcW w:w="851" w:type="dxa"/>
          </w:tcPr>
          <w:p w14:paraId="6252187C" w14:textId="77777777" w:rsidR="00724B55" w:rsidRPr="009C5E96" w:rsidRDefault="00724B55" w:rsidP="00525CA0">
            <w:pPr>
              <w:jc w:val="both"/>
              <w:rPr>
                <w:rStyle w:val="Strong"/>
                <w:rFonts w:ascii="Times New Roman" w:hAnsi="Times New Roman" w:cs="Times New Roman"/>
                <w:color w:val="000000" w:themeColor="text1"/>
                <w:sz w:val="24"/>
                <w:szCs w:val="24"/>
                <w:highlight w:val="yellow"/>
                <w:shd w:val="clear" w:color="auto" w:fill="FFFFFF"/>
              </w:rPr>
            </w:pPr>
            <w:r w:rsidRPr="009C5E96">
              <w:rPr>
                <w:rStyle w:val="Strong"/>
                <w:rFonts w:ascii="Times New Roman" w:hAnsi="Times New Roman" w:cs="Times New Roman"/>
                <w:color w:val="000000" w:themeColor="text1"/>
                <w:sz w:val="24"/>
                <w:szCs w:val="24"/>
                <w:highlight w:val="yellow"/>
                <w:shd w:val="clear" w:color="auto" w:fill="FFFFFF"/>
              </w:rPr>
              <w:t>0.0</w:t>
            </w:r>
          </w:p>
        </w:tc>
        <w:tc>
          <w:tcPr>
            <w:tcW w:w="992" w:type="dxa"/>
          </w:tcPr>
          <w:p w14:paraId="02823E1E" w14:textId="77777777" w:rsidR="00724B55" w:rsidRPr="009C5E96" w:rsidRDefault="00724B55" w:rsidP="00525CA0">
            <w:pPr>
              <w:jc w:val="both"/>
              <w:rPr>
                <w:rStyle w:val="Strong"/>
                <w:rFonts w:ascii="Times New Roman" w:hAnsi="Times New Roman" w:cs="Times New Roman"/>
                <w:color w:val="000000" w:themeColor="text1"/>
                <w:sz w:val="24"/>
                <w:szCs w:val="24"/>
                <w:highlight w:val="yellow"/>
                <w:shd w:val="clear" w:color="auto" w:fill="FFFFFF"/>
              </w:rPr>
            </w:pPr>
            <w:r w:rsidRPr="009C5E96">
              <w:rPr>
                <w:rStyle w:val="Strong"/>
                <w:rFonts w:ascii="Times New Roman" w:hAnsi="Times New Roman" w:cs="Times New Roman"/>
                <w:color w:val="000000" w:themeColor="text1"/>
                <w:sz w:val="24"/>
                <w:szCs w:val="24"/>
                <w:highlight w:val="yellow"/>
                <w:shd w:val="clear" w:color="auto" w:fill="FFFFFF"/>
              </w:rPr>
              <w:t>51.4%</w:t>
            </w:r>
          </w:p>
        </w:tc>
        <w:tc>
          <w:tcPr>
            <w:tcW w:w="709" w:type="dxa"/>
          </w:tcPr>
          <w:p w14:paraId="5995BC0B" w14:textId="77777777" w:rsidR="00724B55" w:rsidRPr="009C5E96" w:rsidRDefault="00724B55" w:rsidP="00525CA0">
            <w:pPr>
              <w:jc w:val="both"/>
              <w:rPr>
                <w:rStyle w:val="Strong"/>
                <w:rFonts w:ascii="Times New Roman" w:hAnsi="Times New Roman" w:cs="Times New Roman"/>
                <w:color w:val="000000" w:themeColor="text1"/>
                <w:sz w:val="24"/>
                <w:szCs w:val="24"/>
                <w:highlight w:val="yellow"/>
                <w:shd w:val="clear" w:color="auto" w:fill="FFFFFF"/>
              </w:rPr>
            </w:pPr>
            <w:r w:rsidRPr="009C5E96">
              <w:rPr>
                <w:rStyle w:val="Strong"/>
                <w:rFonts w:ascii="Times New Roman" w:hAnsi="Times New Roman" w:cs="Times New Roman"/>
                <w:color w:val="000000" w:themeColor="text1"/>
                <w:sz w:val="24"/>
                <w:szCs w:val="24"/>
                <w:highlight w:val="yellow"/>
                <w:shd w:val="clear" w:color="auto" w:fill="FFFFFF"/>
              </w:rPr>
              <w:t>0.04</w:t>
            </w:r>
          </w:p>
        </w:tc>
        <w:tc>
          <w:tcPr>
            <w:tcW w:w="709" w:type="dxa"/>
          </w:tcPr>
          <w:p w14:paraId="605BE636" w14:textId="77777777" w:rsidR="00724B55" w:rsidRPr="009C5E96" w:rsidRDefault="00724B55" w:rsidP="00525CA0">
            <w:pPr>
              <w:jc w:val="both"/>
              <w:rPr>
                <w:rStyle w:val="Strong"/>
                <w:rFonts w:ascii="Times New Roman" w:hAnsi="Times New Roman" w:cs="Times New Roman"/>
                <w:color w:val="000000" w:themeColor="text1"/>
                <w:sz w:val="24"/>
                <w:szCs w:val="24"/>
                <w:highlight w:val="yellow"/>
                <w:shd w:val="clear" w:color="auto" w:fill="FFFFFF"/>
              </w:rPr>
            </w:pPr>
            <w:r w:rsidRPr="009C5E96">
              <w:rPr>
                <w:rStyle w:val="Strong"/>
                <w:rFonts w:ascii="Times New Roman" w:hAnsi="Times New Roman" w:cs="Times New Roman"/>
                <w:color w:val="000000" w:themeColor="text1"/>
                <w:sz w:val="24"/>
                <w:szCs w:val="24"/>
                <w:highlight w:val="yellow"/>
                <w:shd w:val="clear" w:color="auto" w:fill="FFFFFF"/>
              </w:rPr>
              <w:t>0.79</w:t>
            </w:r>
          </w:p>
        </w:tc>
        <w:tc>
          <w:tcPr>
            <w:tcW w:w="708" w:type="dxa"/>
          </w:tcPr>
          <w:p w14:paraId="409B8BE5" w14:textId="77777777" w:rsidR="00724B55" w:rsidRPr="009C5E96" w:rsidRDefault="00724B55" w:rsidP="00525CA0">
            <w:pPr>
              <w:jc w:val="both"/>
              <w:rPr>
                <w:rStyle w:val="Strong"/>
                <w:rFonts w:ascii="Times New Roman" w:hAnsi="Times New Roman" w:cs="Times New Roman"/>
                <w:color w:val="000000" w:themeColor="text1"/>
                <w:sz w:val="24"/>
                <w:szCs w:val="24"/>
                <w:highlight w:val="yellow"/>
                <w:shd w:val="clear" w:color="auto" w:fill="FFFFFF"/>
              </w:rPr>
            </w:pPr>
            <w:r w:rsidRPr="009C5E96">
              <w:rPr>
                <w:rStyle w:val="Strong"/>
                <w:rFonts w:ascii="Times New Roman" w:hAnsi="Times New Roman" w:cs="Times New Roman"/>
                <w:color w:val="000000" w:themeColor="text1"/>
                <w:sz w:val="24"/>
                <w:szCs w:val="24"/>
                <w:highlight w:val="yellow"/>
                <w:shd w:val="clear" w:color="auto" w:fill="FFFFFF"/>
              </w:rPr>
              <w:t>0.07</w:t>
            </w:r>
          </w:p>
        </w:tc>
        <w:tc>
          <w:tcPr>
            <w:tcW w:w="709" w:type="dxa"/>
          </w:tcPr>
          <w:p w14:paraId="2A52A7B6" w14:textId="77777777" w:rsidR="00724B55" w:rsidRPr="009C5E96" w:rsidRDefault="00724B55" w:rsidP="00525CA0">
            <w:pPr>
              <w:jc w:val="both"/>
              <w:rPr>
                <w:rStyle w:val="Strong"/>
                <w:rFonts w:ascii="Times New Roman" w:hAnsi="Times New Roman" w:cs="Times New Roman"/>
                <w:color w:val="000000" w:themeColor="text1"/>
                <w:sz w:val="24"/>
                <w:szCs w:val="24"/>
                <w:highlight w:val="yellow"/>
                <w:shd w:val="clear" w:color="auto" w:fill="FFFFFF"/>
              </w:rPr>
            </w:pPr>
            <w:r w:rsidRPr="009C5E96">
              <w:rPr>
                <w:rStyle w:val="Strong"/>
                <w:rFonts w:ascii="Times New Roman" w:hAnsi="Times New Roman" w:cs="Times New Roman"/>
                <w:color w:val="000000" w:themeColor="text1"/>
                <w:sz w:val="24"/>
                <w:szCs w:val="24"/>
                <w:highlight w:val="yellow"/>
                <w:shd w:val="clear" w:color="auto" w:fill="FFFFFF"/>
              </w:rPr>
              <w:t>0.03</w:t>
            </w:r>
          </w:p>
        </w:tc>
        <w:tc>
          <w:tcPr>
            <w:tcW w:w="709" w:type="dxa"/>
          </w:tcPr>
          <w:p w14:paraId="3FF8AA96" w14:textId="77777777" w:rsidR="00724B55" w:rsidRPr="009C5E96" w:rsidRDefault="00724B55" w:rsidP="00525CA0">
            <w:pPr>
              <w:jc w:val="both"/>
              <w:rPr>
                <w:rStyle w:val="Strong"/>
                <w:rFonts w:ascii="Times New Roman" w:hAnsi="Times New Roman" w:cs="Times New Roman"/>
                <w:color w:val="000000" w:themeColor="text1"/>
                <w:sz w:val="24"/>
                <w:szCs w:val="24"/>
                <w:highlight w:val="yellow"/>
                <w:shd w:val="clear" w:color="auto" w:fill="FFFFFF"/>
              </w:rPr>
            </w:pPr>
            <w:r w:rsidRPr="009C5E96">
              <w:rPr>
                <w:rStyle w:val="Strong"/>
                <w:rFonts w:ascii="Times New Roman" w:hAnsi="Times New Roman" w:cs="Times New Roman"/>
                <w:color w:val="000000" w:themeColor="text1"/>
                <w:sz w:val="24"/>
                <w:szCs w:val="24"/>
                <w:highlight w:val="yellow"/>
                <w:shd w:val="clear" w:color="auto" w:fill="FFFFFF"/>
              </w:rPr>
              <w:t>7.47</w:t>
            </w:r>
          </w:p>
        </w:tc>
        <w:tc>
          <w:tcPr>
            <w:tcW w:w="709" w:type="dxa"/>
          </w:tcPr>
          <w:p w14:paraId="41B5228B" w14:textId="77777777" w:rsidR="00724B55" w:rsidRPr="009C5E96" w:rsidRDefault="00724B55" w:rsidP="00525CA0">
            <w:pPr>
              <w:jc w:val="both"/>
              <w:rPr>
                <w:rStyle w:val="Strong"/>
                <w:rFonts w:ascii="Times New Roman" w:hAnsi="Times New Roman" w:cs="Times New Roman"/>
                <w:color w:val="000000" w:themeColor="text1"/>
                <w:sz w:val="24"/>
                <w:szCs w:val="24"/>
                <w:highlight w:val="yellow"/>
                <w:shd w:val="clear" w:color="auto" w:fill="FFFFFF"/>
              </w:rPr>
            </w:pPr>
            <w:r w:rsidRPr="009C5E96">
              <w:rPr>
                <w:rStyle w:val="Strong"/>
                <w:rFonts w:ascii="Times New Roman" w:hAnsi="Times New Roman" w:cs="Times New Roman"/>
                <w:color w:val="000000" w:themeColor="text1"/>
                <w:sz w:val="24"/>
                <w:szCs w:val="24"/>
                <w:highlight w:val="yellow"/>
                <w:shd w:val="clear" w:color="auto" w:fill="FFFFFF"/>
              </w:rPr>
              <w:t>0.78</w:t>
            </w:r>
          </w:p>
        </w:tc>
      </w:tr>
      <w:tr w:rsidR="00724B55" w:rsidRPr="00724B55" w14:paraId="3E1D8B3D" w14:textId="77777777" w:rsidTr="002F0998">
        <w:tc>
          <w:tcPr>
            <w:tcW w:w="1413" w:type="dxa"/>
          </w:tcPr>
          <w:p w14:paraId="27C042CB" w14:textId="77777777" w:rsidR="00724B55" w:rsidRPr="00724B55" w:rsidRDefault="00724B55" w:rsidP="00525CA0">
            <w:pPr>
              <w:jc w:val="both"/>
              <w:rPr>
                <w:rStyle w:val="Strong"/>
                <w:rFonts w:ascii="Times New Roman" w:hAnsi="Times New Roman" w:cs="Times New Roman"/>
                <w:b w:val="0"/>
                <w:bCs w:val="0"/>
                <w:color w:val="000000" w:themeColor="text1"/>
                <w:sz w:val="24"/>
                <w:szCs w:val="24"/>
                <w:shd w:val="clear" w:color="auto" w:fill="FFFFFF"/>
              </w:rPr>
            </w:pPr>
            <w:r w:rsidRPr="00724B55">
              <w:rPr>
                <w:rStyle w:val="Strong"/>
                <w:rFonts w:ascii="Times New Roman" w:hAnsi="Times New Roman" w:cs="Times New Roman"/>
                <w:b w:val="0"/>
                <w:bCs w:val="0"/>
                <w:color w:val="000000" w:themeColor="text1"/>
                <w:sz w:val="24"/>
                <w:szCs w:val="24"/>
                <w:shd w:val="clear" w:color="auto" w:fill="FFFFFF"/>
              </w:rPr>
              <w:t>90142128</w:t>
            </w:r>
          </w:p>
        </w:tc>
        <w:tc>
          <w:tcPr>
            <w:tcW w:w="850" w:type="dxa"/>
          </w:tcPr>
          <w:p w14:paraId="15CF2450" w14:textId="77777777" w:rsidR="00724B55" w:rsidRPr="00760FE4" w:rsidRDefault="00724B55" w:rsidP="00525CA0">
            <w:pPr>
              <w:jc w:val="both"/>
              <w:rPr>
                <w:rFonts w:ascii="Times New Roman" w:hAnsi="Times New Roman" w:cs="Times New Roman"/>
                <w:b/>
                <w:bCs/>
                <w:sz w:val="24"/>
                <w:szCs w:val="24"/>
              </w:rPr>
            </w:pPr>
            <w:r w:rsidRPr="00760FE4">
              <w:rPr>
                <w:rFonts w:ascii="Times New Roman" w:hAnsi="Times New Roman" w:cs="Times New Roman"/>
                <w:b/>
                <w:bCs/>
                <w:sz w:val="24"/>
                <w:szCs w:val="24"/>
              </w:rPr>
              <w:t>0.001</w:t>
            </w:r>
          </w:p>
        </w:tc>
        <w:tc>
          <w:tcPr>
            <w:tcW w:w="851" w:type="dxa"/>
          </w:tcPr>
          <w:p w14:paraId="46B0DE3D"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0.0</w:t>
            </w:r>
          </w:p>
        </w:tc>
        <w:tc>
          <w:tcPr>
            <w:tcW w:w="992" w:type="dxa"/>
          </w:tcPr>
          <w:p w14:paraId="0A4AA773" w14:textId="77777777" w:rsidR="00724B55" w:rsidRPr="00724B55" w:rsidRDefault="00724B55" w:rsidP="00525CA0">
            <w:pPr>
              <w:jc w:val="both"/>
              <w:rPr>
                <w:rStyle w:val="Strong"/>
                <w:rFonts w:ascii="Times New Roman" w:hAnsi="Times New Roman" w:cs="Times New Roman"/>
                <w:b w:val="0"/>
                <w:bCs w:val="0"/>
                <w:color w:val="000000" w:themeColor="text1"/>
                <w:sz w:val="24"/>
                <w:szCs w:val="24"/>
                <w:shd w:val="clear" w:color="auto" w:fill="FFFFFF"/>
              </w:rPr>
            </w:pPr>
            <w:r w:rsidRPr="00724B55">
              <w:rPr>
                <w:rStyle w:val="Strong"/>
                <w:rFonts w:ascii="Times New Roman" w:hAnsi="Times New Roman" w:cs="Times New Roman"/>
                <w:b w:val="0"/>
                <w:bCs w:val="0"/>
                <w:color w:val="000000" w:themeColor="text1"/>
                <w:sz w:val="24"/>
                <w:szCs w:val="24"/>
                <w:shd w:val="clear" w:color="auto" w:fill="FFFFFF"/>
              </w:rPr>
              <w:t>73.9%</w:t>
            </w:r>
          </w:p>
        </w:tc>
        <w:tc>
          <w:tcPr>
            <w:tcW w:w="709" w:type="dxa"/>
          </w:tcPr>
          <w:p w14:paraId="6D069FB8"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0.06</w:t>
            </w:r>
          </w:p>
        </w:tc>
        <w:tc>
          <w:tcPr>
            <w:tcW w:w="709" w:type="dxa"/>
          </w:tcPr>
          <w:p w14:paraId="322A57D8"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1.48</w:t>
            </w:r>
          </w:p>
        </w:tc>
        <w:tc>
          <w:tcPr>
            <w:tcW w:w="708" w:type="dxa"/>
          </w:tcPr>
          <w:p w14:paraId="1D78D901"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0.01</w:t>
            </w:r>
          </w:p>
        </w:tc>
        <w:tc>
          <w:tcPr>
            <w:tcW w:w="709" w:type="dxa"/>
          </w:tcPr>
          <w:p w14:paraId="4029C58B"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0.05</w:t>
            </w:r>
          </w:p>
        </w:tc>
        <w:tc>
          <w:tcPr>
            <w:tcW w:w="709" w:type="dxa"/>
          </w:tcPr>
          <w:p w14:paraId="1D8C3898" w14:textId="77777777" w:rsidR="00724B55" w:rsidRPr="00760FE4" w:rsidRDefault="00724B55" w:rsidP="00525CA0">
            <w:pPr>
              <w:jc w:val="both"/>
              <w:rPr>
                <w:rStyle w:val="Strong"/>
                <w:rFonts w:ascii="Times New Roman" w:hAnsi="Times New Roman" w:cs="Times New Roman"/>
                <w:b w:val="0"/>
                <w:bCs w:val="0"/>
                <w:color w:val="000000" w:themeColor="text1"/>
                <w:sz w:val="24"/>
                <w:szCs w:val="24"/>
                <w:shd w:val="clear" w:color="auto" w:fill="FFFFFF"/>
              </w:rPr>
            </w:pPr>
            <w:r w:rsidRPr="00760FE4">
              <w:rPr>
                <w:rStyle w:val="Strong"/>
                <w:rFonts w:ascii="Times New Roman" w:hAnsi="Times New Roman" w:cs="Times New Roman"/>
                <w:b w:val="0"/>
                <w:bCs w:val="0"/>
                <w:color w:val="000000" w:themeColor="text1"/>
                <w:sz w:val="24"/>
                <w:szCs w:val="24"/>
                <w:shd w:val="clear" w:color="auto" w:fill="FFFFFF"/>
              </w:rPr>
              <w:t>2.62</w:t>
            </w:r>
          </w:p>
        </w:tc>
        <w:tc>
          <w:tcPr>
            <w:tcW w:w="709" w:type="dxa"/>
          </w:tcPr>
          <w:p w14:paraId="2763E38E" w14:textId="77777777" w:rsidR="00724B55" w:rsidRPr="00760FE4" w:rsidRDefault="00724B55" w:rsidP="00525CA0">
            <w:pPr>
              <w:jc w:val="both"/>
              <w:rPr>
                <w:rStyle w:val="Strong"/>
                <w:rFonts w:ascii="Times New Roman" w:hAnsi="Times New Roman" w:cs="Times New Roman"/>
                <w:color w:val="000000" w:themeColor="text1"/>
                <w:sz w:val="24"/>
                <w:szCs w:val="24"/>
                <w:shd w:val="clear" w:color="auto" w:fill="FFFFFF"/>
              </w:rPr>
            </w:pPr>
            <w:r w:rsidRPr="00760FE4">
              <w:rPr>
                <w:rStyle w:val="Strong"/>
                <w:rFonts w:ascii="Times New Roman" w:hAnsi="Times New Roman" w:cs="Times New Roman"/>
                <w:color w:val="000000" w:themeColor="text1"/>
                <w:sz w:val="24"/>
                <w:szCs w:val="24"/>
                <w:shd w:val="clear" w:color="auto" w:fill="FFFFFF"/>
              </w:rPr>
              <w:t>0.78</w:t>
            </w:r>
          </w:p>
        </w:tc>
      </w:tr>
    </w:tbl>
    <w:p w14:paraId="068DD99C" w14:textId="77777777" w:rsidR="00F31FFA" w:rsidRDefault="00F31FFA" w:rsidP="002B38C1">
      <w:pPr>
        <w:spacing w:line="240" w:lineRule="auto"/>
        <w:jc w:val="both"/>
        <w:rPr>
          <w:rFonts w:ascii="Times New Roman" w:hAnsi="Times New Roman" w:cs="Times New Roman"/>
          <w:b/>
          <w:bCs/>
          <w:sz w:val="24"/>
          <w:szCs w:val="24"/>
        </w:rPr>
      </w:pPr>
    </w:p>
    <w:p w14:paraId="752BF1C5" w14:textId="77777777" w:rsidR="0014098D" w:rsidRDefault="0014098D" w:rsidP="00F31FFA">
      <w:pPr>
        <w:spacing w:line="240" w:lineRule="auto"/>
        <w:jc w:val="both"/>
        <w:rPr>
          <w:rFonts w:ascii="Times New Roman" w:hAnsi="Times New Roman" w:cs="Times New Roman"/>
          <w:b/>
          <w:bCs/>
          <w:sz w:val="24"/>
          <w:szCs w:val="24"/>
        </w:rPr>
      </w:pPr>
      <w:proofErr w:type="gramStart"/>
      <w:r>
        <w:rPr>
          <w:rFonts w:ascii="Times New Roman" w:hAnsi="Times New Roman" w:cs="Times New Roman"/>
          <w:b/>
          <w:bCs/>
          <w:sz w:val="24"/>
          <w:szCs w:val="24"/>
        </w:rPr>
        <w:t>Ranges:-</w:t>
      </w:r>
      <w:proofErr w:type="gramEnd"/>
      <w:r>
        <w:rPr>
          <w:rFonts w:ascii="Times New Roman" w:hAnsi="Times New Roman" w:cs="Times New Roman"/>
          <w:b/>
          <w:bCs/>
          <w:sz w:val="24"/>
          <w:szCs w:val="24"/>
        </w:rPr>
        <w:t xml:space="preserve"> </w:t>
      </w:r>
    </w:p>
    <w:p w14:paraId="5B333548" w14:textId="6C7C3C8E" w:rsidR="00F31FFA" w:rsidRDefault="00F31FFA" w:rsidP="00F31FFA">
      <w:pPr>
        <w:spacing w:line="240" w:lineRule="auto"/>
        <w:jc w:val="both"/>
        <w:rPr>
          <w:rFonts w:ascii="Times New Roman" w:hAnsi="Times New Roman" w:cs="Times New Roman"/>
          <w:sz w:val="24"/>
          <w:szCs w:val="24"/>
        </w:rPr>
      </w:pPr>
      <w:proofErr w:type="gramStart"/>
      <w:r w:rsidRPr="001D0D6F">
        <w:rPr>
          <w:rFonts w:ascii="Times New Roman" w:hAnsi="Times New Roman" w:cs="Times New Roman"/>
          <w:b/>
          <w:bCs/>
          <w:sz w:val="24"/>
          <w:szCs w:val="24"/>
        </w:rPr>
        <w:t xml:space="preserve">( </w:t>
      </w:r>
      <w:r w:rsidRPr="007147B4">
        <w:rPr>
          <w:rFonts w:ascii="Times New Roman" w:hAnsi="Times New Roman" w:cs="Times New Roman"/>
          <w:sz w:val="24"/>
          <w:szCs w:val="24"/>
          <w:u w:val="single"/>
        </w:rPr>
        <w:t>MDCK</w:t>
      </w:r>
      <w:proofErr w:type="gramEnd"/>
      <w:r w:rsidRPr="007147B4">
        <w:rPr>
          <w:rFonts w:ascii="Times New Roman" w:hAnsi="Times New Roman" w:cs="Times New Roman"/>
          <w:sz w:val="24"/>
          <w:szCs w:val="24"/>
          <w:u w:val="single"/>
        </w:rPr>
        <w:t xml:space="preserve"> Permeability :</w:t>
      </w:r>
      <w:r>
        <w:rPr>
          <w:rFonts w:ascii="Times New Roman" w:hAnsi="Times New Roman" w:cs="Times New Roman"/>
          <w:sz w:val="24"/>
          <w:szCs w:val="24"/>
        </w:rPr>
        <w:t xml:space="preserve"> &lt; 2 * 10</w:t>
      </w:r>
      <w:r w:rsidRPr="0003321A">
        <w:rPr>
          <w:rFonts w:ascii="Times New Roman" w:hAnsi="Times New Roman" w:cs="Times New Roman"/>
          <w:sz w:val="24"/>
          <w:szCs w:val="24"/>
          <w:vertAlign w:val="superscript"/>
        </w:rPr>
        <w:t>-6</w:t>
      </w:r>
      <w:r>
        <w:rPr>
          <w:rFonts w:ascii="Times New Roman" w:hAnsi="Times New Roman" w:cs="Times New Roman"/>
          <w:sz w:val="24"/>
          <w:szCs w:val="24"/>
          <w:vertAlign w:val="superscript"/>
        </w:rPr>
        <w:t xml:space="preserve"> </w:t>
      </w:r>
      <w:r w:rsidRPr="000F57AF">
        <w:rPr>
          <w:rFonts w:ascii="Times New Roman" w:hAnsi="Times New Roman" w:cs="Times New Roman"/>
          <w:sz w:val="24"/>
          <w:szCs w:val="24"/>
        </w:rPr>
        <w:t>cm/s</w:t>
      </w:r>
      <w:r>
        <w:rPr>
          <w:rFonts w:ascii="Times New Roman" w:hAnsi="Times New Roman" w:cs="Times New Roman"/>
          <w:sz w:val="24"/>
          <w:szCs w:val="24"/>
        </w:rPr>
        <w:t xml:space="preserve">; </w:t>
      </w:r>
      <w:proofErr w:type="spellStart"/>
      <w:r w:rsidRPr="007147B4">
        <w:rPr>
          <w:rFonts w:ascii="Times New Roman" w:hAnsi="Times New Roman" w:cs="Times New Roman"/>
          <w:sz w:val="24"/>
          <w:szCs w:val="24"/>
          <w:u w:val="single"/>
        </w:rPr>
        <w:t>Pgp</w:t>
      </w:r>
      <w:proofErr w:type="spellEnd"/>
      <w:r w:rsidRPr="007147B4">
        <w:rPr>
          <w:rFonts w:ascii="Times New Roman" w:hAnsi="Times New Roman" w:cs="Times New Roman"/>
          <w:sz w:val="24"/>
          <w:szCs w:val="24"/>
          <w:u w:val="single"/>
        </w:rPr>
        <w:t xml:space="preserve"> inhibitor</w:t>
      </w:r>
      <w:r>
        <w:rPr>
          <w:rFonts w:ascii="Times New Roman" w:hAnsi="Times New Roman" w:cs="Times New Roman"/>
          <w:sz w:val="24"/>
          <w:szCs w:val="24"/>
        </w:rPr>
        <w:t xml:space="preserve"> :0 = non inhibitor and 1 = inhibitor ;</w:t>
      </w:r>
    </w:p>
    <w:p w14:paraId="568FEE0F" w14:textId="77777777" w:rsidR="00F31FFA" w:rsidRDefault="00F31FFA" w:rsidP="00F31FFA">
      <w:pPr>
        <w:spacing w:line="240" w:lineRule="auto"/>
        <w:jc w:val="both"/>
        <w:rPr>
          <w:rFonts w:ascii="Times New Roman" w:hAnsi="Times New Roman" w:cs="Times New Roman"/>
          <w:sz w:val="24"/>
          <w:szCs w:val="24"/>
        </w:rPr>
      </w:pPr>
      <w:proofErr w:type="gramStart"/>
      <w:r w:rsidRPr="007147B4">
        <w:rPr>
          <w:rFonts w:ascii="Times New Roman" w:hAnsi="Times New Roman" w:cs="Times New Roman"/>
          <w:sz w:val="24"/>
          <w:szCs w:val="24"/>
          <w:u w:val="single"/>
        </w:rPr>
        <w:t>PPB :</w:t>
      </w:r>
      <w:proofErr w:type="gramEnd"/>
      <w:r>
        <w:rPr>
          <w:rFonts w:ascii="Times New Roman" w:hAnsi="Times New Roman" w:cs="Times New Roman"/>
          <w:sz w:val="24"/>
          <w:szCs w:val="24"/>
        </w:rPr>
        <w:t xml:space="preserve"> &lt; 90% ; </w:t>
      </w:r>
      <w:r w:rsidRPr="007147B4">
        <w:rPr>
          <w:rFonts w:ascii="Times New Roman" w:hAnsi="Times New Roman" w:cs="Times New Roman"/>
          <w:sz w:val="24"/>
          <w:szCs w:val="24"/>
          <w:u w:val="single"/>
        </w:rPr>
        <w:t>BBB Penetration</w:t>
      </w:r>
      <w:r>
        <w:rPr>
          <w:rFonts w:ascii="Times New Roman" w:hAnsi="Times New Roman" w:cs="Times New Roman"/>
          <w:sz w:val="24"/>
          <w:szCs w:val="24"/>
        </w:rPr>
        <w:t xml:space="preserve"> : 0 = BBB- and 1 = BBB+ ; </w:t>
      </w:r>
      <w:r w:rsidRPr="007147B4">
        <w:rPr>
          <w:rFonts w:ascii="Times New Roman" w:hAnsi="Times New Roman" w:cs="Times New Roman"/>
          <w:sz w:val="24"/>
          <w:szCs w:val="24"/>
          <w:u w:val="single"/>
        </w:rPr>
        <w:t>Volume Distribution</w:t>
      </w:r>
      <w:r>
        <w:rPr>
          <w:rFonts w:ascii="Times New Roman" w:hAnsi="Times New Roman" w:cs="Times New Roman"/>
          <w:sz w:val="24"/>
          <w:szCs w:val="24"/>
        </w:rPr>
        <w:t xml:space="preserve"> : 0.04-20L/kg;</w:t>
      </w:r>
    </w:p>
    <w:p w14:paraId="6AACACA8" w14:textId="77777777" w:rsidR="00F31FFA" w:rsidRDefault="00F31FFA" w:rsidP="00F31FFA">
      <w:pPr>
        <w:spacing w:line="240" w:lineRule="auto"/>
        <w:jc w:val="both"/>
        <w:rPr>
          <w:rFonts w:ascii="Times New Roman" w:hAnsi="Times New Roman" w:cs="Times New Roman"/>
          <w:sz w:val="24"/>
          <w:szCs w:val="24"/>
        </w:rPr>
      </w:pPr>
      <w:r w:rsidRPr="007147B4">
        <w:rPr>
          <w:rFonts w:ascii="Times New Roman" w:hAnsi="Times New Roman" w:cs="Times New Roman"/>
          <w:sz w:val="24"/>
          <w:szCs w:val="24"/>
          <w:u w:val="single"/>
        </w:rPr>
        <w:t xml:space="preserve">CYP3A4 </w:t>
      </w:r>
      <w:proofErr w:type="gramStart"/>
      <w:r w:rsidRPr="007147B4">
        <w:rPr>
          <w:rFonts w:ascii="Times New Roman" w:hAnsi="Times New Roman" w:cs="Times New Roman"/>
          <w:sz w:val="24"/>
          <w:szCs w:val="24"/>
          <w:u w:val="single"/>
        </w:rPr>
        <w:t>inhibitor</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0 = non inhibitor and 1 = inhibitor ; </w:t>
      </w:r>
      <w:r w:rsidRPr="007147B4">
        <w:rPr>
          <w:rFonts w:ascii="Times New Roman" w:hAnsi="Times New Roman" w:cs="Times New Roman"/>
          <w:sz w:val="24"/>
          <w:szCs w:val="24"/>
          <w:u w:val="single"/>
        </w:rPr>
        <w:t>CYP1A2 inhibitor</w:t>
      </w:r>
      <w:r>
        <w:rPr>
          <w:rFonts w:ascii="Times New Roman" w:hAnsi="Times New Roman" w:cs="Times New Roman"/>
          <w:sz w:val="24"/>
          <w:szCs w:val="24"/>
        </w:rPr>
        <w:t xml:space="preserve"> : 0 = non substrate </w:t>
      </w:r>
    </w:p>
    <w:p w14:paraId="7D68A8DB" w14:textId="77777777" w:rsidR="00F31FFA" w:rsidRDefault="00F31FFA" w:rsidP="00F31FF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and 1 = </w:t>
      </w:r>
      <w:proofErr w:type="gramStart"/>
      <w:r>
        <w:rPr>
          <w:rFonts w:ascii="Times New Roman" w:hAnsi="Times New Roman" w:cs="Times New Roman"/>
          <w:sz w:val="24"/>
          <w:szCs w:val="24"/>
        </w:rPr>
        <w:t>substrate ;</w:t>
      </w:r>
      <w:proofErr w:type="gramEnd"/>
      <w:r>
        <w:rPr>
          <w:rFonts w:ascii="Times New Roman" w:hAnsi="Times New Roman" w:cs="Times New Roman"/>
          <w:sz w:val="24"/>
          <w:szCs w:val="24"/>
        </w:rPr>
        <w:t xml:space="preserve"> </w:t>
      </w:r>
      <w:r w:rsidRPr="00773CB4">
        <w:rPr>
          <w:rFonts w:ascii="Times New Roman" w:hAnsi="Times New Roman" w:cs="Times New Roman"/>
          <w:sz w:val="24"/>
          <w:szCs w:val="24"/>
          <w:u w:val="single"/>
        </w:rPr>
        <w:t xml:space="preserve">Clearance </w:t>
      </w:r>
      <w:r w:rsidRPr="001D0D6F">
        <w:rPr>
          <w:rFonts w:ascii="Times New Roman" w:hAnsi="Times New Roman" w:cs="Times New Roman"/>
          <w:sz w:val="24"/>
          <w:szCs w:val="24"/>
        </w:rPr>
        <w:t>:  Low = &lt; 5 ml/min/kg , Moderate = 5-15 ml/min/kg , High = &gt;</w:t>
      </w:r>
    </w:p>
    <w:p w14:paraId="3322D51E" w14:textId="77777777" w:rsidR="00F31FFA" w:rsidRDefault="00F31FFA" w:rsidP="00F31FFA">
      <w:pPr>
        <w:spacing w:line="240" w:lineRule="auto"/>
        <w:jc w:val="both"/>
        <w:rPr>
          <w:rFonts w:ascii="Times New Roman" w:hAnsi="Times New Roman" w:cs="Times New Roman"/>
          <w:b/>
          <w:bCs/>
          <w:sz w:val="24"/>
          <w:szCs w:val="24"/>
        </w:rPr>
      </w:pPr>
      <w:r w:rsidRPr="001D0D6F">
        <w:rPr>
          <w:rFonts w:ascii="Times New Roman" w:hAnsi="Times New Roman" w:cs="Times New Roman"/>
          <w:sz w:val="24"/>
          <w:szCs w:val="24"/>
        </w:rPr>
        <w:t xml:space="preserve"> 20 ml/min/</w:t>
      </w:r>
      <w:proofErr w:type="gramStart"/>
      <w:r w:rsidRPr="001D0D6F">
        <w:rPr>
          <w:rFonts w:ascii="Times New Roman" w:hAnsi="Times New Roman" w:cs="Times New Roman"/>
          <w:sz w:val="24"/>
          <w:szCs w:val="24"/>
        </w:rPr>
        <w:t>kg</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D37164">
        <w:rPr>
          <w:rFonts w:ascii="Times New Roman" w:hAnsi="Times New Roman" w:cs="Times New Roman"/>
          <w:sz w:val="24"/>
          <w:szCs w:val="24"/>
          <w:u w:val="single"/>
        </w:rPr>
        <w:t xml:space="preserve">t </w:t>
      </w:r>
      <w:r w:rsidRPr="00D37164">
        <w:rPr>
          <w:rFonts w:ascii="Times New Roman" w:hAnsi="Times New Roman" w:cs="Times New Roman"/>
          <w:sz w:val="24"/>
          <w:szCs w:val="24"/>
          <w:u w:val="single"/>
          <w:vertAlign w:val="subscript"/>
        </w:rPr>
        <w:t>½</w:t>
      </w:r>
      <w:r>
        <w:rPr>
          <w:rFonts w:ascii="Times New Roman" w:hAnsi="Times New Roman" w:cs="Times New Roman"/>
          <w:sz w:val="24"/>
          <w:szCs w:val="24"/>
          <w:vertAlign w:val="subscript"/>
        </w:rPr>
        <w:t xml:space="preserve"> : </w:t>
      </w:r>
      <w:r>
        <w:rPr>
          <w:rFonts w:ascii="Times New Roman" w:hAnsi="Times New Roman" w:cs="Times New Roman"/>
          <w:sz w:val="24"/>
          <w:szCs w:val="24"/>
        </w:rPr>
        <w:t xml:space="preserve">0 = short </w:t>
      </w:r>
      <w:proofErr w:type="spellStart"/>
      <w:r>
        <w:rPr>
          <w:rFonts w:ascii="Times New Roman" w:hAnsi="Times New Roman" w:cs="Times New Roman"/>
          <w:sz w:val="24"/>
          <w:szCs w:val="24"/>
        </w:rPr>
        <w:t>half life</w:t>
      </w:r>
      <w:proofErr w:type="spellEnd"/>
      <w:r>
        <w:rPr>
          <w:rFonts w:ascii="Times New Roman" w:hAnsi="Times New Roman" w:cs="Times New Roman"/>
          <w:sz w:val="24"/>
          <w:szCs w:val="24"/>
        </w:rPr>
        <w:t xml:space="preserve"> and 1 = long </w:t>
      </w:r>
      <w:proofErr w:type="spellStart"/>
      <w:r>
        <w:rPr>
          <w:rFonts w:ascii="Times New Roman" w:hAnsi="Times New Roman" w:cs="Times New Roman"/>
          <w:sz w:val="24"/>
          <w:szCs w:val="24"/>
        </w:rPr>
        <w:t>half life</w:t>
      </w:r>
      <w:proofErr w:type="spellEnd"/>
      <w:r>
        <w:rPr>
          <w:rFonts w:ascii="Times New Roman" w:hAnsi="Times New Roman" w:cs="Times New Roman"/>
          <w:sz w:val="24"/>
          <w:szCs w:val="24"/>
        </w:rPr>
        <w:t xml:space="preserve"> </w:t>
      </w:r>
      <w:r w:rsidRPr="002B38C1">
        <w:rPr>
          <w:rFonts w:ascii="Times New Roman" w:hAnsi="Times New Roman" w:cs="Times New Roman"/>
          <w:b/>
          <w:bCs/>
          <w:sz w:val="24"/>
          <w:szCs w:val="24"/>
        </w:rPr>
        <w:t>)</w:t>
      </w:r>
    </w:p>
    <w:p w14:paraId="3ABD75CE" w14:textId="77777777" w:rsidR="00CD44D5" w:rsidRDefault="00CD44D5" w:rsidP="00F31FFA">
      <w:pPr>
        <w:spacing w:line="240" w:lineRule="auto"/>
        <w:jc w:val="both"/>
        <w:rPr>
          <w:rFonts w:ascii="Times New Roman" w:hAnsi="Times New Roman" w:cs="Times New Roman"/>
          <w:b/>
          <w:bCs/>
          <w:sz w:val="24"/>
          <w:szCs w:val="24"/>
        </w:rPr>
      </w:pPr>
    </w:p>
    <w:p w14:paraId="19152CF6" w14:textId="7241E068" w:rsidR="00CD44D5" w:rsidRDefault="00CD44D5" w:rsidP="00CD44D5">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Table </w:t>
      </w:r>
      <w:r w:rsidR="00D908FA">
        <w:rPr>
          <w:rFonts w:ascii="Times New Roman" w:hAnsi="Times New Roman" w:cs="Times New Roman"/>
          <w:b/>
          <w:sz w:val="24"/>
          <w:szCs w:val="24"/>
        </w:rPr>
        <w:t>6</w:t>
      </w:r>
      <w:r>
        <w:rPr>
          <w:rFonts w:ascii="Times New Roman" w:hAnsi="Times New Roman" w:cs="Times New Roman"/>
          <w:b/>
          <w:sz w:val="24"/>
          <w:szCs w:val="24"/>
        </w:rPr>
        <w:t>: Molecular Profile and Interactions of Best hits</w:t>
      </w:r>
    </w:p>
    <w:tbl>
      <w:tblPr>
        <w:tblStyle w:val="TableGrid"/>
        <w:tblW w:w="8359" w:type="dxa"/>
        <w:tblLayout w:type="fixed"/>
        <w:tblLook w:val="04A0" w:firstRow="1" w:lastRow="0" w:firstColumn="1" w:lastColumn="0" w:noHBand="0" w:noVBand="1"/>
      </w:tblPr>
      <w:tblGrid>
        <w:gridCol w:w="1555"/>
        <w:gridCol w:w="1984"/>
        <w:gridCol w:w="2126"/>
        <w:gridCol w:w="2694"/>
      </w:tblGrid>
      <w:tr w:rsidR="00CD44D5" w14:paraId="64D632C5" w14:textId="77777777" w:rsidTr="00424847">
        <w:tc>
          <w:tcPr>
            <w:tcW w:w="1555" w:type="dxa"/>
          </w:tcPr>
          <w:p w14:paraId="5C6A8739" w14:textId="77777777" w:rsidR="00CD44D5" w:rsidRPr="000838EA" w:rsidRDefault="00CD44D5" w:rsidP="00424847">
            <w:pPr>
              <w:rPr>
                <w:rFonts w:ascii="Times New Roman" w:hAnsi="Times New Roman" w:cs="Times New Roman"/>
                <w:b/>
                <w:sz w:val="24"/>
                <w:szCs w:val="24"/>
              </w:rPr>
            </w:pPr>
            <w:r w:rsidRPr="000838EA">
              <w:rPr>
                <w:rFonts w:ascii="Times New Roman" w:hAnsi="Times New Roman" w:cs="Times New Roman"/>
                <w:b/>
                <w:sz w:val="24"/>
                <w:szCs w:val="24"/>
              </w:rPr>
              <w:t>Compound</w:t>
            </w:r>
          </w:p>
          <w:p w14:paraId="7DD275D6" w14:textId="77777777" w:rsidR="00CD44D5" w:rsidRDefault="00CD44D5" w:rsidP="00424847">
            <w:r>
              <w:rPr>
                <w:rFonts w:ascii="Times New Roman" w:hAnsi="Times New Roman" w:cs="Times New Roman"/>
                <w:b/>
                <w:sz w:val="24"/>
                <w:szCs w:val="24"/>
              </w:rPr>
              <w:t>(</w:t>
            </w:r>
            <w:proofErr w:type="spellStart"/>
            <w:r>
              <w:rPr>
                <w:rFonts w:ascii="Times New Roman" w:hAnsi="Times New Roman" w:cs="Times New Roman"/>
                <w:b/>
                <w:sz w:val="24"/>
                <w:szCs w:val="24"/>
              </w:rPr>
              <w:t>P</w:t>
            </w:r>
            <w:r w:rsidRPr="000838EA">
              <w:rPr>
                <w:rFonts w:ascii="Times New Roman" w:hAnsi="Times New Roman" w:cs="Times New Roman"/>
                <w:b/>
                <w:sz w:val="24"/>
                <w:szCs w:val="24"/>
              </w:rPr>
              <w:t>ubchem</w:t>
            </w:r>
            <w:proofErr w:type="spellEnd"/>
            <w:r w:rsidRPr="000838EA">
              <w:rPr>
                <w:rFonts w:ascii="Times New Roman" w:hAnsi="Times New Roman" w:cs="Times New Roman"/>
                <w:b/>
                <w:sz w:val="24"/>
                <w:szCs w:val="24"/>
              </w:rPr>
              <w:t xml:space="preserve"> CID)</w:t>
            </w:r>
          </w:p>
        </w:tc>
        <w:tc>
          <w:tcPr>
            <w:tcW w:w="1984" w:type="dxa"/>
          </w:tcPr>
          <w:p w14:paraId="0DFF94AC" w14:textId="77777777" w:rsidR="00CD44D5" w:rsidRPr="000838EA" w:rsidRDefault="00CD44D5" w:rsidP="00424847">
            <w:pPr>
              <w:rPr>
                <w:rFonts w:ascii="Times New Roman" w:hAnsi="Times New Roman" w:cs="Times New Roman"/>
                <w:b/>
                <w:sz w:val="24"/>
                <w:szCs w:val="24"/>
              </w:rPr>
            </w:pPr>
            <w:r>
              <w:rPr>
                <w:rFonts w:ascii="Times New Roman" w:hAnsi="Times New Roman" w:cs="Times New Roman"/>
                <w:b/>
                <w:sz w:val="24"/>
                <w:szCs w:val="24"/>
              </w:rPr>
              <w:t xml:space="preserve">Structure </w:t>
            </w:r>
            <w:proofErr w:type="gramStart"/>
            <w:r>
              <w:rPr>
                <w:rFonts w:ascii="Times New Roman" w:hAnsi="Times New Roman" w:cs="Times New Roman"/>
                <w:b/>
                <w:sz w:val="24"/>
                <w:szCs w:val="24"/>
              </w:rPr>
              <w:t>and  Name</w:t>
            </w:r>
            <w:proofErr w:type="gramEnd"/>
          </w:p>
        </w:tc>
        <w:tc>
          <w:tcPr>
            <w:tcW w:w="2126" w:type="dxa"/>
          </w:tcPr>
          <w:p w14:paraId="20F73CC3" w14:textId="77777777" w:rsidR="00CD44D5" w:rsidRPr="00BD3AFA" w:rsidRDefault="00CD44D5" w:rsidP="00424847">
            <w:pPr>
              <w:rPr>
                <w:rFonts w:ascii="Times New Roman" w:hAnsi="Times New Roman" w:cs="Times New Roman"/>
                <w:b/>
                <w:sz w:val="24"/>
                <w:szCs w:val="24"/>
              </w:rPr>
            </w:pPr>
            <w:r w:rsidRPr="00BD3AFA">
              <w:rPr>
                <w:rFonts w:ascii="Times New Roman" w:hAnsi="Times New Roman" w:cs="Times New Roman"/>
                <w:b/>
                <w:sz w:val="24"/>
                <w:szCs w:val="24"/>
              </w:rPr>
              <w:t>Residues Interacted</w:t>
            </w:r>
          </w:p>
        </w:tc>
        <w:tc>
          <w:tcPr>
            <w:tcW w:w="2694" w:type="dxa"/>
          </w:tcPr>
          <w:p w14:paraId="47E2DA1C" w14:textId="77777777" w:rsidR="00CD44D5" w:rsidRPr="00BD3AFA" w:rsidRDefault="00CD44D5" w:rsidP="00424847">
            <w:pPr>
              <w:rPr>
                <w:rFonts w:ascii="Times New Roman" w:hAnsi="Times New Roman" w:cs="Times New Roman"/>
                <w:b/>
                <w:sz w:val="24"/>
                <w:szCs w:val="24"/>
              </w:rPr>
            </w:pPr>
            <w:r>
              <w:rPr>
                <w:rFonts w:ascii="Times New Roman" w:hAnsi="Times New Roman" w:cs="Times New Roman"/>
                <w:b/>
                <w:sz w:val="24"/>
                <w:szCs w:val="24"/>
              </w:rPr>
              <w:t>Interaction Types</w:t>
            </w:r>
          </w:p>
        </w:tc>
      </w:tr>
      <w:tr w:rsidR="00CD44D5" w14:paraId="025E39A2" w14:textId="77777777" w:rsidTr="00CD44D5">
        <w:trPr>
          <w:trHeight w:val="1983"/>
        </w:trPr>
        <w:tc>
          <w:tcPr>
            <w:tcW w:w="1555" w:type="dxa"/>
          </w:tcPr>
          <w:p w14:paraId="2FE4E708" w14:textId="77777777" w:rsidR="00CD44D5" w:rsidRDefault="00CD44D5" w:rsidP="00424847">
            <w:pPr>
              <w:tabs>
                <w:tab w:val="left" w:pos="1485"/>
              </w:tabs>
              <w:rPr>
                <w:rFonts w:ascii="Times New Roman" w:hAnsi="Times New Roman" w:cs="Times New Roman"/>
                <w:sz w:val="24"/>
                <w:szCs w:val="24"/>
              </w:rPr>
            </w:pPr>
            <w:r>
              <w:rPr>
                <w:rFonts w:ascii="Times New Roman" w:hAnsi="Times New Roman" w:cs="Times New Roman"/>
                <w:sz w:val="24"/>
                <w:szCs w:val="24"/>
              </w:rPr>
              <w:t xml:space="preserve">  </w:t>
            </w:r>
          </w:p>
          <w:p w14:paraId="7B7FFAD0" w14:textId="77777777" w:rsidR="00CD44D5" w:rsidRDefault="00CD44D5" w:rsidP="00424847">
            <w:pPr>
              <w:tabs>
                <w:tab w:val="left" w:pos="1485"/>
              </w:tabs>
              <w:rPr>
                <w:rFonts w:ascii="Times New Roman" w:hAnsi="Times New Roman" w:cs="Times New Roman"/>
                <w:sz w:val="24"/>
                <w:szCs w:val="24"/>
              </w:rPr>
            </w:pPr>
          </w:p>
          <w:p w14:paraId="77C606C1" w14:textId="77777777" w:rsidR="00CD44D5" w:rsidRPr="0030754B" w:rsidRDefault="00CD44D5" w:rsidP="00424847">
            <w:pPr>
              <w:tabs>
                <w:tab w:val="left" w:pos="1485"/>
              </w:tabs>
              <w:rPr>
                <w:rFonts w:ascii="Times New Roman" w:hAnsi="Times New Roman" w:cs="Times New Roman"/>
                <w:sz w:val="24"/>
                <w:szCs w:val="24"/>
              </w:rPr>
            </w:pPr>
            <w:r w:rsidRPr="00A95E77">
              <w:rPr>
                <w:rFonts w:ascii="Times New Roman" w:hAnsi="Times New Roman" w:cs="Times New Roman"/>
                <w:sz w:val="24"/>
                <w:szCs w:val="24"/>
                <w:highlight w:val="yellow"/>
              </w:rPr>
              <w:t>118156306</w:t>
            </w:r>
          </w:p>
        </w:tc>
        <w:tc>
          <w:tcPr>
            <w:tcW w:w="1984" w:type="dxa"/>
          </w:tcPr>
          <w:p w14:paraId="02FE0A6F" w14:textId="77777777" w:rsidR="00CD44D5" w:rsidRDefault="00CD44D5" w:rsidP="00424847">
            <w:r>
              <w:rPr>
                <w:noProof/>
                <w:lang w:eastAsia="en-IN"/>
              </w:rPr>
              <w:drawing>
                <wp:inline distT="0" distB="0" distL="0" distR="0" wp14:anchorId="73D5BA90" wp14:editId="696327CA">
                  <wp:extent cx="1114425" cy="88836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89).png"/>
                          <pic:cNvPicPr/>
                        </pic:nvPicPr>
                        <pic:blipFill>
                          <a:blip r:embed="rId11">
                            <a:extLst>
                              <a:ext uri="{28A0092B-C50C-407E-A947-70E740481C1C}">
                                <a14:useLocalDpi xmlns:a14="http://schemas.microsoft.com/office/drawing/2010/main" val="0"/>
                              </a:ext>
                            </a:extLst>
                          </a:blip>
                          <a:stretch>
                            <a:fillRect/>
                          </a:stretch>
                        </pic:blipFill>
                        <pic:spPr>
                          <a:xfrm>
                            <a:off x="0" y="0"/>
                            <a:ext cx="1129220" cy="900159"/>
                          </a:xfrm>
                          <a:prstGeom prst="rect">
                            <a:avLst/>
                          </a:prstGeom>
                        </pic:spPr>
                      </pic:pic>
                    </a:graphicData>
                  </a:graphic>
                </wp:inline>
              </w:drawing>
            </w:r>
          </w:p>
          <w:p w14:paraId="66E30296" w14:textId="77777777" w:rsidR="00CD44D5" w:rsidRPr="000838EA" w:rsidRDefault="00CD44D5" w:rsidP="00424847">
            <w:pPr>
              <w:rPr>
                <w:rFonts w:ascii="Times New Roman" w:hAnsi="Times New Roman" w:cs="Times New Roman"/>
                <w:sz w:val="24"/>
                <w:szCs w:val="24"/>
              </w:rPr>
            </w:pPr>
            <w:r w:rsidRPr="000838EA">
              <w:rPr>
                <w:rFonts w:ascii="Times New Roman" w:hAnsi="Times New Roman" w:cs="Times New Roman"/>
                <w:color w:val="111827"/>
                <w:sz w:val="24"/>
                <w:szCs w:val="24"/>
                <w:shd w:val="clear" w:color="auto" w:fill="FFFFFF"/>
              </w:rPr>
              <w:t>(3</w:t>
            </w:r>
            <w:r w:rsidRPr="000838EA">
              <w:rPr>
                <w:rFonts w:ascii="Times New Roman" w:hAnsi="Times New Roman" w:cs="Times New Roman"/>
                <w:i/>
                <w:iCs/>
                <w:color w:val="111827"/>
                <w:sz w:val="24"/>
                <w:szCs w:val="24"/>
                <w:bdr w:val="single" w:sz="2" w:space="0" w:color="E5E7EB" w:frame="1"/>
                <w:shd w:val="clear" w:color="auto" w:fill="FFFFFF"/>
              </w:rPr>
              <w:t>Z</w:t>
            </w:r>
            <w:r w:rsidRPr="000838EA">
              <w:rPr>
                <w:rFonts w:ascii="Times New Roman" w:hAnsi="Times New Roman" w:cs="Times New Roman"/>
                <w:color w:val="111827"/>
                <w:sz w:val="24"/>
                <w:szCs w:val="24"/>
                <w:shd w:val="clear" w:color="auto" w:fill="FFFFFF"/>
              </w:rPr>
              <w:t>)</w:t>
            </w:r>
            <w:r>
              <w:rPr>
                <w:rFonts w:ascii="Times New Roman" w:hAnsi="Times New Roman" w:cs="Times New Roman"/>
                <w:color w:val="111827"/>
                <w:sz w:val="24"/>
                <w:szCs w:val="24"/>
                <w:shd w:val="clear" w:color="auto" w:fill="FFFFFF"/>
              </w:rPr>
              <w:t>-N-</w:t>
            </w:r>
            <w:r w:rsidRPr="000838EA">
              <w:rPr>
                <w:rFonts w:ascii="Times New Roman" w:hAnsi="Times New Roman" w:cs="Times New Roman"/>
                <w:color w:val="111827"/>
                <w:sz w:val="24"/>
                <w:szCs w:val="24"/>
                <w:shd w:val="clear" w:color="auto" w:fill="FFFFFF"/>
              </w:rPr>
              <w:t>hydroxypenta-1,3-diene-2-sulfonamide</w:t>
            </w:r>
          </w:p>
        </w:tc>
        <w:tc>
          <w:tcPr>
            <w:tcW w:w="2126" w:type="dxa"/>
          </w:tcPr>
          <w:p w14:paraId="2DE73286" w14:textId="77777777" w:rsidR="00CD44D5" w:rsidRDefault="00CD44D5" w:rsidP="00424847">
            <w:pPr>
              <w:rPr>
                <w:rFonts w:ascii="Times New Roman" w:hAnsi="Times New Roman" w:cs="Times New Roman"/>
                <w:sz w:val="24"/>
                <w:szCs w:val="24"/>
              </w:rPr>
            </w:pPr>
            <w:r>
              <w:rPr>
                <w:rFonts w:ascii="Times New Roman" w:hAnsi="Times New Roman" w:cs="Times New Roman"/>
                <w:sz w:val="24"/>
                <w:szCs w:val="24"/>
              </w:rPr>
              <w:t>ASN A:220, HIS A:220, ASP A:124, ZN A:301, HIS A:250, ZN A:302, HIS A:122, TRP A:93</w:t>
            </w:r>
          </w:p>
          <w:p w14:paraId="198A1D18" w14:textId="77777777" w:rsidR="00CD44D5" w:rsidRPr="000838EA" w:rsidRDefault="00CD44D5" w:rsidP="00424847">
            <w:pPr>
              <w:rPr>
                <w:rFonts w:ascii="Times New Roman" w:hAnsi="Times New Roman" w:cs="Times New Roman"/>
                <w:sz w:val="24"/>
                <w:szCs w:val="24"/>
              </w:rPr>
            </w:pPr>
          </w:p>
        </w:tc>
        <w:tc>
          <w:tcPr>
            <w:tcW w:w="2694" w:type="dxa"/>
          </w:tcPr>
          <w:p w14:paraId="628AD019" w14:textId="4FE5DA11" w:rsidR="00CD44D5" w:rsidRDefault="00CD44D5" w:rsidP="00424847">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vanderwaal</w:t>
            </w:r>
            <w:proofErr w:type="spellEnd"/>
            <w:r>
              <w:rPr>
                <w:rFonts w:ascii="Times New Roman" w:hAnsi="Times New Roman" w:cs="Times New Roman"/>
                <w:sz w:val="24"/>
                <w:szCs w:val="24"/>
              </w:rPr>
              <w:t xml:space="preserve"> bonds, 3 carbon-hydrogen bonds, 9 conventional Hydrogen bonds, 5 metal acceptor interactions</w:t>
            </w:r>
            <w:r w:rsidR="00A95E77">
              <w:rPr>
                <w:rFonts w:ascii="Times New Roman" w:hAnsi="Times New Roman" w:cs="Times New Roman"/>
                <w:sz w:val="24"/>
                <w:szCs w:val="24"/>
              </w:rPr>
              <w:t xml:space="preserve"> </w:t>
            </w:r>
            <w:r>
              <w:rPr>
                <w:rFonts w:ascii="Times New Roman" w:hAnsi="Times New Roman" w:cs="Times New Roman"/>
                <w:sz w:val="24"/>
                <w:szCs w:val="24"/>
              </w:rPr>
              <w:t>(ZN), 8 pi-</w:t>
            </w:r>
            <w:proofErr w:type="spellStart"/>
            <w:r>
              <w:rPr>
                <w:rFonts w:ascii="Times New Roman" w:hAnsi="Times New Roman" w:cs="Times New Roman"/>
                <w:sz w:val="24"/>
                <w:szCs w:val="24"/>
              </w:rPr>
              <w:t>sulfur</w:t>
            </w:r>
            <w:proofErr w:type="spellEnd"/>
            <w:r>
              <w:rPr>
                <w:rFonts w:ascii="Times New Roman" w:hAnsi="Times New Roman" w:cs="Times New Roman"/>
                <w:sz w:val="24"/>
                <w:szCs w:val="24"/>
              </w:rPr>
              <w:t xml:space="preserve"> bonds, 1 pi-sigma bond.</w:t>
            </w:r>
          </w:p>
        </w:tc>
      </w:tr>
      <w:tr w:rsidR="00CD44D5" w14:paraId="0C040B04" w14:textId="77777777" w:rsidTr="00CD44D5">
        <w:trPr>
          <w:trHeight w:val="2735"/>
        </w:trPr>
        <w:tc>
          <w:tcPr>
            <w:tcW w:w="1555" w:type="dxa"/>
          </w:tcPr>
          <w:p w14:paraId="655CF9CC" w14:textId="77777777" w:rsidR="00CD44D5" w:rsidRDefault="00CD44D5" w:rsidP="00424847">
            <w:pPr>
              <w:tabs>
                <w:tab w:val="left" w:pos="1485"/>
              </w:tabs>
              <w:rPr>
                <w:rFonts w:ascii="Times New Roman" w:hAnsi="Times New Roman" w:cs="Times New Roman"/>
                <w:sz w:val="24"/>
                <w:szCs w:val="24"/>
              </w:rPr>
            </w:pPr>
          </w:p>
          <w:p w14:paraId="3AE80537" w14:textId="77777777" w:rsidR="00CD44D5" w:rsidRDefault="00CD44D5" w:rsidP="00424847">
            <w:pPr>
              <w:tabs>
                <w:tab w:val="left" w:pos="1485"/>
              </w:tabs>
              <w:rPr>
                <w:rFonts w:ascii="Times New Roman" w:hAnsi="Times New Roman" w:cs="Times New Roman"/>
                <w:sz w:val="24"/>
                <w:szCs w:val="24"/>
              </w:rPr>
            </w:pPr>
          </w:p>
          <w:p w14:paraId="721CDD5A" w14:textId="77777777" w:rsidR="00CD44D5" w:rsidRDefault="00CD44D5" w:rsidP="00424847">
            <w:pPr>
              <w:tabs>
                <w:tab w:val="left" w:pos="1485"/>
              </w:tabs>
              <w:rPr>
                <w:rFonts w:ascii="Times New Roman" w:hAnsi="Times New Roman" w:cs="Times New Roman"/>
                <w:sz w:val="24"/>
                <w:szCs w:val="24"/>
              </w:rPr>
            </w:pPr>
            <w:r>
              <w:rPr>
                <w:rFonts w:ascii="Times New Roman" w:hAnsi="Times New Roman" w:cs="Times New Roman"/>
                <w:sz w:val="24"/>
                <w:szCs w:val="24"/>
              </w:rPr>
              <w:t>139364956</w:t>
            </w:r>
          </w:p>
        </w:tc>
        <w:tc>
          <w:tcPr>
            <w:tcW w:w="1984" w:type="dxa"/>
          </w:tcPr>
          <w:p w14:paraId="5864C5BF" w14:textId="77777777" w:rsidR="00CD44D5" w:rsidRDefault="00CD44D5" w:rsidP="00424847">
            <w:pPr>
              <w:rPr>
                <w:noProof/>
              </w:rPr>
            </w:pPr>
            <w:r>
              <w:rPr>
                <w:noProof/>
                <w:lang w:eastAsia="en-IN"/>
              </w:rPr>
              <w:drawing>
                <wp:inline distT="0" distB="0" distL="0" distR="0" wp14:anchorId="1489E801" wp14:editId="09961FBF">
                  <wp:extent cx="1209675" cy="109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91).png"/>
                          <pic:cNvPicPr/>
                        </pic:nvPicPr>
                        <pic:blipFill>
                          <a:blip r:embed="rId12">
                            <a:extLst>
                              <a:ext uri="{28A0092B-C50C-407E-A947-70E740481C1C}">
                                <a14:useLocalDpi xmlns:a14="http://schemas.microsoft.com/office/drawing/2010/main" val="0"/>
                              </a:ext>
                            </a:extLst>
                          </a:blip>
                          <a:stretch>
                            <a:fillRect/>
                          </a:stretch>
                        </pic:blipFill>
                        <pic:spPr>
                          <a:xfrm>
                            <a:off x="0" y="0"/>
                            <a:ext cx="1214581" cy="1099817"/>
                          </a:xfrm>
                          <a:prstGeom prst="rect">
                            <a:avLst/>
                          </a:prstGeom>
                        </pic:spPr>
                      </pic:pic>
                    </a:graphicData>
                  </a:graphic>
                </wp:inline>
              </w:drawing>
            </w:r>
          </w:p>
          <w:p w14:paraId="2D031A90" w14:textId="77777777" w:rsidR="00CD44D5" w:rsidRPr="0030754B" w:rsidRDefault="00CD44D5" w:rsidP="00424847">
            <w:pPr>
              <w:rPr>
                <w:rFonts w:ascii="Times New Roman" w:hAnsi="Times New Roman" w:cs="Times New Roman"/>
                <w:sz w:val="24"/>
                <w:szCs w:val="24"/>
              </w:rPr>
            </w:pPr>
            <w:r w:rsidRPr="0030754B">
              <w:rPr>
                <w:rFonts w:ascii="Times New Roman" w:hAnsi="Times New Roman" w:cs="Times New Roman"/>
                <w:color w:val="111827"/>
                <w:sz w:val="24"/>
                <w:szCs w:val="24"/>
                <w:shd w:val="clear" w:color="auto" w:fill="FFFFFF"/>
              </w:rPr>
              <w:t>(</w:t>
            </w:r>
            <w:r>
              <w:rPr>
                <w:rFonts w:ascii="Times New Roman" w:hAnsi="Times New Roman" w:cs="Times New Roman"/>
                <w:color w:val="111827"/>
                <w:sz w:val="24"/>
                <w:szCs w:val="24"/>
                <w:shd w:val="clear" w:color="auto" w:fill="FFFFFF"/>
              </w:rPr>
              <w:t>1R</w:t>
            </w:r>
            <w:r w:rsidRPr="0030754B">
              <w:rPr>
                <w:rFonts w:ascii="Times New Roman" w:hAnsi="Times New Roman" w:cs="Times New Roman"/>
                <w:color w:val="111827"/>
                <w:sz w:val="24"/>
                <w:szCs w:val="24"/>
                <w:shd w:val="clear" w:color="auto" w:fill="FFFFFF"/>
              </w:rPr>
              <w:t>,</w:t>
            </w:r>
            <w:r>
              <w:rPr>
                <w:rFonts w:ascii="Times New Roman" w:hAnsi="Times New Roman" w:cs="Times New Roman"/>
                <w:color w:val="111827"/>
                <w:sz w:val="24"/>
                <w:szCs w:val="24"/>
                <w:shd w:val="clear" w:color="auto" w:fill="FFFFFF"/>
              </w:rPr>
              <w:t>2R</w:t>
            </w:r>
            <w:r w:rsidRPr="0030754B">
              <w:rPr>
                <w:rFonts w:ascii="Times New Roman" w:hAnsi="Times New Roman" w:cs="Times New Roman"/>
                <w:color w:val="111827"/>
                <w:sz w:val="24"/>
                <w:szCs w:val="24"/>
                <w:shd w:val="clear" w:color="auto" w:fill="FFFFFF"/>
              </w:rPr>
              <w:t>)-2-hydroxy</w:t>
            </w:r>
            <w:r>
              <w:rPr>
                <w:rFonts w:ascii="Times New Roman" w:hAnsi="Times New Roman" w:cs="Times New Roman"/>
                <w:color w:val="111827"/>
                <w:sz w:val="24"/>
                <w:szCs w:val="24"/>
                <w:shd w:val="clear" w:color="auto" w:fill="FFFFFF"/>
              </w:rPr>
              <w:t xml:space="preserve"> cyclopentane-1-</w:t>
            </w:r>
            <w:r w:rsidRPr="0030754B">
              <w:rPr>
                <w:rFonts w:ascii="Times New Roman" w:hAnsi="Times New Roman" w:cs="Times New Roman"/>
                <w:color w:val="111827"/>
                <w:sz w:val="24"/>
                <w:szCs w:val="24"/>
                <w:shd w:val="clear" w:color="auto" w:fill="FFFFFF"/>
              </w:rPr>
              <w:t>sulfonamide</w:t>
            </w:r>
          </w:p>
        </w:tc>
        <w:tc>
          <w:tcPr>
            <w:tcW w:w="2126" w:type="dxa"/>
          </w:tcPr>
          <w:p w14:paraId="6B1EC88C" w14:textId="77777777" w:rsidR="00CD44D5" w:rsidRDefault="00CD44D5" w:rsidP="00424847">
            <w:pPr>
              <w:rPr>
                <w:rFonts w:ascii="Times New Roman" w:hAnsi="Times New Roman" w:cs="Times New Roman"/>
                <w:sz w:val="24"/>
                <w:szCs w:val="24"/>
              </w:rPr>
            </w:pPr>
            <w:r>
              <w:rPr>
                <w:rFonts w:ascii="Times New Roman" w:hAnsi="Times New Roman" w:cs="Times New Roman"/>
                <w:sz w:val="24"/>
                <w:szCs w:val="24"/>
              </w:rPr>
              <w:t>ASN A:220, LEU A:218, LYS A:211, GLY A:219, HIS A:189, HIS A:250, VAL A:73</w:t>
            </w:r>
          </w:p>
        </w:tc>
        <w:tc>
          <w:tcPr>
            <w:tcW w:w="2694" w:type="dxa"/>
          </w:tcPr>
          <w:p w14:paraId="17009295" w14:textId="4114A40A" w:rsidR="00CD44D5" w:rsidRDefault="00CD44D5" w:rsidP="00424847">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vanderwaal</w:t>
            </w:r>
            <w:proofErr w:type="spellEnd"/>
            <w:r>
              <w:rPr>
                <w:rFonts w:ascii="Times New Roman" w:hAnsi="Times New Roman" w:cs="Times New Roman"/>
                <w:sz w:val="24"/>
                <w:szCs w:val="24"/>
              </w:rPr>
              <w:t xml:space="preserve"> bonds, 8 conventional Hydrogen bonds, 6 carbon-hydrogen bonds, 2 alkyl interactions, 8 pi-alkyl bonds, 6 pi-</w:t>
            </w:r>
            <w:proofErr w:type="spellStart"/>
            <w:r>
              <w:rPr>
                <w:rFonts w:ascii="Times New Roman" w:hAnsi="Times New Roman" w:cs="Times New Roman"/>
                <w:sz w:val="24"/>
                <w:szCs w:val="24"/>
              </w:rPr>
              <w:t>sulfur</w:t>
            </w:r>
            <w:proofErr w:type="spellEnd"/>
            <w:r>
              <w:rPr>
                <w:rFonts w:ascii="Times New Roman" w:hAnsi="Times New Roman" w:cs="Times New Roman"/>
                <w:sz w:val="24"/>
                <w:szCs w:val="24"/>
              </w:rPr>
              <w:t xml:space="preserve"> bonds, 2 metal acceptor interactions</w:t>
            </w:r>
            <w:r w:rsidR="00A95E77">
              <w:rPr>
                <w:rFonts w:ascii="Times New Roman" w:hAnsi="Times New Roman" w:cs="Times New Roman"/>
                <w:sz w:val="24"/>
                <w:szCs w:val="24"/>
              </w:rPr>
              <w:t xml:space="preserve"> </w:t>
            </w:r>
            <w:r>
              <w:rPr>
                <w:rFonts w:ascii="Times New Roman" w:hAnsi="Times New Roman" w:cs="Times New Roman"/>
                <w:sz w:val="24"/>
                <w:szCs w:val="24"/>
              </w:rPr>
              <w:t xml:space="preserve">(ZN), 1 pi-donor hydrogen </w:t>
            </w:r>
          </w:p>
        </w:tc>
      </w:tr>
    </w:tbl>
    <w:p w14:paraId="7825B52F" w14:textId="77777777" w:rsidR="00A24428" w:rsidRDefault="00A24428" w:rsidP="0014098D">
      <w:pPr>
        <w:spacing w:line="480" w:lineRule="auto"/>
        <w:jc w:val="both"/>
        <w:rPr>
          <w:rFonts w:ascii="Times New Roman" w:hAnsi="Times New Roman" w:cs="Times New Roman"/>
          <w:color w:val="000000" w:themeColor="text1"/>
          <w:sz w:val="28"/>
          <w:szCs w:val="28"/>
          <w:shd w:val="clear" w:color="auto" w:fill="FFFFFF"/>
        </w:rPr>
      </w:pPr>
    </w:p>
    <w:p w14:paraId="16C4FD84" w14:textId="77777777" w:rsidR="00CD44D5" w:rsidRDefault="00CD44D5" w:rsidP="0014098D">
      <w:pPr>
        <w:spacing w:line="480" w:lineRule="auto"/>
        <w:jc w:val="both"/>
        <w:rPr>
          <w:rFonts w:ascii="Times New Roman" w:hAnsi="Times New Roman" w:cs="Times New Roman"/>
          <w:color w:val="000000" w:themeColor="text1"/>
          <w:sz w:val="28"/>
          <w:szCs w:val="28"/>
          <w:shd w:val="clear" w:color="auto" w:fill="FFFFFF"/>
        </w:rPr>
      </w:pPr>
    </w:p>
    <w:p w14:paraId="5A15A7D7" w14:textId="77777777" w:rsidR="00CD44D5" w:rsidRDefault="00CD44D5" w:rsidP="0014098D">
      <w:pPr>
        <w:spacing w:line="480" w:lineRule="auto"/>
        <w:jc w:val="both"/>
        <w:rPr>
          <w:rFonts w:ascii="Times New Roman" w:hAnsi="Times New Roman" w:cs="Times New Roman"/>
          <w:color w:val="000000" w:themeColor="text1"/>
          <w:sz w:val="28"/>
          <w:szCs w:val="28"/>
          <w:shd w:val="clear" w:color="auto" w:fill="FFFFFF"/>
        </w:rPr>
      </w:pPr>
    </w:p>
    <w:tbl>
      <w:tblPr>
        <w:tblStyle w:val="TableGrid"/>
        <w:tblW w:w="8359" w:type="dxa"/>
        <w:tblLayout w:type="fixed"/>
        <w:tblLook w:val="04A0" w:firstRow="1" w:lastRow="0" w:firstColumn="1" w:lastColumn="0" w:noHBand="0" w:noVBand="1"/>
      </w:tblPr>
      <w:tblGrid>
        <w:gridCol w:w="1555"/>
        <w:gridCol w:w="1984"/>
        <w:gridCol w:w="2126"/>
        <w:gridCol w:w="2694"/>
      </w:tblGrid>
      <w:tr w:rsidR="00CD44D5" w14:paraId="53B22253" w14:textId="77777777" w:rsidTr="00424847">
        <w:trPr>
          <w:trHeight w:val="2409"/>
        </w:trPr>
        <w:tc>
          <w:tcPr>
            <w:tcW w:w="1555" w:type="dxa"/>
          </w:tcPr>
          <w:p w14:paraId="42442CCA" w14:textId="77777777" w:rsidR="00CD44D5" w:rsidRDefault="00CD44D5" w:rsidP="00424847">
            <w:pPr>
              <w:tabs>
                <w:tab w:val="left" w:pos="1485"/>
              </w:tabs>
              <w:rPr>
                <w:rFonts w:ascii="Times New Roman" w:hAnsi="Times New Roman" w:cs="Times New Roman"/>
                <w:sz w:val="24"/>
                <w:szCs w:val="24"/>
              </w:rPr>
            </w:pPr>
          </w:p>
          <w:p w14:paraId="4C772B68" w14:textId="77777777" w:rsidR="00CD44D5" w:rsidRDefault="00CD44D5" w:rsidP="00424847">
            <w:pPr>
              <w:tabs>
                <w:tab w:val="left" w:pos="1485"/>
              </w:tabs>
              <w:rPr>
                <w:rFonts w:ascii="Times New Roman" w:hAnsi="Times New Roman" w:cs="Times New Roman"/>
                <w:sz w:val="24"/>
                <w:szCs w:val="24"/>
              </w:rPr>
            </w:pPr>
          </w:p>
          <w:p w14:paraId="12C90F73" w14:textId="77777777" w:rsidR="00CD44D5" w:rsidRDefault="00CD44D5" w:rsidP="00424847">
            <w:pPr>
              <w:tabs>
                <w:tab w:val="left" w:pos="1485"/>
              </w:tabs>
              <w:rPr>
                <w:rFonts w:ascii="Times New Roman" w:hAnsi="Times New Roman" w:cs="Times New Roman"/>
                <w:sz w:val="24"/>
                <w:szCs w:val="24"/>
              </w:rPr>
            </w:pPr>
            <w:r>
              <w:rPr>
                <w:rFonts w:ascii="Times New Roman" w:hAnsi="Times New Roman" w:cs="Times New Roman"/>
                <w:sz w:val="24"/>
                <w:szCs w:val="24"/>
              </w:rPr>
              <w:t>141764153</w:t>
            </w:r>
          </w:p>
        </w:tc>
        <w:tc>
          <w:tcPr>
            <w:tcW w:w="1984" w:type="dxa"/>
          </w:tcPr>
          <w:p w14:paraId="46625A03" w14:textId="77777777" w:rsidR="00CD44D5" w:rsidRDefault="00CD44D5" w:rsidP="00424847">
            <w:pPr>
              <w:rPr>
                <w:noProof/>
              </w:rPr>
            </w:pPr>
            <w:r>
              <w:rPr>
                <w:noProof/>
                <w:lang w:eastAsia="en-IN"/>
              </w:rPr>
              <w:drawing>
                <wp:inline distT="0" distB="0" distL="0" distR="0" wp14:anchorId="73DBA736" wp14:editId="4CAAB362">
                  <wp:extent cx="1143000" cy="1095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93).png"/>
                          <pic:cNvPicPr/>
                        </pic:nvPicPr>
                        <pic:blipFill>
                          <a:blip r:embed="rId13">
                            <a:extLst>
                              <a:ext uri="{28A0092B-C50C-407E-A947-70E740481C1C}">
                                <a14:useLocalDpi xmlns:a14="http://schemas.microsoft.com/office/drawing/2010/main" val="0"/>
                              </a:ext>
                            </a:extLst>
                          </a:blip>
                          <a:stretch>
                            <a:fillRect/>
                          </a:stretch>
                        </pic:blipFill>
                        <pic:spPr>
                          <a:xfrm>
                            <a:off x="0" y="0"/>
                            <a:ext cx="1143173" cy="1095541"/>
                          </a:xfrm>
                          <a:prstGeom prst="rect">
                            <a:avLst/>
                          </a:prstGeom>
                        </pic:spPr>
                      </pic:pic>
                    </a:graphicData>
                  </a:graphic>
                </wp:inline>
              </w:drawing>
            </w:r>
          </w:p>
          <w:p w14:paraId="4623F783" w14:textId="77777777" w:rsidR="00CD44D5" w:rsidRPr="00415076" w:rsidRDefault="00CD44D5" w:rsidP="00424847">
            <w:pPr>
              <w:rPr>
                <w:rFonts w:ascii="Times New Roman" w:hAnsi="Times New Roman" w:cs="Times New Roman"/>
                <w:sz w:val="24"/>
                <w:szCs w:val="24"/>
              </w:rPr>
            </w:pPr>
            <w:r w:rsidRPr="00415076">
              <w:rPr>
                <w:rFonts w:ascii="Times New Roman" w:hAnsi="Times New Roman" w:cs="Times New Roman"/>
                <w:color w:val="111827"/>
                <w:sz w:val="24"/>
                <w:szCs w:val="24"/>
                <w:shd w:val="clear" w:color="auto" w:fill="FFFFFF"/>
              </w:rPr>
              <w:t>2-hydroxypyrrolidine-1-sulfonamide</w:t>
            </w:r>
          </w:p>
        </w:tc>
        <w:tc>
          <w:tcPr>
            <w:tcW w:w="2126" w:type="dxa"/>
          </w:tcPr>
          <w:p w14:paraId="6CDB2EEF" w14:textId="77777777" w:rsidR="00CD44D5" w:rsidRDefault="00CD44D5" w:rsidP="00424847">
            <w:pPr>
              <w:rPr>
                <w:rFonts w:ascii="Times New Roman" w:hAnsi="Times New Roman" w:cs="Times New Roman"/>
                <w:sz w:val="24"/>
                <w:szCs w:val="24"/>
              </w:rPr>
            </w:pPr>
            <w:r>
              <w:rPr>
                <w:rFonts w:ascii="Times New Roman" w:hAnsi="Times New Roman" w:cs="Times New Roman"/>
                <w:sz w:val="24"/>
                <w:szCs w:val="24"/>
              </w:rPr>
              <w:t>LYS A:211, LEU A:218, ASN A:220, HIS A:189, HIS A:122, HIS A:250, GLN A:123, ZN A:301, ZN A:302, TRP A:93, ASP A:124, VAL A:73, MET A:67</w:t>
            </w:r>
          </w:p>
        </w:tc>
        <w:tc>
          <w:tcPr>
            <w:tcW w:w="2694" w:type="dxa"/>
          </w:tcPr>
          <w:p w14:paraId="2FA47891" w14:textId="44425DC8" w:rsidR="00CD44D5" w:rsidRDefault="00CD44D5" w:rsidP="00424847">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vanderwaal</w:t>
            </w:r>
            <w:proofErr w:type="spellEnd"/>
            <w:r>
              <w:rPr>
                <w:rFonts w:ascii="Times New Roman" w:hAnsi="Times New Roman" w:cs="Times New Roman"/>
                <w:sz w:val="24"/>
                <w:szCs w:val="24"/>
              </w:rPr>
              <w:t xml:space="preserve"> bonds, 7 conventional hydrogen bonds, 4 carbon-hydrogen bonds, 3 metal acceptor interactions</w:t>
            </w:r>
            <w:r w:rsidR="00A95E77">
              <w:rPr>
                <w:rFonts w:ascii="Times New Roman" w:hAnsi="Times New Roman" w:cs="Times New Roman"/>
                <w:sz w:val="24"/>
                <w:szCs w:val="24"/>
              </w:rPr>
              <w:t xml:space="preserve"> </w:t>
            </w:r>
            <w:r>
              <w:rPr>
                <w:rFonts w:ascii="Times New Roman" w:hAnsi="Times New Roman" w:cs="Times New Roman"/>
                <w:sz w:val="24"/>
                <w:szCs w:val="24"/>
              </w:rPr>
              <w:t>(ZN), 6 pi-</w:t>
            </w:r>
            <w:proofErr w:type="spellStart"/>
            <w:r>
              <w:rPr>
                <w:rFonts w:ascii="Times New Roman" w:hAnsi="Times New Roman" w:cs="Times New Roman"/>
                <w:sz w:val="24"/>
                <w:szCs w:val="24"/>
              </w:rPr>
              <w:t>sulfur</w:t>
            </w:r>
            <w:proofErr w:type="spellEnd"/>
            <w:r>
              <w:rPr>
                <w:rFonts w:ascii="Times New Roman" w:hAnsi="Times New Roman" w:cs="Times New Roman"/>
                <w:sz w:val="24"/>
                <w:szCs w:val="24"/>
              </w:rPr>
              <w:t xml:space="preserve"> bonds, 8 pi-alkyl bonds, 4- alkyl bonds, 1 pi donor hydrogen bond</w:t>
            </w:r>
          </w:p>
        </w:tc>
      </w:tr>
      <w:tr w:rsidR="00CD44D5" w14:paraId="68B1F3EE" w14:textId="77777777" w:rsidTr="00CD44D5">
        <w:trPr>
          <w:trHeight w:val="2409"/>
        </w:trPr>
        <w:tc>
          <w:tcPr>
            <w:tcW w:w="1555" w:type="dxa"/>
          </w:tcPr>
          <w:p w14:paraId="4B995FBD" w14:textId="77777777" w:rsidR="00CD44D5" w:rsidRDefault="00CD44D5" w:rsidP="00424847">
            <w:pPr>
              <w:tabs>
                <w:tab w:val="left" w:pos="1485"/>
              </w:tabs>
              <w:rPr>
                <w:rFonts w:ascii="Times New Roman" w:hAnsi="Times New Roman" w:cs="Times New Roman"/>
                <w:sz w:val="24"/>
                <w:szCs w:val="24"/>
              </w:rPr>
            </w:pPr>
          </w:p>
          <w:p w14:paraId="55FAB378" w14:textId="77777777" w:rsidR="00CD44D5" w:rsidRDefault="00CD44D5" w:rsidP="00424847">
            <w:pPr>
              <w:tabs>
                <w:tab w:val="left" w:pos="1485"/>
              </w:tabs>
              <w:rPr>
                <w:rFonts w:ascii="Times New Roman" w:hAnsi="Times New Roman" w:cs="Times New Roman"/>
                <w:sz w:val="24"/>
                <w:szCs w:val="24"/>
              </w:rPr>
            </w:pPr>
          </w:p>
          <w:p w14:paraId="0DC3EC52" w14:textId="77777777" w:rsidR="00CD44D5" w:rsidRDefault="00CD44D5" w:rsidP="00424847">
            <w:pPr>
              <w:tabs>
                <w:tab w:val="left" w:pos="1485"/>
              </w:tabs>
              <w:rPr>
                <w:rFonts w:ascii="Times New Roman" w:hAnsi="Times New Roman" w:cs="Times New Roman"/>
                <w:sz w:val="24"/>
                <w:szCs w:val="24"/>
              </w:rPr>
            </w:pPr>
            <w:r>
              <w:rPr>
                <w:rFonts w:ascii="Times New Roman" w:hAnsi="Times New Roman" w:cs="Times New Roman"/>
                <w:sz w:val="24"/>
                <w:szCs w:val="24"/>
              </w:rPr>
              <w:t>156030339</w:t>
            </w:r>
          </w:p>
        </w:tc>
        <w:tc>
          <w:tcPr>
            <w:tcW w:w="1984" w:type="dxa"/>
          </w:tcPr>
          <w:p w14:paraId="304DC495" w14:textId="77777777" w:rsidR="00CD44D5" w:rsidRDefault="00CD44D5" w:rsidP="00424847">
            <w:pPr>
              <w:rPr>
                <w:noProof/>
              </w:rPr>
            </w:pPr>
            <w:r>
              <w:rPr>
                <w:noProof/>
                <w:lang w:eastAsia="en-IN"/>
              </w:rPr>
              <w:drawing>
                <wp:inline distT="0" distB="0" distL="0" distR="0" wp14:anchorId="0DE7DFD5" wp14:editId="1382B736">
                  <wp:extent cx="1095375" cy="1209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95).png"/>
                          <pic:cNvPicPr/>
                        </pic:nvPicPr>
                        <pic:blipFill>
                          <a:blip r:embed="rId14">
                            <a:extLst>
                              <a:ext uri="{28A0092B-C50C-407E-A947-70E740481C1C}">
                                <a14:useLocalDpi xmlns:a14="http://schemas.microsoft.com/office/drawing/2010/main" val="0"/>
                              </a:ext>
                            </a:extLst>
                          </a:blip>
                          <a:stretch>
                            <a:fillRect/>
                          </a:stretch>
                        </pic:blipFill>
                        <pic:spPr>
                          <a:xfrm>
                            <a:off x="0" y="0"/>
                            <a:ext cx="1095534" cy="1209851"/>
                          </a:xfrm>
                          <a:prstGeom prst="rect">
                            <a:avLst/>
                          </a:prstGeom>
                        </pic:spPr>
                      </pic:pic>
                    </a:graphicData>
                  </a:graphic>
                </wp:inline>
              </w:drawing>
            </w:r>
          </w:p>
          <w:p w14:paraId="327B43D9" w14:textId="77777777" w:rsidR="00CD44D5" w:rsidRPr="00781336" w:rsidRDefault="00CD44D5" w:rsidP="00424847">
            <w:pPr>
              <w:rPr>
                <w:rFonts w:ascii="Times New Roman" w:hAnsi="Times New Roman" w:cs="Times New Roman"/>
                <w:noProof/>
                <w:sz w:val="24"/>
                <w:szCs w:val="24"/>
              </w:rPr>
            </w:pPr>
            <w:r w:rsidRPr="00781336">
              <w:rPr>
                <w:rFonts w:ascii="Times New Roman" w:hAnsi="Times New Roman" w:cs="Times New Roman"/>
                <w:color w:val="111827"/>
                <w:sz w:val="24"/>
                <w:szCs w:val="24"/>
                <w:shd w:val="clear" w:color="auto" w:fill="FFFFFF"/>
              </w:rPr>
              <w:t>(</w:t>
            </w:r>
            <w:r>
              <w:rPr>
                <w:rFonts w:ascii="Times New Roman" w:hAnsi="Times New Roman" w:cs="Times New Roman"/>
                <w:color w:val="111827"/>
                <w:sz w:val="24"/>
                <w:szCs w:val="24"/>
                <w:shd w:val="clear" w:color="auto" w:fill="FFFFFF"/>
              </w:rPr>
              <w:t>1R</w:t>
            </w:r>
            <w:r w:rsidRPr="00781336">
              <w:rPr>
                <w:rFonts w:ascii="Times New Roman" w:hAnsi="Times New Roman" w:cs="Times New Roman"/>
                <w:color w:val="111827"/>
                <w:sz w:val="24"/>
                <w:szCs w:val="24"/>
                <w:shd w:val="clear" w:color="auto" w:fill="FFFFFF"/>
              </w:rPr>
              <w:t>,</w:t>
            </w:r>
            <w:r>
              <w:rPr>
                <w:rFonts w:ascii="Times New Roman" w:hAnsi="Times New Roman" w:cs="Times New Roman"/>
                <w:color w:val="111827"/>
                <w:sz w:val="24"/>
                <w:szCs w:val="24"/>
                <w:shd w:val="clear" w:color="auto" w:fill="FFFFFF"/>
              </w:rPr>
              <w:t>2R</w:t>
            </w:r>
            <w:r w:rsidRPr="00781336">
              <w:rPr>
                <w:rFonts w:ascii="Times New Roman" w:hAnsi="Times New Roman" w:cs="Times New Roman"/>
                <w:color w:val="111827"/>
                <w:sz w:val="24"/>
                <w:szCs w:val="24"/>
                <w:shd w:val="clear" w:color="auto" w:fill="FFFFFF"/>
              </w:rPr>
              <w:t>)-2-methylcyclopentane-1-sulfonamide</w:t>
            </w:r>
          </w:p>
        </w:tc>
        <w:tc>
          <w:tcPr>
            <w:tcW w:w="2126" w:type="dxa"/>
          </w:tcPr>
          <w:p w14:paraId="3DE6ACC1" w14:textId="77777777" w:rsidR="00CD44D5" w:rsidRDefault="00CD44D5" w:rsidP="00424847">
            <w:pPr>
              <w:rPr>
                <w:rFonts w:ascii="Times New Roman" w:hAnsi="Times New Roman" w:cs="Times New Roman"/>
                <w:sz w:val="24"/>
                <w:szCs w:val="24"/>
              </w:rPr>
            </w:pPr>
            <w:r>
              <w:rPr>
                <w:rFonts w:ascii="Times New Roman" w:hAnsi="Times New Roman" w:cs="Times New Roman"/>
                <w:sz w:val="24"/>
                <w:szCs w:val="24"/>
              </w:rPr>
              <w:t>LYS A:211, SER A:217, GLY A:219, HIS A:250, HIS A:189, ASN A:220, TRP A:93, VAL A: 73, MET A:67, ASP A: 124, ZN A:301, ZN A: 302, LEU A:218</w:t>
            </w:r>
          </w:p>
        </w:tc>
        <w:tc>
          <w:tcPr>
            <w:tcW w:w="2694" w:type="dxa"/>
          </w:tcPr>
          <w:p w14:paraId="557E488C" w14:textId="0BB3EEA9" w:rsidR="00CD44D5" w:rsidRDefault="00CD44D5" w:rsidP="00424847">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vanderwaal</w:t>
            </w:r>
            <w:proofErr w:type="spellEnd"/>
            <w:r>
              <w:rPr>
                <w:rFonts w:ascii="Times New Roman" w:hAnsi="Times New Roman" w:cs="Times New Roman"/>
                <w:sz w:val="24"/>
                <w:szCs w:val="24"/>
              </w:rPr>
              <w:t xml:space="preserve"> bonds, 9 conventional hydrogen bonds, 6 alkyl bonds, 7 pi-alkyl bonds, 8 carbon-hydrogen bonds, 6 pi-</w:t>
            </w:r>
            <w:proofErr w:type="spellStart"/>
            <w:r>
              <w:rPr>
                <w:rFonts w:ascii="Times New Roman" w:hAnsi="Times New Roman" w:cs="Times New Roman"/>
                <w:sz w:val="24"/>
                <w:szCs w:val="24"/>
              </w:rPr>
              <w:t>sulfur</w:t>
            </w:r>
            <w:proofErr w:type="spellEnd"/>
            <w:r>
              <w:rPr>
                <w:rFonts w:ascii="Times New Roman" w:hAnsi="Times New Roman" w:cs="Times New Roman"/>
                <w:sz w:val="24"/>
                <w:szCs w:val="24"/>
              </w:rPr>
              <w:t xml:space="preserve"> bonds, 2 metal acceptor interactions (ZN)</w:t>
            </w:r>
          </w:p>
        </w:tc>
      </w:tr>
      <w:tr w:rsidR="00CD44D5" w14:paraId="00748C2E" w14:textId="77777777" w:rsidTr="00CD44D5">
        <w:trPr>
          <w:trHeight w:val="2409"/>
        </w:trPr>
        <w:tc>
          <w:tcPr>
            <w:tcW w:w="1555" w:type="dxa"/>
          </w:tcPr>
          <w:p w14:paraId="3E3BA8C8" w14:textId="77777777" w:rsidR="00CD44D5" w:rsidRDefault="00CD44D5" w:rsidP="00424847">
            <w:pPr>
              <w:tabs>
                <w:tab w:val="left" w:pos="1485"/>
              </w:tabs>
              <w:rPr>
                <w:rFonts w:ascii="Times New Roman" w:hAnsi="Times New Roman" w:cs="Times New Roman"/>
                <w:sz w:val="24"/>
                <w:szCs w:val="24"/>
              </w:rPr>
            </w:pPr>
          </w:p>
          <w:p w14:paraId="11C6D94D" w14:textId="77777777" w:rsidR="00CD44D5" w:rsidRDefault="00CD44D5" w:rsidP="00424847">
            <w:pPr>
              <w:tabs>
                <w:tab w:val="left" w:pos="1485"/>
              </w:tabs>
              <w:rPr>
                <w:rFonts w:ascii="Times New Roman" w:hAnsi="Times New Roman" w:cs="Times New Roman"/>
                <w:sz w:val="24"/>
                <w:szCs w:val="24"/>
              </w:rPr>
            </w:pPr>
          </w:p>
          <w:p w14:paraId="148B0DE1" w14:textId="77777777" w:rsidR="00CD44D5" w:rsidRDefault="00CD44D5" w:rsidP="00424847">
            <w:pPr>
              <w:tabs>
                <w:tab w:val="left" w:pos="1485"/>
              </w:tabs>
              <w:rPr>
                <w:rFonts w:ascii="Times New Roman" w:hAnsi="Times New Roman" w:cs="Times New Roman"/>
                <w:sz w:val="24"/>
                <w:szCs w:val="24"/>
              </w:rPr>
            </w:pPr>
            <w:r>
              <w:rPr>
                <w:rFonts w:ascii="Times New Roman" w:hAnsi="Times New Roman" w:cs="Times New Roman"/>
                <w:sz w:val="24"/>
                <w:szCs w:val="24"/>
              </w:rPr>
              <w:t>156530860</w:t>
            </w:r>
          </w:p>
        </w:tc>
        <w:tc>
          <w:tcPr>
            <w:tcW w:w="1984" w:type="dxa"/>
          </w:tcPr>
          <w:p w14:paraId="35A03F57" w14:textId="77777777" w:rsidR="00CD44D5" w:rsidRDefault="00CD44D5" w:rsidP="00424847">
            <w:pPr>
              <w:rPr>
                <w:noProof/>
              </w:rPr>
            </w:pPr>
            <w:r>
              <w:rPr>
                <w:noProof/>
                <w:lang w:eastAsia="en-IN"/>
              </w:rPr>
              <w:drawing>
                <wp:inline distT="0" distB="0" distL="0" distR="0" wp14:anchorId="12327C0F" wp14:editId="35CDF988">
                  <wp:extent cx="1123950" cy="1181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97).png"/>
                          <pic:cNvPicPr/>
                        </pic:nvPicPr>
                        <pic:blipFill>
                          <a:blip r:embed="rId15">
                            <a:extLst>
                              <a:ext uri="{28A0092B-C50C-407E-A947-70E740481C1C}">
                                <a14:useLocalDpi xmlns:a14="http://schemas.microsoft.com/office/drawing/2010/main" val="0"/>
                              </a:ext>
                            </a:extLst>
                          </a:blip>
                          <a:stretch>
                            <a:fillRect/>
                          </a:stretch>
                        </pic:blipFill>
                        <pic:spPr>
                          <a:xfrm>
                            <a:off x="0" y="0"/>
                            <a:ext cx="1124126" cy="1181285"/>
                          </a:xfrm>
                          <a:prstGeom prst="rect">
                            <a:avLst/>
                          </a:prstGeom>
                        </pic:spPr>
                      </pic:pic>
                    </a:graphicData>
                  </a:graphic>
                </wp:inline>
              </w:drawing>
            </w:r>
          </w:p>
          <w:p w14:paraId="5FAAB4D6" w14:textId="77777777" w:rsidR="00CD44D5" w:rsidRPr="00C427A8" w:rsidRDefault="00CD44D5" w:rsidP="00424847">
            <w:pPr>
              <w:rPr>
                <w:rFonts w:ascii="Times New Roman" w:hAnsi="Times New Roman" w:cs="Times New Roman"/>
                <w:noProof/>
                <w:sz w:val="24"/>
                <w:szCs w:val="24"/>
              </w:rPr>
            </w:pPr>
            <w:r w:rsidRPr="00C427A8">
              <w:rPr>
                <w:rFonts w:ascii="Times New Roman" w:hAnsi="Times New Roman" w:cs="Times New Roman"/>
                <w:color w:val="111827"/>
                <w:sz w:val="24"/>
                <w:szCs w:val="24"/>
                <w:shd w:val="clear" w:color="auto" w:fill="FFFFFF"/>
              </w:rPr>
              <w:t>2-fluorothiophene-3-sulfonamide</w:t>
            </w:r>
          </w:p>
        </w:tc>
        <w:tc>
          <w:tcPr>
            <w:tcW w:w="2126" w:type="dxa"/>
          </w:tcPr>
          <w:p w14:paraId="32E8537B" w14:textId="77777777" w:rsidR="00CD44D5" w:rsidRDefault="00CD44D5" w:rsidP="00424847">
            <w:pPr>
              <w:rPr>
                <w:rFonts w:ascii="Times New Roman" w:hAnsi="Times New Roman" w:cs="Times New Roman"/>
                <w:sz w:val="24"/>
                <w:szCs w:val="24"/>
              </w:rPr>
            </w:pPr>
            <w:r>
              <w:rPr>
                <w:rFonts w:ascii="Times New Roman" w:hAnsi="Times New Roman" w:cs="Times New Roman"/>
                <w:sz w:val="24"/>
                <w:szCs w:val="24"/>
              </w:rPr>
              <w:t>HIS A:250, HIS A:189, HIS A:122, ASP A:124, TRP A:93, ZN A:301, ZN A:302, ASN A: 220, VAL A: 73, TRP A:93, GLN A:123</w:t>
            </w:r>
          </w:p>
        </w:tc>
        <w:tc>
          <w:tcPr>
            <w:tcW w:w="2694" w:type="dxa"/>
          </w:tcPr>
          <w:p w14:paraId="15D75214" w14:textId="10D78929" w:rsidR="00CD44D5" w:rsidRDefault="00CD44D5" w:rsidP="00424847">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vanderwaal</w:t>
            </w:r>
            <w:proofErr w:type="spellEnd"/>
            <w:r>
              <w:rPr>
                <w:rFonts w:ascii="Times New Roman" w:hAnsi="Times New Roman" w:cs="Times New Roman"/>
                <w:sz w:val="24"/>
                <w:szCs w:val="24"/>
              </w:rPr>
              <w:t xml:space="preserve"> bonds, 9 conventional hydrogen bonds, 6 carbon-hydrogen bonds, 2 pi-alkyl bonds, 7 pi-</w:t>
            </w:r>
            <w:proofErr w:type="spellStart"/>
            <w:r>
              <w:rPr>
                <w:rFonts w:ascii="Times New Roman" w:hAnsi="Times New Roman" w:cs="Times New Roman"/>
                <w:sz w:val="24"/>
                <w:szCs w:val="24"/>
              </w:rPr>
              <w:t>sulfur</w:t>
            </w:r>
            <w:proofErr w:type="spellEnd"/>
            <w:r>
              <w:rPr>
                <w:rFonts w:ascii="Times New Roman" w:hAnsi="Times New Roman" w:cs="Times New Roman"/>
                <w:sz w:val="24"/>
                <w:szCs w:val="24"/>
              </w:rPr>
              <w:t xml:space="preserve"> bonds, 2 pi-anion bonds, 2 metal acceptor interactions (ZN), 6 halogen interactions(F), 5 pi-pi stacked bonds, 2 pi-pi T-shaped, 2 pi-cation bonds.</w:t>
            </w:r>
          </w:p>
        </w:tc>
      </w:tr>
      <w:tr w:rsidR="00CD44D5" w14:paraId="0E4322EC" w14:textId="77777777" w:rsidTr="00CD44D5">
        <w:trPr>
          <w:trHeight w:val="2409"/>
        </w:trPr>
        <w:tc>
          <w:tcPr>
            <w:tcW w:w="1555" w:type="dxa"/>
          </w:tcPr>
          <w:p w14:paraId="2FC92487" w14:textId="77777777" w:rsidR="00CD44D5" w:rsidRDefault="00CD44D5" w:rsidP="00424847">
            <w:pPr>
              <w:tabs>
                <w:tab w:val="left" w:pos="1485"/>
              </w:tabs>
              <w:rPr>
                <w:rFonts w:ascii="Times New Roman" w:hAnsi="Times New Roman" w:cs="Times New Roman"/>
                <w:sz w:val="24"/>
                <w:szCs w:val="24"/>
              </w:rPr>
            </w:pPr>
          </w:p>
          <w:p w14:paraId="528B273C" w14:textId="77777777" w:rsidR="00CD44D5" w:rsidRDefault="00CD44D5" w:rsidP="00424847">
            <w:pPr>
              <w:tabs>
                <w:tab w:val="left" w:pos="1485"/>
              </w:tabs>
              <w:rPr>
                <w:rFonts w:ascii="Times New Roman" w:hAnsi="Times New Roman" w:cs="Times New Roman"/>
                <w:sz w:val="24"/>
                <w:szCs w:val="24"/>
              </w:rPr>
            </w:pPr>
          </w:p>
          <w:p w14:paraId="3F6CFA9E" w14:textId="77777777" w:rsidR="00CD44D5" w:rsidRDefault="00CD44D5" w:rsidP="00424847">
            <w:pPr>
              <w:tabs>
                <w:tab w:val="left" w:pos="1485"/>
              </w:tabs>
              <w:rPr>
                <w:rFonts w:ascii="Times New Roman" w:hAnsi="Times New Roman" w:cs="Times New Roman"/>
                <w:sz w:val="24"/>
                <w:szCs w:val="24"/>
              </w:rPr>
            </w:pPr>
            <w:r>
              <w:rPr>
                <w:rFonts w:ascii="Times New Roman" w:hAnsi="Times New Roman" w:cs="Times New Roman"/>
                <w:sz w:val="24"/>
                <w:szCs w:val="24"/>
              </w:rPr>
              <w:t>45080568</w:t>
            </w:r>
          </w:p>
        </w:tc>
        <w:tc>
          <w:tcPr>
            <w:tcW w:w="1984" w:type="dxa"/>
          </w:tcPr>
          <w:p w14:paraId="52D766B9" w14:textId="77777777" w:rsidR="00CD44D5" w:rsidRDefault="00CD44D5" w:rsidP="00424847">
            <w:pPr>
              <w:rPr>
                <w:noProof/>
              </w:rPr>
            </w:pPr>
            <w:r>
              <w:rPr>
                <w:noProof/>
                <w:lang w:eastAsia="en-IN"/>
              </w:rPr>
              <w:drawing>
                <wp:inline distT="0" distB="0" distL="0" distR="0" wp14:anchorId="409F69B6" wp14:editId="3EA74AE0">
                  <wp:extent cx="1114425" cy="11525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99).png"/>
                          <pic:cNvPicPr/>
                        </pic:nvPicPr>
                        <pic:blipFill>
                          <a:blip r:embed="rId16">
                            <a:extLst>
                              <a:ext uri="{28A0092B-C50C-407E-A947-70E740481C1C}">
                                <a14:useLocalDpi xmlns:a14="http://schemas.microsoft.com/office/drawing/2010/main" val="0"/>
                              </a:ext>
                            </a:extLst>
                          </a:blip>
                          <a:stretch>
                            <a:fillRect/>
                          </a:stretch>
                        </pic:blipFill>
                        <pic:spPr>
                          <a:xfrm>
                            <a:off x="0" y="0"/>
                            <a:ext cx="1114598" cy="1152704"/>
                          </a:xfrm>
                          <a:prstGeom prst="rect">
                            <a:avLst/>
                          </a:prstGeom>
                        </pic:spPr>
                      </pic:pic>
                    </a:graphicData>
                  </a:graphic>
                </wp:inline>
              </w:drawing>
            </w:r>
          </w:p>
          <w:p w14:paraId="2C8CB38E" w14:textId="77777777" w:rsidR="00CD44D5" w:rsidRPr="00C86D08" w:rsidRDefault="00CD44D5" w:rsidP="00424847">
            <w:pPr>
              <w:rPr>
                <w:rFonts w:ascii="Times New Roman" w:hAnsi="Times New Roman" w:cs="Times New Roman"/>
                <w:noProof/>
                <w:sz w:val="24"/>
                <w:szCs w:val="24"/>
              </w:rPr>
            </w:pPr>
            <w:r w:rsidRPr="00C86D08">
              <w:rPr>
                <w:rFonts w:ascii="Times New Roman" w:hAnsi="Times New Roman" w:cs="Times New Roman"/>
                <w:color w:val="111827"/>
                <w:sz w:val="24"/>
                <w:szCs w:val="24"/>
                <w:shd w:val="clear" w:color="auto" w:fill="FFFFFF"/>
              </w:rPr>
              <w:t>2-oxo-1,3-oxazolidine-3-sulfonamide</w:t>
            </w:r>
          </w:p>
        </w:tc>
        <w:tc>
          <w:tcPr>
            <w:tcW w:w="2126" w:type="dxa"/>
          </w:tcPr>
          <w:p w14:paraId="2CD11B17" w14:textId="77777777" w:rsidR="00CD44D5" w:rsidRDefault="00CD44D5" w:rsidP="00424847">
            <w:pPr>
              <w:rPr>
                <w:rFonts w:ascii="Times New Roman" w:hAnsi="Times New Roman" w:cs="Times New Roman"/>
                <w:sz w:val="24"/>
                <w:szCs w:val="24"/>
              </w:rPr>
            </w:pPr>
            <w:r>
              <w:rPr>
                <w:rFonts w:ascii="Times New Roman" w:hAnsi="Times New Roman" w:cs="Times New Roman"/>
                <w:sz w:val="24"/>
                <w:szCs w:val="24"/>
              </w:rPr>
              <w:t>GLN A:123, ASP A: 124, LYS A:211, HIS A:250, HIS A:189, HIS A:120, ASN A:220, LEU A:218, ZN A:301, ZN A:302, TRP A:93</w:t>
            </w:r>
          </w:p>
        </w:tc>
        <w:tc>
          <w:tcPr>
            <w:tcW w:w="2694" w:type="dxa"/>
          </w:tcPr>
          <w:p w14:paraId="6D090649" w14:textId="1A4D479F" w:rsidR="00CD44D5" w:rsidRDefault="00CD44D5" w:rsidP="00424847">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Pr>
                <w:rFonts w:ascii="Times New Roman" w:hAnsi="Times New Roman" w:cs="Times New Roman"/>
                <w:sz w:val="24"/>
                <w:szCs w:val="24"/>
              </w:rPr>
              <w:t>vanderwaal</w:t>
            </w:r>
            <w:proofErr w:type="spellEnd"/>
            <w:r>
              <w:rPr>
                <w:rFonts w:ascii="Times New Roman" w:hAnsi="Times New Roman" w:cs="Times New Roman"/>
                <w:sz w:val="24"/>
                <w:szCs w:val="24"/>
              </w:rPr>
              <w:t xml:space="preserve"> bonds, 8 conventional Hydrogen bonds, 5 carbon-hydrogen bonds, 6 pi-</w:t>
            </w:r>
            <w:proofErr w:type="spellStart"/>
            <w:r>
              <w:rPr>
                <w:rFonts w:ascii="Times New Roman" w:hAnsi="Times New Roman" w:cs="Times New Roman"/>
                <w:sz w:val="24"/>
                <w:szCs w:val="24"/>
              </w:rPr>
              <w:t>sulfur</w:t>
            </w:r>
            <w:proofErr w:type="spellEnd"/>
            <w:r>
              <w:rPr>
                <w:rFonts w:ascii="Times New Roman" w:hAnsi="Times New Roman" w:cs="Times New Roman"/>
                <w:sz w:val="24"/>
                <w:szCs w:val="24"/>
              </w:rPr>
              <w:t xml:space="preserve"> bonds, 3 metal acceptor interactions (ZN).</w:t>
            </w:r>
          </w:p>
        </w:tc>
      </w:tr>
      <w:tr w:rsidR="00AD5730" w14:paraId="1D19D0BD" w14:textId="77777777" w:rsidTr="0094758A">
        <w:trPr>
          <w:trHeight w:val="2409"/>
        </w:trPr>
        <w:tc>
          <w:tcPr>
            <w:tcW w:w="1555" w:type="dxa"/>
          </w:tcPr>
          <w:p w14:paraId="58A0B255" w14:textId="77777777" w:rsidR="00AD5730" w:rsidRDefault="00AD5730" w:rsidP="00424847">
            <w:pPr>
              <w:tabs>
                <w:tab w:val="left" w:pos="1485"/>
              </w:tabs>
              <w:rPr>
                <w:rFonts w:ascii="Times New Roman" w:hAnsi="Times New Roman" w:cs="Times New Roman"/>
                <w:sz w:val="24"/>
                <w:szCs w:val="24"/>
              </w:rPr>
            </w:pPr>
          </w:p>
          <w:p w14:paraId="27E65B2B" w14:textId="77777777" w:rsidR="00AD5730" w:rsidRDefault="00AD5730" w:rsidP="00424847">
            <w:pPr>
              <w:tabs>
                <w:tab w:val="left" w:pos="1485"/>
              </w:tabs>
              <w:rPr>
                <w:rFonts w:ascii="Times New Roman" w:hAnsi="Times New Roman" w:cs="Times New Roman"/>
                <w:sz w:val="24"/>
                <w:szCs w:val="24"/>
              </w:rPr>
            </w:pPr>
          </w:p>
          <w:p w14:paraId="4B4456DD" w14:textId="77777777" w:rsidR="00AD5730" w:rsidRDefault="00AD5730" w:rsidP="00424847">
            <w:pPr>
              <w:tabs>
                <w:tab w:val="left" w:pos="1485"/>
              </w:tabs>
              <w:rPr>
                <w:rFonts w:ascii="Times New Roman" w:hAnsi="Times New Roman" w:cs="Times New Roman"/>
                <w:sz w:val="24"/>
                <w:szCs w:val="24"/>
              </w:rPr>
            </w:pPr>
            <w:r>
              <w:rPr>
                <w:rFonts w:ascii="Times New Roman" w:hAnsi="Times New Roman" w:cs="Times New Roman"/>
                <w:sz w:val="24"/>
                <w:szCs w:val="24"/>
              </w:rPr>
              <w:t>67028586</w:t>
            </w:r>
          </w:p>
        </w:tc>
        <w:tc>
          <w:tcPr>
            <w:tcW w:w="1984" w:type="dxa"/>
          </w:tcPr>
          <w:p w14:paraId="17C538C0" w14:textId="77777777" w:rsidR="00AD5730" w:rsidRDefault="00AD5730" w:rsidP="00424847">
            <w:pPr>
              <w:rPr>
                <w:noProof/>
              </w:rPr>
            </w:pPr>
            <w:r>
              <w:rPr>
                <w:noProof/>
                <w:lang w:eastAsia="en-IN"/>
              </w:rPr>
              <w:drawing>
                <wp:inline distT="0" distB="0" distL="0" distR="0" wp14:anchorId="0269B682" wp14:editId="2C8B5685">
                  <wp:extent cx="1095375" cy="10382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704).png"/>
                          <pic:cNvPicPr/>
                        </pic:nvPicPr>
                        <pic:blipFill>
                          <a:blip r:embed="rId17">
                            <a:extLst>
                              <a:ext uri="{28A0092B-C50C-407E-A947-70E740481C1C}">
                                <a14:useLocalDpi xmlns:a14="http://schemas.microsoft.com/office/drawing/2010/main" val="0"/>
                              </a:ext>
                            </a:extLst>
                          </a:blip>
                          <a:stretch>
                            <a:fillRect/>
                          </a:stretch>
                        </pic:blipFill>
                        <pic:spPr>
                          <a:xfrm>
                            <a:off x="0" y="0"/>
                            <a:ext cx="1095540" cy="1038381"/>
                          </a:xfrm>
                          <a:prstGeom prst="rect">
                            <a:avLst/>
                          </a:prstGeom>
                        </pic:spPr>
                      </pic:pic>
                    </a:graphicData>
                  </a:graphic>
                </wp:inline>
              </w:drawing>
            </w:r>
          </w:p>
          <w:p w14:paraId="041ED6C6" w14:textId="77777777" w:rsidR="00AD5730" w:rsidRPr="00821F92" w:rsidRDefault="00AD5730" w:rsidP="00424847">
            <w:pPr>
              <w:rPr>
                <w:rFonts w:ascii="Times New Roman" w:hAnsi="Times New Roman" w:cs="Times New Roman"/>
                <w:noProof/>
                <w:sz w:val="24"/>
                <w:szCs w:val="24"/>
              </w:rPr>
            </w:pPr>
            <w:r w:rsidRPr="00821F92">
              <w:rPr>
                <w:rFonts w:ascii="Times New Roman" w:hAnsi="Times New Roman" w:cs="Times New Roman"/>
                <w:color w:val="111827"/>
                <w:sz w:val="24"/>
                <w:szCs w:val="24"/>
                <w:shd w:val="clear" w:color="auto" w:fill="FFFFFF"/>
              </w:rPr>
              <w:t>2-oxo-1,3-oxazole-3-sulfonamide</w:t>
            </w:r>
          </w:p>
        </w:tc>
        <w:tc>
          <w:tcPr>
            <w:tcW w:w="2126" w:type="dxa"/>
          </w:tcPr>
          <w:p w14:paraId="2E22262C" w14:textId="77777777" w:rsidR="00AD5730" w:rsidRDefault="00AD5730" w:rsidP="00424847">
            <w:pPr>
              <w:rPr>
                <w:rFonts w:ascii="Times New Roman" w:hAnsi="Times New Roman" w:cs="Times New Roman"/>
                <w:sz w:val="24"/>
                <w:szCs w:val="24"/>
              </w:rPr>
            </w:pPr>
            <w:r>
              <w:rPr>
                <w:rFonts w:ascii="Times New Roman" w:hAnsi="Times New Roman" w:cs="Times New Roman"/>
                <w:sz w:val="24"/>
                <w:szCs w:val="24"/>
              </w:rPr>
              <w:t xml:space="preserve">ZN A:301, ZN A:302, LYS A:211, HIS A:189, HIS A:122, HIS A:250, ASP A:124, ASN A:220, GLN A:123, TRP A:93, VAL A:73, MET A:67 </w:t>
            </w:r>
          </w:p>
        </w:tc>
        <w:tc>
          <w:tcPr>
            <w:tcW w:w="2694" w:type="dxa"/>
          </w:tcPr>
          <w:p w14:paraId="6F1F4152" w14:textId="6CDB7137" w:rsidR="00AD5730" w:rsidRDefault="00AD5730" w:rsidP="00424847">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vanderwaal</w:t>
            </w:r>
            <w:proofErr w:type="spellEnd"/>
            <w:r>
              <w:rPr>
                <w:rFonts w:ascii="Times New Roman" w:hAnsi="Times New Roman" w:cs="Times New Roman"/>
                <w:sz w:val="24"/>
                <w:szCs w:val="24"/>
              </w:rPr>
              <w:t xml:space="preserve"> bonds, 9 conventional Hydrogen bonds, 5 carbon-hydrogen bonds, 7 pi-</w:t>
            </w:r>
            <w:proofErr w:type="spellStart"/>
            <w:r>
              <w:rPr>
                <w:rFonts w:ascii="Times New Roman" w:hAnsi="Times New Roman" w:cs="Times New Roman"/>
                <w:sz w:val="24"/>
                <w:szCs w:val="24"/>
              </w:rPr>
              <w:t>sulfur</w:t>
            </w:r>
            <w:proofErr w:type="spellEnd"/>
            <w:r>
              <w:rPr>
                <w:rFonts w:ascii="Times New Roman" w:hAnsi="Times New Roman" w:cs="Times New Roman"/>
                <w:sz w:val="24"/>
                <w:szCs w:val="24"/>
              </w:rPr>
              <w:t xml:space="preserve"> bonds, 2 pi-pi T shaped, 4 metal acceptor interactions (ZN), 1 pi-alkyl bond, 3 pi-anion bonds, 4 pi-pi stacked bonds, 1 pi-cation bond</w:t>
            </w:r>
          </w:p>
        </w:tc>
      </w:tr>
      <w:tr w:rsidR="00AD5730" w14:paraId="78E862A8" w14:textId="77777777" w:rsidTr="0094758A">
        <w:trPr>
          <w:trHeight w:val="2409"/>
        </w:trPr>
        <w:tc>
          <w:tcPr>
            <w:tcW w:w="1555" w:type="dxa"/>
          </w:tcPr>
          <w:p w14:paraId="43273916" w14:textId="77777777" w:rsidR="00AD5730" w:rsidRDefault="00AD5730" w:rsidP="00424847">
            <w:pPr>
              <w:tabs>
                <w:tab w:val="left" w:pos="1485"/>
              </w:tabs>
              <w:rPr>
                <w:rFonts w:ascii="Times New Roman" w:hAnsi="Times New Roman" w:cs="Times New Roman"/>
                <w:sz w:val="24"/>
                <w:szCs w:val="24"/>
              </w:rPr>
            </w:pPr>
          </w:p>
          <w:p w14:paraId="52C5D0F1" w14:textId="77777777" w:rsidR="00AD5730" w:rsidRDefault="00AD5730" w:rsidP="00424847">
            <w:pPr>
              <w:tabs>
                <w:tab w:val="left" w:pos="1485"/>
              </w:tabs>
              <w:rPr>
                <w:rFonts w:ascii="Times New Roman" w:hAnsi="Times New Roman" w:cs="Times New Roman"/>
                <w:sz w:val="24"/>
                <w:szCs w:val="24"/>
              </w:rPr>
            </w:pPr>
          </w:p>
          <w:p w14:paraId="09ED8020" w14:textId="77777777" w:rsidR="00AD5730" w:rsidRDefault="00AD5730" w:rsidP="00424847">
            <w:pPr>
              <w:tabs>
                <w:tab w:val="left" w:pos="1485"/>
              </w:tabs>
              <w:rPr>
                <w:rFonts w:ascii="Times New Roman" w:hAnsi="Times New Roman" w:cs="Times New Roman"/>
                <w:sz w:val="24"/>
                <w:szCs w:val="24"/>
              </w:rPr>
            </w:pPr>
            <w:r>
              <w:rPr>
                <w:rFonts w:ascii="Times New Roman" w:hAnsi="Times New Roman" w:cs="Times New Roman"/>
                <w:sz w:val="24"/>
                <w:szCs w:val="24"/>
              </w:rPr>
              <w:t>7370</w:t>
            </w:r>
          </w:p>
        </w:tc>
        <w:tc>
          <w:tcPr>
            <w:tcW w:w="1984" w:type="dxa"/>
          </w:tcPr>
          <w:p w14:paraId="7759058B" w14:textId="77777777" w:rsidR="00AD5730" w:rsidRPr="00821F92" w:rsidRDefault="00AD5730" w:rsidP="00424847">
            <w:pPr>
              <w:rPr>
                <w:rFonts w:ascii="Times New Roman" w:hAnsi="Times New Roman" w:cs="Times New Roman"/>
                <w:noProof/>
                <w:sz w:val="24"/>
                <w:szCs w:val="24"/>
              </w:rPr>
            </w:pPr>
            <w:r>
              <w:rPr>
                <w:rFonts w:ascii="Times New Roman" w:hAnsi="Times New Roman" w:cs="Times New Roman"/>
                <w:noProof/>
                <w:sz w:val="24"/>
                <w:szCs w:val="24"/>
                <w:lang w:eastAsia="en-IN"/>
              </w:rPr>
              <w:drawing>
                <wp:inline distT="0" distB="0" distL="0" distR="0" wp14:anchorId="061DB208" wp14:editId="3C439F12">
                  <wp:extent cx="1066289" cy="1113790"/>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706).png"/>
                          <pic:cNvPicPr/>
                        </pic:nvPicPr>
                        <pic:blipFill>
                          <a:blip r:embed="rId18">
                            <a:extLst>
                              <a:ext uri="{28A0092B-C50C-407E-A947-70E740481C1C}">
                                <a14:useLocalDpi xmlns:a14="http://schemas.microsoft.com/office/drawing/2010/main" val="0"/>
                              </a:ext>
                            </a:extLst>
                          </a:blip>
                          <a:stretch>
                            <a:fillRect/>
                          </a:stretch>
                        </pic:blipFill>
                        <pic:spPr>
                          <a:xfrm>
                            <a:off x="0" y="0"/>
                            <a:ext cx="1090987" cy="1139588"/>
                          </a:xfrm>
                          <a:prstGeom prst="rect">
                            <a:avLst/>
                          </a:prstGeom>
                        </pic:spPr>
                      </pic:pic>
                    </a:graphicData>
                  </a:graphic>
                </wp:inline>
              </w:drawing>
            </w:r>
          </w:p>
          <w:p w14:paraId="2D368EFF" w14:textId="77777777" w:rsidR="00AD5730" w:rsidRPr="00821F92" w:rsidRDefault="00AD5730" w:rsidP="00424847">
            <w:pPr>
              <w:rPr>
                <w:rFonts w:ascii="Times New Roman" w:hAnsi="Times New Roman" w:cs="Times New Roman"/>
                <w:noProof/>
                <w:sz w:val="24"/>
                <w:szCs w:val="24"/>
              </w:rPr>
            </w:pPr>
            <w:proofErr w:type="spellStart"/>
            <w:r>
              <w:rPr>
                <w:rFonts w:ascii="Times New Roman" w:hAnsi="Times New Roman" w:cs="Times New Roman"/>
                <w:color w:val="111827"/>
                <w:sz w:val="24"/>
                <w:szCs w:val="24"/>
                <w:shd w:val="clear" w:color="auto" w:fill="FFFFFF"/>
              </w:rPr>
              <w:t>B</w:t>
            </w:r>
            <w:r w:rsidRPr="00821F92">
              <w:rPr>
                <w:rFonts w:ascii="Times New Roman" w:hAnsi="Times New Roman" w:cs="Times New Roman"/>
                <w:color w:val="111827"/>
                <w:sz w:val="24"/>
                <w:szCs w:val="24"/>
                <w:shd w:val="clear" w:color="auto" w:fill="FFFFFF"/>
              </w:rPr>
              <w:t>enzenesulfonamide</w:t>
            </w:r>
            <w:proofErr w:type="spellEnd"/>
          </w:p>
        </w:tc>
        <w:tc>
          <w:tcPr>
            <w:tcW w:w="2126" w:type="dxa"/>
          </w:tcPr>
          <w:p w14:paraId="21189CE3" w14:textId="77777777" w:rsidR="00AD5730" w:rsidRDefault="00AD5730" w:rsidP="00424847">
            <w:pPr>
              <w:rPr>
                <w:rFonts w:ascii="Times New Roman" w:hAnsi="Times New Roman" w:cs="Times New Roman"/>
                <w:sz w:val="24"/>
                <w:szCs w:val="24"/>
              </w:rPr>
            </w:pPr>
            <w:r>
              <w:rPr>
                <w:rFonts w:ascii="Times New Roman" w:hAnsi="Times New Roman" w:cs="Times New Roman"/>
                <w:sz w:val="24"/>
                <w:szCs w:val="24"/>
              </w:rPr>
              <w:t>TRP A:93, VAL A:73, ASP A:124, ASN A:220, HIS A:189, HIS A:122, HIS A:250, ZN A:301, ZN A:302, GLN A:123, LYS A:211, LEU A:218</w:t>
            </w:r>
          </w:p>
        </w:tc>
        <w:tc>
          <w:tcPr>
            <w:tcW w:w="2694" w:type="dxa"/>
          </w:tcPr>
          <w:p w14:paraId="4847788C" w14:textId="052EBB7E" w:rsidR="00AD5730" w:rsidRDefault="00AD5730" w:rsidP="00424847">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vanderwaal</w:t>
            </w:r>
            <w:proofErr w:type="spellEnd"/>
            <w:r>
              <w:rPr>
                <w:rFonts w:ascii="Times New Roman" w:hAnsi="Times New Roman" w:cs="Times New Roman"/>
                <w:sz w:val="24"/>
                <w:szCs w:val="24"/>
              </w:rPr>
              <w:t xml:space="preserve"> bonds, 9 conventional Hydrogen bonds, 6 carbon-hydrogen bonds, 3 metal acceptor interactions (ZN), 7 pi-</w:t>
            </w:r>
            <w:proofErr w:type="spellStart"/>
            <w:r>
              <w:rPr>
                <w:rFonts w:ascii="Times New Roman" w:hAnsi="Times New Roman" w:cs="Times New Roman"/>
                <w:sz w:val="24"/>
                <w:szCs w:val="24"/>
              </w:rPr>
              <w:t>sulfur</w:t>
            </w:r>
            <w:proofErr w:type="spellEnd"/>
            <w:r>
              <w:rPr>
                <w:rFonts w:ascii="Times New Roman" w:hAnsi="Times New Roman" w:cs="Times New Roman"/>
                <w:sz w:val="24"/>
                <w:szCs w:val="24"/>
              </w:rPr>
              <w:t xml:space="preserve"> bonds, 4 pi-pi T shaped bonds, 2 alkyl bonds, 5 pi-pi stacked, 2 pi-cation bonds, 1 pi-anion bond, 1 pi donor hydrogen bond.</w:t>
            </w:r>
          </w:p>
        </w:tc>
      </w:tr>
      <w:tr w:rsidR="0094758A" w14:paraId="649261F5" w14:textId="77777777" w:rsidTr="0094758A">
        <w:trPr>
          <w:trHeight w:val="2409"/>
        </w:trPr>
        <w:tc>
          <w:tcPr>
            <w:tcW w:w="1555" w:type="dxa"/>
          </w:tcPr>
          <w:p w14:paraId="24397999" w14:textId="77777777" w:rsidR="0094758A" w:rsidRDefault="0094758A" w:rsidP="00815411">
            <w:pPr>
              <w:tabs>
                <w:tab w:val="left" w:pos="1485"/>
              </w:tabs>
              <w:rPr>
                <w:rFonts w:ascii="Times New Roman" w:hAnsi="Times New Roman" w:cs="Times New Roman"/>
                <w:sz w:val="24"/>
                <w:szCs w:val="24"/>
              </w:rPr>
            </w:pPr>
          </w:p>
          <w:p w14:paraId="4BFAAE56" w14:textId="77777777" w:rsidR="0094758A" w:rsidRDefault="0094758A" w:rsidP="00815411">
            <w:pPr>
              <w:tabs>
                <w:tab w:val="left" w:pos="1485"/>
              </w:tabs>
              <w:rPr>
                <w:rFonts w:ascii="Times New Roman" w:hAnsi="Times New Roman" w:cs="Times New Roman"/>
                <w:sz w:val="24"/>
                <w:szCs w:val="24"/>
              </w:rPr>
            </w:pPr>
          </w:p>
          <w:p w14:paraId="6AFEE538" w14:textId="77777777" w:rsidR="0094758A" w:rsidRDefault="0094758A" w:rsidP="00815411">
            <w:pPr>
              <w:tabs>
                <w:tab w:val="left" w:pos="1485"/>
              </w:tabs>
              <w:rPr>
                <w:rFonts w:ascii="Times New Roman" w:hAnsi="Times New Roman" w:cs="Times New Roman"/>
                <w:sz w:val="24"/>
                <w:szCs w:val="24"/>
              </w:rPr>
            </w:pPr>
            <w:r>
              <w:rPr>
                <w:rFonts w:ascii="Times New Roman" w:hAnsi="Times New Roman" w:cs="Times New Roman"/>
                <w:sz w:val="24"/>
                <w:szCs w:val="24"/>
              </w:rPr>
              <w:t>75536</w:t>
            </w:r>
          </w:p>
        </w:tc>
        <w:tc>
          <w:tcPr>
            <w:tcW w:w="1984" w:type="dxa"/>
          </w:tcPr>
          <w:p w14:paraId="4FAC763A" w14:textId="77777777" w:rsidR="0094758A" w:rsidRDefault="0094758A" w:rsidP="00815411">
            <w:pPr>
              <w:rPr>
                <w:rFonts w:ascii="Times New Roman" w:hAnsi="Times New Roman" w:cs="Times New Roman"/>
                <w:noProof/>
                <w:sz w:val="24"/>
                <w:szCs w:val="24"/>
              </w:rPr>
            </w:pPr>
            <w:r>
              <w:rPr>
                <w:rFonts w:ascii="Times New Roman" w:hAnsi="Times New Roman" w:cs="Times New Roman"/>
                <w:noProof/>
                <w:sz w:val="24"/>
                <w:szCs w:val="24"/>
                <w:lang w:eastAsia="en-IN"/>
              </w:rPr>
              <w:drawing>
                <wp:inline distT="0" distB="0" distL="0" distR="0" wp14:anchorId="5EC4D017" wp14:editId="3F6FE543">
                  <wp:extent cx="1075837" cy="11328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708).png"/>
                          <pic:cNvPicPr/>
                        </pic:nvPicPr>
                        <pic:blipFill>
                          <a:blip r:embed="rId19">
                            <a:extLst>
                              <a:ext uri="{28A0092B-C50C-407E-A947-70E740481C1C}">
                                <a14:useLocalDpi xmlns:a14="http://schemas.microsoft.com/office/drawing/2010/main" val="0"/>
                              </a:ext>
                            </a:extLst>
                          </a:blip>
                          <a:stretch>
                            <a:fillRect/>
                          </a:stretch>
                        </pic:blipFill>
                        <pic:spPr>
                          <a:xfrm>
                            <a:off x="0" y="0"/>
                            <a:ext cx="1108398" cy="1167127"/>
                          </a:xfrm>
                          <a:prstGeom prst="rect">
                            <a:avLst/>
                          </a:prstGeom>
                        </pic:spPr>
                      </pic:pic>
                    </a:graphicData>
                  </a:graphic>
                </wp:inline>
              </w:drawing>
            </w:r>
          </w:p>
          <w:p w14:paraId="264063AB" w14:textId="77777777" w:rsidR="0094758A" w:rsidRPr="006D7C96" w:rsidRDefault="0094758A" w:rsidP="00815411">
            <w:pPr>
              <w:rPr>
                <w:rFonts w:ascii="Times New Roman" w:hAnsi="Times New Roman" w:cs="Times New Roman"/>
                <w:noProof/>
                <w:sz w:val="24"/>
                <w:szCs w:val="24"/>
              </w:rPr>
            </w:pPr>
            <w:proofErr w:type="spellStart"/>
            <w:r>
              <w:rPr>
                <w:rFonts w:ascii="Times New Roman" w:hAnsi="Times New Roman" w:cs="Times New Roman"/>
                <w:color w:val="111827"/>
                <w:sz w:val="24"/>
                <w:szCs w:val="24"/>
                <w:shd w:val="clear" w:color="auto" w:fill="FFFFFF"/>
              </w:rPr>
              <w:t>C</w:t>
            </w:r>
            <w:r w:rsidRPr="006D7C96">
              <w:rPr>
                <w:rFonts w:ascii="Times New Roman" w:hAnsi="Times New Roman" w:cs="Times New Roman"/>
                <w:color w:val="111827"/>
                <w:sz w:val="24"/>
                <w:szCs w:val="24"/>
                <w:shd w:val="clear" w:color="auto" w:fill="FFFFFF"/>
              </w:rPr>
              <w:t>yclohexanesulfonamide</w:t>
            </w:r>
            <w:proofErr w:type="spellEnd"/>
          </w:p>
        </w:tc>
        <w:tc>
          <w:tcPr>
            <w:tcW w:w="2126" w:type="dxa"/>
          </w:tcPr>
          <w:p w14:paraId="0F3C4D5F" w14:textId="77777777" w:rsidR="0094758A" w:rsidRDefault="0094758A" w:rsidP="00815411">
            <w:pPr>
              <w:rPr>
                <w:rFonts w:ascii="Times New Roman" w:hAnsi="Times New Roman" w:cs="Times New Roman"/>
                <w:sz w:val="24"/>
                <w:szCs w:val="24"/>
              </w:rPr>
            </w:pPr>
            <w:r>
              <w:rPr>
                <w:rFonts w:ascii="Times New Roman" w:hAnsi="Times New Roman" w:cs="Times New Roman"/>
                <w:sz w:val="24"/>
                <w:szCs w:val="24"/>
              </w:rPr>
              <w:t>TRP A:93, HIS A:189, HIS A:122, HIS A:250, ASN A: 220, ASP A:124, ZN A:301, ZN A:302, VAL A:73, LYS A:211, LEU A:218</w:t>
            </w:r>
          </w:p>
        </w:tc>
        <w:tc>
          <w:tcPr>
            <w:tcW w:w="2694" w:type="dxa"/>
          </w:tcPr>
          <w:p w14:paraId="1770FC79" w14:textId="77777777" w:rsidR="0094758A" w:rsidRDefault="0094758A" w:rsidP="00815411">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vanderwaal</w:t>
            </w:r>
            <w:proofErr w:type="spellEnd"/>
            <w:r>
              <w:rPr>
                <w:rFonts w:ascii="Times New Roman" w:hAnsi="Times New Roman" w:cs="Times New Roman"/>
                <w:sz w:val="24"/>
                <w:szCs w:val="24"/>
              </w:rPr>
              <w:t xml:space="preserve"> bonds, 6 conventional Hydrogen bonds, 5 carbon-hydrogen bonds, 5 pi-alkyl bonds, 4 pi-</w:t>
            </w:r>
            <w:proofErr w:type="spellStart"/>
            <w:r>
              <w:rPr>
                <w:rFonts w:ascii="Times New Roman" w:hAnsi="Times New Roman" w:cs="Times New Roman"/>
                <w:sz w:val="24"/>
                <w:szCs w:val="24"/>
              </w:rPr>
              <w:t>sulfur</w:t>
            </w:r>
            <w:proofErr w:type="spellEnd"/>
            <w:r>
              <w:rPr>
                <w:rFonts w:ascii="Times New Roman" w:hAnsi="Times New Roman" w:cs="Times New Roman"/>
                <w:sz w:val="24"/>
                <w:szCs w:val="24"/>
              </w:rPr>
              <w:t xml:space="preserve"> bonds, 2 alkyl bonds, 4 metal acceptor </w:t>
            </w:r>
            <w:proofErr w:type="gramStart"/>
            <w:r>
              <w:rPr>
                <w:rFonts w:ascii="Times New Roman" w:hAnsi="Times New Roman" w:cs="Times New Roman"/>
                <w:sz w:val="24"/>
                <w:szCs w:val="24"/>
              </w:rPr>
              <w:t>interactions(</w:t>
            </w:r>
            <w:proofErr w:type="gramEnd"/>
            <w:r>
              <w:rPr>
                <w:rFonts w:ascii="Times New Roman" w:hAnsi="Times New Roman" w:cs="Times New Roman"/>
                <w:sz w:val="24"/>
                <w:szCs w:val="24"/>
              </w:rPr>
              <w:t>ZN), 2 pi-sigma bonds.</w:t>
            </w:r>
          </w:p>
        </w:tc>
      </w:tr>
      <w:tr w:rsidR="00852174" w14:paraId="5959A3BF" w14:textId="77777777" w:rsidTr="00852174">
        <w:trPr>
          <w:trHeight w:val="2409"/>
        </w:trPr>
        <w:tc>
          <w:tcPr>
            <w:tcW w:w="1555" w:type="dxa"/>
          </w:tcPr>
          <w:p w14:paraId="299A0D30" w14:textId="77777777" w:rsidR="00852174" w:rsidRDefault="00852174" w:rsidP="00815411">
            <w:pPr>
              <w:tabs>
                <w:tab w:val="left" w:pos="1485"/>
              </w:tabs>
              <w:rPr>
                <w:rFonts w:ascii="Times New Roman" w:hAnsi="Times New Roman" w:cs="Times New Roman"/>
                <w:sz w:val="24"/>
                <w:szCs w:val="24"/>
              </w:rPr>
            </w:pPr>
          </w:p>
          <w:p w14:paraId="15F8A5A2" w14:textId="77777777" w:rsidR="00852174" w:rsidRDefault="00852174" w:rsidP="00815411">
            <w:pPr>
              <w:tabs>
                <w:tab w:val="left" w:pos="1485"/>
              </w:tabs>
              <w:rPr>
                <w:rFonts w:ascii="Times New Roman" w:hAnsi="Times New Roman" w:cs="Times New Roman"/>
                <w:sz w:val="24"/>
                <w:szCs w:val="24"/>
              </w:rPr>
            </w:pPr>
          </w:p>
          <w:p w14:paraId="7EF6FE5B" w14:textId="77777777" w:rsidR="00852174" w:rsidRDefault="00852174" w:rsidP="00815411">
            <w:pPr>
              <w:tabs>
                <w:tab w:val="left" w:pos="1485"/>
              </w:tabs>
              <w:rPr>
                <w:rFonts w:ascii="Times New Roman" w:hAnsi="Times New Roman" w:cs="Times New Roman"/>
                <w:sz w:val="24"/>
                <w:szCs w:val="24"/>
              </w:rPr>
            </w:pPr>
            <w:r>
              <w:rPr>
                <w:rFonts w:ascii="Times New Roman" w:hAnsi="Times New Roman" w:cs="Times New Roman"/>
                <w:sz w:val="24"/>
                <w:szCs w:val="24"/>
              </w:rPr>
              <w:t>46175386</w:t>
            </w:r>
          </w:p>
        </w:tc>
        <w:tc>
          <w:tcPr>
            <w:tcW w:w="1984" w:type="dxa"/>
          </w:tcPr>
          <w:p w14:paraId="6488E656" w14:textId="77777777" w:rsidR="00852174" w:rsidRDefault="00852174" w:rsidP="00815411">
            <w:pPr>
              <w:rPr>
                <w:noProof/>
              </w:rPr>
            </w:pPr>
            <w:r>
              <w:rPr>
                <w:noProof/>
                <w:lang w:eastAsia="en-IN"/>
              </w:rPr>
              <w:drawing>
                <wp:inline distT="0" distB="0" distL="0" distR="0" wp14:anchorId="5EEBBE76" wp14:editId="14F69A2C">
                  <wp:extent cx="1066800" cy="1247775"/>
                  <wp:effectExtent l="0" t="0" r="0" b="9525"/>
                  <wp:docPr id="192144110" name="Picture 192144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00).png"/>
                          <pic:cNvPicPr/>
                        </pic:nvPicPr>
                        <pic:blipFill>
                          <a:blip r:embed="rId20">
                            <a:extLst>
                              <a:ext uri="{28A0092B-C50C-407E-A947-70E740481C1C}">
                                <a14:useLocalDpi xmlns:a14="http://schemas.microsoft.com/office/drawing/2010/main" val="0"/>
                              </a:ext>
                            </a:extLst>
                          </a:blip>
                          <a:stretch>
                            <a:fillRect/>
                          </a:stretch>
                        </pic:blipFill>
                        <pic:spPr>
                          <a:xfrm>
                            <a:off x="0" y="0"/>
                            <a:ext cx="1066966" cy="1247969"/>
                          </a:xfrm>
                          <a:prstGeom prst="rect">
                            <a:avLst/>
                          </a:prstGeom>
                        </pic:spPr>
                      </pic:pic>
                    </a:graphicData>
                  </a:graphic>
                </wp:inline>
              </w:drawing>
            </w:r>
          </w:p>
          <w:p w14:paraId="72F9660D" w14:textId="77777777" w:rsidR="00852174" w:rsidRPr="00A44C03" w:rsidRDefault="00852174" w:rsidP="00815411">
            <w:pPr>
              <w:rPr>
                <w:rFonts w:ascii="Times New Roman" w:hAnsi="Times New Roman" w:cs="Times New Roman"/>
                <w:noProof/>
                <w:sz w:val="24"/>
                <w:szCs w:val="24"/>
              </w:rPr>
            </w:pPr>
            <w:r>
              <w:rPr>
                <w:rFonts w:ascii="Times New Roman" w:hAnsi="Times New Roman" w:cs="Times New Roman"/>
                <w:color w:val="111827"/>
                <w:sz w:val="24"/>
                <w:szCs w:val="24"/>
                <w:shd w:val="clear" w:color="auto" w:fill="FFFFFF"/>
              </w:rPr>
              <w:t>N-</w:t>
            </w:r>
            <w:r w:rsidRPr="00A44C03">
              <w:rPr>
                <w:rFonts w:ascii="Times New Roman" w:hAnsi="Times New Roman" w:cs="Times New Roman"/>
                <w:color w:val="111827"/>
                <w:sz w:val="24"/>
                <w:szCs w:val="24"/>
                <w:shd w:val="clear" w:color="auto" w:fill="FFFFFF"/>
              </w:rPr>
              <w:t>hydroxyfuran-2-sulfonamide</w:t>
            </w:r>
          </w:p>
        </w:tc>
        <w:tc>
          <w:tcPr>
            <w:tcW w:w="2126" w:type="dxa"/>
          </w:tcPr>
          <w:p w14:paraId="64CD07BE" w14:textId="77777777" w:rsidR="00852174" w:rsidRDefault="00852174" w:rsidP="00815411">
            <w:pPr>
              <w:rPr>
                <w:rFonts w:ascii="Times New Roman" w:hAnsi="Times New Roman" w:cs="Times New Roman"/>
                <w:sz w:val="24"/>
                <w:szCs w:val="24"/>
              </w:rPr>
            </w:pPr>
            <w:r>
              <w:rPr>
                <w:rFonts w:ascii="Times New Roman" w:hAnsi="Times New Roman" w:cs="Times New Roman"/>
                <w:sz w:val="24"/>
                <w:szCs w:val="24"/>
              </w:rPr>
              <w:t>LYS A:211, ASN A:220, HIS A:250, HIS A:189, HIS A:122, ASP A:124, ZN A:301, ZN A:302, VAL A:73, TRP A:93, CYS A:208, LEU A:218</w:t>
            </w:r>
          </w:p>
        </w:tc>
        <w:tc>
          <w:tcPr>
            <w:tcW w:w="2694" w:type="dxa"/>
          </w:tcPr>
          <w:p w14:paraId="28AEEA27" w14:textId="77777777" w:rsidR="00852174" w:rsidRDefault="00852174" w:rsidP="00815411">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vanderwaal</w:t>
            </w:r>
            <w:proofErr w:type="spellEnd"/>
            <w:r>
              <w:rPr>
                <w:rFonts w:ascii="Times New Roman" w:hAnsi="Times New Roman" w:cs="Times New Roman"/>
                <w:sz w:val="24"/>
                <w:szCs w:val="24"/>
              </w:rPr>
              <w:t xml:space="preserve"> bonds, 8 conventional Hydrogen bonds, 1 pi-cation bond, 2 pi-anion bonds, 4 pi-pi stacked bonds, 4 pi-alkyl bonds, 6 carbon-hydrogen bonds, 5 pi-</w:t>
            </w:r>
            <w:proofErr w:type="spellStart"/>
            <w:r>
              <w:rPr>
                <w:rFonts w:ascii="Times New Roman" w:hAnsi="Times New Roman" w:cs="Times New Roman"/>
                <w:sz w:val="24"/>
                <w:szCs w:val="24"/>
              </w:rPr>
              <w:t>sulfur</w:t>
            </w:r>
            <w:proofErr w:type="spellEnd"/>
            <w:r>
              <w:rPr>
                <w:rFonts w:ascii="Times New Roman" w:hAnsi="Times New Roman" w:cs="Times New Roman"/>
                <w:sz w:val="24"/>
                <w:szCs w:val="24"/>
              </w:rPr>
              <w:t xml:space="preserve"> bonds, 3 metal acceptor </w:t>
            </w:r>
            <w:proofErr w:type="spellStart"/>
            <w:proofErr w:type="gramStart"/>
            <w:r>
              <w:rPr>
                <w:rFonts w:ascii="Times New Roman" w:hAnsi="Times New Roman" w:cs="Times New Roman"/>
                <w:sz w:val="24"/>
                <w:szCs w:val="24"/>
              </w:rPr>
              <w:t>interacions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ZN), 3 pi-pi T-shaped</w:t>
            </w:r>
          </w:p>
        </w:tc>
      </w:tr>
      <w:tr w:rsidR="00CF5758" w14:paraId="51EEF7CA" w14:textId="77777777" w:rsidTr="00CF5758">
        <w:trPr>
          <w:trHeight w:val="2409"/>
        </w:trPr>
        <w:tc>
          <w:tcPr>
            <w:tcW w:w="1555" w:type="dxa"/>
          </w:tcPr>
          <w:p w14:paraId="277351EC" w14:textId="77777777" w:rsidR="00CF5758" w:rsidRDefault="00CF5758" w:rsidP="00815411">
            <w:pPr>
              <w:tabs>
                <w:tab w:val="left" w:pos="1485"/>
              </w:tabs>
              <w:rPr>
                <w:rFonts w:ascii="Times New Roman" w:hAnsi="Times New Roman" w:cs="Times New Roman"/>
                <w:sz w:val="24"/>
                <w:szCs w:val="24"/>
              </w:rPr>
            </w:pPr>
          </w:p>
          <w:p w14:paraId="0E1A8721" w14:textId="77777777" w:rsidR="00CF5758" w:rsidRDefault="00CF5758" w:rsidP="00815411">
            <w:pPr>
              <w:tabs>
                <w:tab w:val="left" w:pos="1485"/>
              </w:tabs>
              <w:rPr>
                <w:rFonts w:ascii="Times New Roman" w:hAnsi="Times New Roman" w:cs="Times New Roman"/>
                <w:sz w:val="24"/>
                <w:szCs w:val="24"/>
              </w:rPr>
            </w:pPr>
          </w:p>
          <w:p w14:paraId="2ABEBFE7" w14:textId="77777777" w:rsidR="00CF5758" w:rsidRDefault="00CF5758" w:rsidP="00815411">
            <w:pPr>
              <w:tabs>
                <w:tab w:val="left" w:pos="1485"/>
              </w:tabs>
              <w:rPr>
                <w:rFonts w:ascii="Times New Roman" w:hAnsi="Times New Roman" w:cs="Times New Roman"/>
                <w:sz w:val="24"/>
                <w:szCs w:val="24"/>
              </w:rPr>
            </w:pPr>
            <w:r>
              <w:rPr>
                <w:rFonts w:ascii="Times New Roman" w:hAnsi="Times New Roman" w:cs="Times New Roman"/>
                <w:sz w:val="24"/>
                <w:szCs w:val="24"/>
              </w:rPr>
              <w:t>65050329</w:t>
            </w:r>
          </w:p>
        </w:tc>
        <w:tc>
          <w:tcPr>
            <w:tcW w:w="1984" w:type="dxa"/>
          </w:tcPr>
          <w:p w14:paraId="72D4BC42" w14:textId="44A0306F" w:rsidR="00CF5758" w:rsidRDefault="00CF5758" w:rsidP="00815411">
            <w:pPr>
              <w:rPr>
                <w:noProof/>
              </w:rPr>
            </w:pPr>
            <w:r>
              <w:rPr>
                <w:noProof/>
                <w:lang w:eastAsia="en-IN"/>
              </w:rPr>
              <w:drawing>
                <wp:inline distT="0" distB="0" distL="0" distR="0" wp14:anchorId="57A4E3E3" wp14:editId="6BC75DB2">
                  <wp:extent cx="1066800" cy="1009650"/>
                  <wp:effectExtent l="0" t="0" r="0" b="0"/>
                  <wp:docPr id="2145610709" name="Picture 2145610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702).png"/>
                          <pic:cNvPicPr/>
                        </pic:nvPicPr>
                        <pic:blipFill>
                          <a:blip r:embed="rId21">
                            <a:extLst>
                              <a:ext uri="{28A0092B-C50C-407E-A947-70E740481C1C}">
                                <a14:useLocalDpi xmlns:a14="http://schemas.microsoft.com/office/drawing/2010/main" val="0"/>
                              </a:ext>
                            </a:extLst>
                          </a:blip>
                          <a:stretch>
                            <a:fillRect/>
                          </a:stretch>
                        </pic:blipFill>
                        <pic:spPr>
                          <a:xfrm>
                            <a:off x="0" y="0"/>
                            <a:ext cx="1066961" cy="1009802"/>
                          </a:xfrm>
                          <a:prstGeom prst="rect">
                            <a:avLst/>
                          </a:prstGeom>
                        </pic:spPr>
                      </pic:pic>
                    </a:graphicData>
                  </a:graphic>
                </wp:inline>
              </w:drawing>
            </w:r>
          </w:p>
          <w:p w14:paraId="66472AC8" w14:textId="77777777" w:rsidR="00CF5758" w:rsidRPr="00355D2E" w:rsidRDefault="00CF5758" w:rsidP="00815411">
            <w:pPr>
              <w:rPr>
                <w:rFonts w:ascii="Times New Roman" w:hAnsi="Times New Roman" w:cs="Times New Roman"/>
                <w:noProof/>
                <w:sz w:val="24"/>
                <w:szCs w:val="24"/>
              </w:rPr>
            </w:pPr>
            <w:r w:rsidRPr="00355D2E">
              <w:rPr>
                <w:rFonts w:ascii="Times New Roman" w:hAnsi="Times New Roman" w:cs="Times New Roman"/>
                <w:color w:val="111827"/>
                <w:sz w:val="24"/>
                <w:szCs w:val="24"/>
                <w:shd w:val="clear" w:color="auto" w:fill="FFFFFF"/>
              </w:rPr>
              <w:t>2-methylcyclopentane-1-sulfonamide</w:t>
            </w:r>
          </w:p>
        </w:tc>
        <w:tc>
          <w:tcPr>
            <w:tcW w:w="2126" w:type="dxa"/>
          </w:tcPr>
          <w:p w14:paraId="53412FC5" w14:textId="77777777" w:rsidR="00CF5758" w:rsidRDefault="00CF5758" w:rsidP="00815411">
            <w:pPr>
              <w:rPr>
                <w:rFonts w:ascii="Times New Roman" w:hAnsi="Times New Roman" w:cs="Times New Roman"/>
                <w:sz w:val="24"/>
                <w:szCs w:val="24"/>
              </w:rPr>
            </w:pPr>
            <w:r>
              <w:rPr>
                <w:rFonts w:ascii="Times New Roman" w:hAnsi="Times New Roman" w:cs="Times New Roman"/>
                <w:sz w:val="24"/>
                <w:szCs w:val="24"/>
              </w:rPr>
              <w:t>LYS A:211, SER A:217, GLY A:219, HIS A:189, HIS A:122, HIS A:250, ASP A:124, GLN A:123, TRP A:93, ASN A:220, VAL A:73, MET A:67, ZN A:301, ZN A:302</w:t>
            </w:r>
          </w:p>
        </w:tc>
        <w:tc>
          <w:tcPr>
            <w:tcW w:w="2694" w:type="dxa"/>
          </w:tcPr>
          <w:p w14:paraId="06D26EBD" w14:textId="77777777" w:rsidR="00CF5758" w:rsidRDefault="00CF5758" w:rsidP="00815411">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vanderwaal</w:t>
            </w:r>
            <w:proofErr w:type="spellEnd"/>
            <w:r>
              <w:rPr>
                <w:rFonts w:ascii="Times New Roman" w:hAnsi="Times New Roman" w:cs="Times New Roman"/>
                <w:sz w:val="24"/>
                <w:szCs w:val="24"/>
              </w:rPr>
              <w:t xml:space="preserve"> bonds, 8 conventional hydrogen bonds, 4 carbon-hydrogen bonds, 7 pi-</w:t>
            </w:r>
            <w:proofErr w:type="spellStart"/>
            <w:r>
              <w:rPr>
                <w:rFonts w:ascii="Times New Roman" w:hAnsi="Times New Roman" w:cs="Times New Roman"/>
                <w:sz w:val="24"/>
                <w:szCs w:val="24"/>
              </w:rPr>
              <w:t>sulfur</w:t>
            </w:r>
            <w:proofErr w:type="spellEnd"/>
            <w:r>
              <w:rPr>
                <w:rFonts w:ascii="Times New Roman" w:hAnsi="Times New Roman" w:cs="Times New Roman"/>
                <w:sz w:val="24"/>
                <w:szCs w:val="24"/>
              </w:rPr>
              <w:t xml:space="preserve"> bonds, 4 metal acceptor </w:t>
            </w:r>
            <w:proofErr w:type="gramStart"/>
            <w:r>
              <w:rPr>
                <w:rFonts w:ascii="Times New Roman" w:hAnsi="Times New Roman" w:cs="Times New Roman"/>
                <w:sz w:val="24"/>
                <w:szCs w:val="24"/>
              </w:rPr>
              <w:t>interactions(</w:t>
            </w:r>
            <w:proofErr w:type="gramEnd"/>
            <w:r>
              <w:rPr>
                <w:rFonts w:ascii="Times New Roman" w:hAnsi="Times New Roman" w:cs="Times New Roman"/>
                <w:sz w:val="24"/>
                <w:szCs w:val="24"/>
              </w:rPr>
              <w:t>ZN), 7 pi-alkyl bonds, 6 alkyl bonds, 1 pi donor hydrogen bond, 1 pi-sigma bond.</w:t>
            </w:r>
          </w:p>
        </w:tc>
      </w:tr>
    </w:tbl>
    <w:p w14:paraId="15E935E3" w14:textId="77777777" w:rsidR="00AD5730" w:rsidRDefault="00AD5730" w:rsidP="0014098D">
      <w:pPr>
        <w:spacing w:line="480" w:lineRule="auto"/>
        <w:jc w:val="both"/>
        <w:rPr>
          <w:rFonts w:ascii="Times New Roman" w:hAnsi="Times New Roman" w:cs="Times New Roman"/>
          <w:color w:val="000000" w:themeColor="text1"/>
          <w:sz w:val="28"/>
          <w:szCs w:val="28"/>
          <w:shd w:val="clear" w:color="auto" w:fill="FFFFFF"/>
        </w:rPr>
      </w:pPr>
    </w:p>
    <w:p w14:paraId="329330D2" w14:textId="77777777" w:rsidR="00ED2BED" w:rsidRDefault="00ED2BED" w:rsidP="00ED2BED">
      <w:pPr>
        <w:rPr>
          <w:rFonts w:ascii="Times New Roman" w:hAnsi="Times New Roman" w:cs="Times New Roman"/>
          <w:b/>
          <w:sz w:val="24"/>
          <w:szCs w:val="24"/>
          <w:lang w:val="en-US"/>
        </w:rPr>
      </w:pPr>
      <w:r>
        <w:rPr>
          <w:rFonts w:ascii="Times New Roman" w:hAnsi="Times New Roman" w:cs="Times New Roman"/>
          <w:b/>
          <w:noProof/>
          <w:sz w:val="24"/>
          <w:szCs w:val="24"/>
          <w:lang w:eastAsia="en-IN"/>
        </w:rPr>
        <w:lastRenderedPageBreak/>
        <w:drawing>
          <wp:inline distT="0" distB="0" distL="0" distR="0" wp14:anchorId="3EB159A7" wp14:editId="01B54B6C">
            <wp:extent cx="5882640" cy="3154680"/>
            <wp:effectExtent l="0" t="0" r="381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627) 1.png"/>
                    <pic:cNvPicPr/>
                  </pic:nvPicPr>
                  <pic:blipFill>
                    <a:blip r:embed="rId22">
                      <a:extLst>
                        <a:ext uri="{28A0092B-C50C-407E-A947-70E740481C1C}">
                          <a14:useLocalDpi xmlns:a14="http://schemas.microsoft.com/office/drawing/2010/main" val="0"/>
                        </a:ext>
                      </a:extLst>
                    </a:blip>
                    <a:stretch>
                      <a:fillRect/>
                    </a:stretch>
                  </pic:blipFill>
                  <pic:spPr>
                    <a:xfrm>
                      <a:off x="0" y="0"/>
                      <a:ext cx="5892535" cy="3159986"/>
                    </a:xfrm>
                    <a:prstGeom prst="rect">
                      <a:avLst/>
                    </a:prstGeom>
                  </pic:spPr>
                </pic:pic>
              </a:graphicData>
            </a:graphic>
          </wp:inline>
        </w:drawing>
      </w:r>
    </w:p>
    <w:p w14:paraId="53C4C473" w14:textId="0499F726" w:rsidR="00ED2BED" w:rsidRDefault="00ED2BED" w:rsidP="00ED2BED">
      <w:pPr>
        <w:rPr>
          <w:rFonts w:ascii="Times New Roman" w:hAnsi="Times New Roman" w:cs="Times New Roman"/>
          <w:b/>
          <w:sz w:val="24"/>
          <w:szCs w:val="24"/>
          <w:lang w:val="en-US"/>
        </w:rPr>
      </w:pPr>
      <w:r w:rsidRPr="00D418E6">
        <w:rPr>
          <w:rFonts w:ascii="Times New Roman" w:hAnsi="Times New Roman" w:cs="Times New Roman"/>
          <w:b/>
          <w:sz w:val="24"/>
          <w:szCs w:val="24"/>
          <w:lang w:val="en-US"/>
        </w:rPr>
        <w:t xml:space="preserve">Fig </w:t>
      </w:r>
      <w:r>
        <w:rPr>
          <w:rFonts w:ascii="Times New Roman" w:hAnsi="Times New Roman" w:cs="Times New Roman"/>
          <w:b/>
          <w:sz w:val="24"/>
          <w:szCs w:val="24"/>
          <w:lang w:val="en-US"/>
        </w:rPr>
        <w:t>1</w:t>
      </w:r>
      <w:r w:rsidRPr="00D418E6">
        <w:rPr>
          <w:rFonts w:ascii="Times New Roman" w:hAnsi="Times New Roman" w:cs="Times New Roman"/>
          <w:b/>
          <w:sz w:val="24"/>
          <w:szCs w:val="24"/>
          <w:lang w:val="en-US"/>
        </w:rPr>
        <w:t xml:space="preserve">: </w:t>
      </w:r>
      <w:r>
        <w:rPr>
          <w:rFonts w:ascii="Times New Roman" w:hAnsi="Times New Roman" w:cs="Times New Roman"/>
          <w:b/>
          <w:sz w:val="24"/>
          <w:szCs w:val="24"/>
          <w:lang w:val="en-US"/>
        </w:rPr>
        <w:t>3d i</w:t>
      </w:r>
      <w:r w:rsidRPr="00D418E6">
        <w:rPr>
          <w:rFonts w:ascii="Times New Roman" w:hAnsi="Times New Roman" w:cs="Times New Roman"/>
          <w:b/>
          <w:sz w:val="24"/>
          <w:szCs w:val="24"/>
          <w:lang w:val="en-US"/>
        </w:rPr>
        <w:t>nteraction</w:t>
      </w:r>
      <w:r>
        <w:rPr>
          <w:rFonts w:ascii="Times New Roman" w:hAnsi="Times New Roman" w:cs="Times New Roman"/>
          <w:b/>
          <w:sz w:val="24"/>
          <w:szCs w:val="24"/>
          <w:lang w:val="en-US"/>
        </w:rPr>
        <w:t xml:space="preserve"> image of </w:t>
      </w:r>
      <w:r w:rsidRPr="00CE39FF">
        <w:rPr>
          <w:rStyle w:val="breakword"/>
          <w:rFonts w:ascii="Times New Roman" w:hAnsi="Times New Roman" w:cs="Times New Roman"/>
          <w:b/>
          <w:color w:val="212121"/>
          <w:sz w:val="24"/>
          <w:szCs w:val="24"/>
          <w:shd w:val="clear" w:color="auto" w:fill="FFFFFF"/>
        </w:rPr>
        <w:t>N-hydroxyfuran-2-sulfonamide</w:t>
      </w:r>
      <w:r>
        <w:rPr>
          <w:rFonts w:ascii="Segoe UI" w:hAnsi="Segoe UI" w:cs="Segoe UI"/>
          <w:color w:val="212121"/>
          <w:sz w:val="21"/>
          <w:szCs w:val="21"/>
          <w:shd w:val="clear" w:color="auto" w:fill="FFFFFF"/>
        </w:rPr>
        <w:t> </w:t>
      </w:r>
      <w:r w:rsidRPr="00D418E6">
        <w:rPr>
          <w:rFonts w:ascii="Times New Roman" w:hAnsi="Times New Roman" w:cs="Times New Roman"/>
          <w:b/>
          <w:sz w:val="24"/>
          <w:szCs w:val="24"/>
          <w:lang w:val="en-US"/>
        </w:rPr>
        <w:t xml:space="preserve">with </w:t>
      </w:r>
      <w:r>
        <w:rPr>
          <w:rFonts w:ascii="Times New Roman" w:hAnsi="Times New Roman" w:cs="Times New Roman"/>
          <w:b/>
          <w:sz w:val="24"/>
          <w:szCs w:val="24"/>
          <w:lang w:val="en-US"/>
        </w:rPr>
        <w:t>NDM-1</w:t>
      </w:r>
    </w:p>
    <w:p w14:paraId="3CEB3CDD" w14:textId="77777777" w:rsidR="00ED2BED" w:rsidRDefault="00ED2BED" w:rsidP="00ED2BED">
      <w:pPr>
        <w:rPr>
          <w:rFonts w:ascii="Times New Roman" w:hAnsi="Times New Roman" w:cs="Times New Roman"/>
          <w:b/>
          <w:sz w:val="24"/>
          <w:szCs w:val="24"/>
          <w:lang w:val="en-US"/>
        </w:rPr>
      </w:pPr>
      <w:r>
        <w:rPr>
          <w:rFonts w:ascii="Times New Roman" w:hAnsi="Times New Roman" w:cs="Times New Roman"/>
          <w:b/>
          <w:noProof/>
          <w:sz w:val="24"/>
          <w:szCs w:val="24"/>
          <w:lang w:eastAsia="en-IN"/>
        </w:rPr>
        <w:drawing>
          <wp:inline distT="0" distB="0" distL="0" distR="0" wp14:anchorId="2FF998B6" wp14:editId="0D89D9C9">
            <wp:extent cx="5905500" cy="2910840"/>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62).png"/>
                    <pic:cNvPicPr/>
                  </pic:nvPicPr>
                  <pic:blipFill>
                    <a:blip r:embed="rId23">
                      <a:extLst>
                        <a:ext uri="{28A0092B-C50C-407E-A947-70E740481C1C}">
                          <a14:useLocalDpi xmlns:a14="http://schemas.microsoft.com/office/drawing/2010/main" val="0"/>
                        </a:ext>
                      </a:extLst>
                    </a:blip>
                    <a:stretch>
                      <a:fillRect/>
                    </a:stretch>
                  </pic:blipFill>
                  <pic:spPr>
                    <a:xfrm>
                      <a:off x="0" y="0"/>
                      <a:ext cx="5906374" cy="2911271"/>
                    </a:xfrm>
                    <a:prstGeom prst="rect">
                      <a:avLst/>
                    </a:prstGeom>
                  </pic:spPr>
                </pic:pic>
              </a:graphicData>
            </a:graphic>
          </wp:inline>
        </w:drawing>
      </w:r>
      <w:r>
        <w:rPr>
          <w:rFonts w:ascii="Times New Roman" w:hAnsi="Times New Roman" w:cs="Times New Roman"/>
          <w:b/>
          <w:sz w:val="24"/>
          <w:szCs w:val="24"/>
          <w:lang w:val="en-US"/>
        </w:rPr>
        <w:t xml:space="preserve"> </w:t>
      </w:r>
    </w:p>
    <w:p w14:paraId="1855D5D9" w14:textId="6E4D03C8" w:rsidR="00ED2BED" w:rsidRPr="004F422F" w:rsidRDefault="00ED2BED" w:rsidP="00ED2BED">
      <w:pPr>
        <w:rPr>
          <w:rFonts w:ascii="Times New Roman" w:hAnsi="Times New Roman" w:cs="Times New Roman"/>
          <w:b/>
          <w:sz w:val="24"/>
          <w:szCs w:val="24"/>
          <w:lang w:val="en-US"/>
        </w:rPr>
      </w:pPr>
      <w:r w:rsidRPr="00D418E6">
        <w:rPr>
          <w:rFonts w:ascii="Times New Roman" w:hAnsi="Times New Roman" w:cs="Times New Roman"/>
          <w:b/>
          <w:sz w:val="24"/>
          <w:szCs w:val="24"/>
          <w:lang w:val="en-US"/>
        </w:rPr>
        <w:t xml:space="preserve">Fig </w:t>
      </w:r>
      <w:r>
        <w:rPr>
          <w:rFonts w:ascii="Times New Roman" w:hAnsi="Times New Roman" w:cs="Times New Roman"/>
          <w:b/>
          <w:sz w:val="24"/>
          <w:szCs w:val="24"/>
          <w:lang w:val="en-US"/>
        </w:rPr>
        <w:t>2</w:t>
      </w:r>
      <w:r w:rsidRPr="00D418E6">
        <w:rPr>
          <w:rFonts w:ascii="Times New Roman" w:hAnsi="Times New Roman" w:cs="Times New Roman"/>
          <w:b/>
          <w:sz w:val="24"/>
          <w:szCs w:val="24"/>
          <w:lang w:val="en-US"/>
        </w:rPr>
        <w:t xml:space="preserve">: </w:t>
      </w:r>
      <w:r>
        <w:rPr>
          <w:rFonts w:ascii="Times New Roman" w:hAnsi="Times New Roman" w:cs="Times New Roman"/>
          <w:b/>
          <w:sz w:val="24"/>
          <w:szCs w:val="24"/>
          <w:lang w:val="en-US"/>
        </w:rPr>
        <w:t>3d i</w:t>
      </w:r>
      <w:r w:rsidRPr="00D418E6">
        <w:rPr>
          <w:rFonts w:ascii="Times New Roman" w:hAnsi="Times New Roman" w:cs="Times New Roman"/>
          <w:b/>
          <w:sz w:val="24"/>
          <w:szCs w:val="24"/>
          <w:lang w:val="en-US"/>
        </w:rPr>
        <w:t>nteraction</w:t>
      </w:r>
      <w:r>
        <w:rPr>
          <w:rFonts w:ascii="Times New Roman" w:hAnsi="Times New Roman" w:cs="Times New Roman"/>
          <w:b/>
          <w:sz w:val="24"/>
          <w:szCs w:val="24"/>
          <w:lang w:val="en-US"/>
        </w:rPr>
        <w:t xml:space="preserve"> image of </w:t>
      </w:r>
      <w:r w:rsidRPr="004F422F">
        <w:rPr>
          <w:rFonts w:ascii="Times New Roman" w:hAnsi="Times New Roman" w:cs="Times New Roman"/>
          <w:b/>
          <w:color w:val="212121"/>
          <w:sz w:val="24"/>
          <w:szCs w:val="24"/>
          <w:shd w:val="clear" w:color="auto" w:fill="FFFFFF"/>
        </w:rPr>
        <w:t>(3Z)-N-hydroxypenta-1,3-diene-2-sulfonamide</w:t>
      </w:r>
      <w:r>
        <w:rPr>
          <w:rFonts w:ascii="Times New Roman" w:hAnsi="Times New Roman" w:cs="Times New Roman"/>
          <w:b/>
          <w:color w:val="212121"/>
          <w:sz w:val="24"/>
          <w:szCs w:val="24"/>
          <w:shd w:val="clear" w:color="auto" w:fill="FFFFFF"/>
        </w:rPr>
        <w:t xml:space="preserve"> </w:t>
      </w:r>
      <w:r w:rsidRPr="004F422F">
        <w:rPr>
          <w:rFonts w:ascii="Times New Roman" w:hAnsi="Times New Roman" w:cs="Times New Roman"/>
          <w:b/>
          <w:sz w:val="24"/>
          <w:szCs w:val="24"/>
          <w:lang w:val="en-US"/>
        </w:rPr>
        <w:t xml:space="preserve">with </w:t>
      </w:r>
      <w:r>
        <w:rPr>
          <w:rFonts w:ascii="Times New Roman" w:hAnsi="Times New Roman" w:cs="Times New Roman"/>
          <w:b/>
          <w:sz w:val="24"/>
          <w:szCs w:val="24"/>
          <w:lang w:val="en-US"/>
        </w:rPr>
        <w:t>NDM-1</w:t>
      </w:r>
    </w:p>
    <w:p w14:paraId="17D3183F" w14:textId="77777777" w:rsidR="00ED2BED" w:rsidRDefault="00ED2BED" w:rsidP="00ED2BED">
      <w:pPr>
        <w:rPr>
          <w:rFonts w:ascii="Times New Roman" w:hAnsi="Times New Roman" w:cs="Times New Roman"/>
          <w:b/>
          <w:sz w:val="24"/>
          <w:szCs w:val="24"/>
          <w:lang w:val="en-US"/>
        </w:rPr>
      </w:pPr>
    </w:p>
    <w:p w14:paraId="3DFCB097" w14:textId="77777777" w:rsidR="00295137" w:rsidRDefault="00295137" w:rsidP="0014098D">
      <w:pPr>
        <w:spacing w:line="480" w:lineRule="auto"/>
        <w:jc w:val="both"/>
        <w:rPr>
          <w:rFonts w:ascii="Times New Roman" w:hAnsi="Times New Roman" w:cs="Times New Roman"/>
          <w:b/>
          <w:bCs/>
          <w:color w:val="000000" w:themeColor="text1"/>
          <w:sz w:val="28"/>
          <w:szCs w:val="28"/>
          <w:u w:val="single"/>
          <w:shd w:val="clear" w:color="auto" w:fill="FFFFFF"/>
        </w:rPr>
      </w:pPr>
    </w:p>
    <w:p w14:paraId="25865F91" w14:textId="77777777" w:rsidR="00CF5758" w:rsidRDefault="00CF5758" w:rsidP="0014098D">
      <w:pPr>
        <w:spacing w:line="480" w:lineRule="auto"/>
        <w:jc w:val="both"/>
        <w:rPr>
          <w:rFonts w:ascii="Times New Roman" w:hAnsi="Times New Roman" w:cs="Times New Roman"/>
          <w:b/>
          <w:bCs/>
          <w:color w:val="000000" w:themeColor="text1"/>
          <w:sz w:val="28"/>
          <w:szCs w:val="28"/>
          <w:u w:val="single"/>
          <w:shd w:val="clear" w:color="auto" w:fill="FFFFFF"/>
        </w:rPr>
      </w:pPr>
    </w:p>
    <w:p w14:paraId="1EDCB339" w14:textId="77777777" w:rsidR="00CF5758" w:rsidRDefault="00CF5758" w:rsidP="0014098D">
      <w:pPr>
        <w:spacing w:line="480" w:lineRule="auto"/>
        <w:jc w:val="both"/>
        <w:rPr>
          <w:rFonts w:ascii="Times New Roman" w:hAnsi="Times New Roman" w:cs="Times New Roman"/>
          <w:b/>
          <w:bCs/>
          <w:color w:val="000000" w:themeColor="text1"/>
          <w:sz w:val="28"/>
          <w:szCs w:val="28"/>
          <w:u w:val="single"/>
          <w:shd w:val="clear" w:color="auto" w:fill="FFFFFF"/>
        </w:rPr>
      </w:pPr>
    </w:p>
    <w:p w14:paraId="0B32AFE9" w14:textId="5EA6BF10" w:rsidR="00CF5758" w:rsidRDefault="00295137" w:rsidP="0014098D">
      <w:pPr>
        <w:spacing w:line="480" w:lineRule="auto"/>
        <w:jc w:val="both"/>
        <w:rPr>
          <w:rFonts w:ascii="Times New Roman" w:hAnsi="Times New Roman" w:cs="Times New Roman"/>
          <w:b/>
          <w:bCs/>
          <w:color w:val="000000" w:themeColor="text1"/>
          <w:sz w:val="28"/>
          <w:szCs w:val="28"/>
          <w:u w:val="single"/>
          <w:shd w:val="clear" w:color="auto" w:fill="FFFFFF"/>
        </w:rPr>
      </w:pPr>
      <w:r>
        <w:rPr>
          <w:rFonts w:ascii="Times New Roman" w:hAnsi="Times New Roman" w:cs="Times New Roman"/>
          <w:b/>
          <w:bCs/>
          <w:color w:val="000000" w:themeColor="text1"/>
          <w:sz w:val="28"/>
          <w:szCs w:val="28"/>
          <w:u w:val="single"/>
          <w:shd w:val="clear" w:color="auto" w:fill="FFFFFF"/>
        </w:rPr>
        <w:lastRenderedPageBreak/>
        <w:t>6.</w:t>
      </w:r>
      <w:r w:rsidRPr="00295137">
        <w:rPr>
          <w:rFonts w:ascii="Times New Roman" w:hAnsi="Times New Roman" w:cs="Times New Roman"/>
          <w:b/>
          <w:bCs/>
          <w:color w:val="000000" w:themeColor="text1"/>
          <w:sz w:val="28"/>
          <w:szCs w:val="28"/>
          <w:u w:val="single"/>
          <w:shd w:val="clear" w:color="auto" w:fill="FFFFFF"/>
        </w:rPr>
        <w:t>MD SIMULATIONS:</w:t>
      </w:r>
    </w:p>
    <w:p w14:paraId="7B121B9B" w14:textId="74A6DC15" w:rsidR="00295137" w:rsidRPr="00CF5758" w:rsidRDefault="00295137" w:rsidP="0014098D">
      <w:pPr>
        <w:spacing w:line="480" w:lineRule="auto"/>
        <w:jc w:val="both"/>
        <w:rPr>
          <w:rFonts w:ascii="Times New Roman" w:hAnsi="Times New Roman" w:cs="Times New Roman"/>
          <w:b/>
          <w:bCs/>
          <w:color w:val="000000" w:themeColor="text1"/>
          <w:sz w:val="28"/>
          <w:szCs w:val="28"/>
          <w:u w:val="single"/>
          <w:shd w:val="clear" w:color="auto" w:fill="FFFFFF"/>
        </w:rPr>
      </w:pPr>
      <w:r w:rsidRPr="0014098D">
        <w:rPr>
          <w:rFonts w:ascii="Times New Roman" w:hAnsi="Times New Roman" w:cs="Times New Roman"/>
          <w:sz w:val="28"/>
          <w:szCs w:val="28"/>
        </w:rPr>
        <w:t>The complexes formed by 2 hit compounds N-hydroxyfuran-2-sulfonamide (</w:t>
      </w:r>
      <w:r>
        <w:rPr>
          <w:rFonts w:ascii="Times New Roman" w:hAnsi="Times New Roman" w:cs="Times New Roman"/>
          <w:sz w:val="28"/>
          <w:szCs w:val="28"/>
        </w:rPr>
        <w:t xml:space="preserve">CID </w:t>
      </w:r>
      <w:r w:rsidRPr="0035374A">
        <w:rPr>
          <w:rFonts w:ascii="Times New Roman" w:hAnsi="Times New Roman" w:cs="Times New Roman"/>
          <w:sz w:val="28"/>
          <w:szCs w:val="28"/>
        </w:rPr>
        <w:t>:</w:t>
      </w:r>
      <w:r w:rsidRPr="0035374A">
        <w:rPr>
          <w:rStyle w:val="Strong"/>
          <w:rFonts w:ascii="Times New Roman" w:hAnsi="Times New Roman" w:cs="Times New Roman"/>
          <w:b w:val="0"/>
          <w:bCs w:val="0"/>
          <w:color w:val="000000" w:themeColor="text1"/>
          <w:sz w:val="28"/>
          <w:szCs w:val="28"/>
          <w:shd w:val="clear" w:color="auto" w:fill="FFFFFF"/>
        </w:rPr>
        <w:t xml:space="preserve">46175386) and </w:t>
      </w:r>
      <w:r w:rsidRPr="0035374A">
        <w:rPr>
          <w:rFonts w:ascii="Times New Roman" w:hAnsi="Times New Roman" w:cs="Times New Roman"/>
          <w:color w:val="000000" w:themeColor="text1"/>
          <w:sz w:val="28"/>
          <w:szCs w:val="28"/>
          <w:shd w:val="clear" w:color="auto" w:fill="FFFFFF"/>
        </w:rPr>
        <w:t>(3Z)-N-hydroxypenta-1,3-diene-2-</w:t>
      </w:r>
      <w:proofErr w:type="gramStart"/>
      <w:r w:rsidRPr="0035374A">
        <w:rPr>
          <w:rFonts w:ascii="Times New Roman" w:hAnsi="Times New Roman" w:cs="Times New Roman"/>
          <w:color w:val="000000" w:themeColor="text1"/>
          <w:sz w:val="28"/>
          <w:szCs w:val="28"/>
          <w:shd w:val="clear" w:color="auto" w:fill="FFFFFF"/>
        </w:rPr>
        <w:t>sulfonamide  (</w:t>
      </w:r>
      <w:proofErr w:type="gramEnd"/>
      <w:r w:rsidRPr="0035374A">
        <w:rPr>
          <w:rFonts w:ascii="Times New Roman" w:hAnsi="Times New Roman" w:cs="Times New Roman"/>
          <w:color w:val="000000" w:themeColor="text1"/>
          <w:sz w:val="28"/>
          <w:szCs w:val="28"/>
          <w:shd w:val="clear" w:color="auto" w:fill="FFFFFF"/>
        </w:rPr>
        <w:t xml:space="preserve">CID :118156306) with NDM-1 protein were subjected to MD simulations </w:t>
      </w:r>
      <w:r w:rsidR="00EA47C3" w:rsidRPr="0035374A">
        <w:rPr>
          <w:rFonts w:ascii="Times New Roman" w:hAnsi="Times New Roman" w:cs="Times New Roman"/>
          <w:color w:val="000000" w:themeColor="text1"/>
          <w:sz w:val="28"/>
          <w:szCs w:val="28"/>
          <w:shd w:val="clear" w:color="auto" w:fill="FFFFFF"/>
        </w:rPr>
        <w:t>and the</w:t>
      </w:r>
      <w:r w:rsidR="00E91B8C" w:rsidRPr="0035374A">
        <w:rPr>
          <w:rFonts w:ascii="Times New Roman" w:hAnsi="Times New Roman" w:cs="Times New Roman"/>
          <w:color w:val="000000" w:themeColor="text1"/>
          <w:sz w:val="28"/>
          <w:szCs w:val="28"/>
          <w:shd w:val="clear" w:color="auto" w:fill="FFFFFF"/>
        </w:rPr>
        <w:t xml:space="preserve"> results were compared to md simulation of protein system alone (control) </w:t>
      </w:r>
      <w:r w:rsidRPr="0035374A">
        <w:rPr>
          <w:rFonts w:ascii="Times New Roman" w:hAnsi="Times New Roman" w:cs="Times New Roman"/>
          <w:color w:val="000000" w:themeColor="text1"/>
          <w:sz w:val="28"/>
          <w:szCs w:val="28"/>
          <w:shd w:val="clear" w:color="auto" w:fill="FFFFFF"/>
        </w:rPr>
        <w:t>to evaluate their stability whose results are discussed below:</w:t>
      </w:r>
    </w:p>
    <w:p w14:paraId="157C668C" w14:textId="7804883F" w:rsidR="00295137" w:rsidRDefault="00295137" w:rsidP="0014098D">
      <w:pPr>
        <w:spacing w:line="480" w:lineRule="auto"/>
        <w:jc w:val="both"/>
        <w:rPr>
          <w:rFonts w:ascii="Times New Roman" w:hAnsi="Times New Roman" w:cs="Times New Roman"/>
          <w:b/>
          <w:bCs/>
          <w:color w:val="000000" w:themeColor="text1"/>
          <w:sz w:val="28"/>
          <w:szCs w:val="28"/>
          <w:shd w:val="clear" w:color="auto" w:fill="FFFFFF"/>
        </w:rPr>
      </w:pPr>
      <w:r w:rsidRPr="00295137">
        <w:rPr>
          <w:rFonts w:ascii="Times New Roman" w:hAnsi="Times New Roman" w:cs="Times New Roman"/>
          <w:b/>
          <w:bCs/>
          <w:color w:val="000000" w:themeColor="text1"/>
          <w:sz w:val="28"/>
          <w:szCs w:val="28"/>
          <w:shd w:val="clear" w:color="auto" w:fill="FFFFFF"/>
        </w:rPr>
        <w:t>a.</w:t>
      </w:r>
      <w:r>
        <w:rPr>
          <w:rFonts w:ascii="Times New Roman" w:hAnsi="Times New Roman" w:cs="Times New Roman"/>
          <w:b/>
          <w:bCs/>
          <w:color w:val="000000" w:themeColor="text1"/>
          <w:sz w:val="28"/>
          <w:szCs w:val="28"/>
          <w:shd w:val="clear" w:color="auto" w:fill="FFFFFF"/>
        </w:rPr>
        <w:t xml:space="preserve"> </w:t>
      </w:r>
      <w:r w:rsidRPr="00295137">
        <w:rPr>
          <w:rFonts w:ascii="Times New Roman" w:hAnsi="Times New Roman" w:cs="Times New Roman"/>
          <w:b/>
          <w:bCs/>
          <w:color w:val="000000" w:themeColor="text1"/>
          <w:sz w:val="28"/>
          <w:szCs w:val="28"/>
          <w:shd w:val="clear" w:color="auto" w:fill="FFFFFF"/>
        </w:rPr>
        <w:t>NDM1 – 118156306</w:t>
      </w:r>
      <w:r>
        <w:rPr>
          <w:rFonts w:ascii="Times New Roman" w:hAnsi="Times New Roman" w:cs="Times New Roman"/>
          <w:b/>
          <w:bCs/>
          <w:color w:val="000000" w:themeColor="text1"/>
          <w:sz w:val="28"/>
          <w:szCs w:val="28"/>
          <w:shd w:val="clear" w:color="auto" w:fill="FFFFFF"/>
        </w:rPr>
        <w:t xml:space="preserve"> </w:t>
      </w:r>
      <w:proofErr w:type="gramStart"/>
      <w:r>
        <w:rPr>
          <w:rFonts w:ascii="Times New Roman" w:hAnsi="Times New Roman" w:cs="Times New Roman"/>
          <w:b/>
          <w:bCs/>
          <w:color w:val="000000" w:themeColor="text1"/>
          <w:sz w:val="28"/>
          <w:szCs w:val="28"/>
          <w:shd w:val="clear" w:color="auto" w:fill="FFFFFF"/>
        </w:rPr>
        <w:t>complex</w:t>
      </w:r>
      <w:proofErr w:type="gramEnd"/>
      <w:r>
        <w:rPr>
          <w:rFonts w:ascii="Times New Roman" w:hAnsi="Times New Roman" w:cs="Times New Roman"/>
          <w:b/>
          <w:bCs/>
          <w:color w:val="000000" w:themeColor="text1"/>
          <w:sz w:val="28"/>
          <w:szCs w:val="28"/>
          <w:shd w:val="clear" w:color="auto" w:fill="FFFFFF"/>
        </w:rPr>
        <w:t>:</w:t>
      </w:r>
    </w:p>
    <w:p w14:paraId="57B9B79D" w14:textId="24AD76C1" w:rsidR="00295137" w:rsidRPr="00D12453" w:rsidRDefault="00683A65" w:rsidP="0014098D">
      <w:pPr>
        <w:spacing w:line="480" w:lineRule="auto"/>
        <w:jc w:val="both"/>
        <w:rPr>
          <w:rFonts w:ascii="Times New Roman" w:hAnsi="Times New Roman" w:cs="Times New Roman"/>
          <w:b/>
          <w:bCs/>
          <w:color w:val="000000" w:themeColor="text1"/>
          <w:sz w:val="28"/>
          <w:szCs w:val="28"/>
          <w:shd w:val="clear" w:color="auto" w:fill="FFFFFF"/>
        </w:rPr>
      </w:pPr>
      <w:r w:rsidRPr="00683A65">
        <w:rPr>
          <w:rFonts w:ascii="Times New Roman" w:hAnsi="Times New Roman" w:cs="Times New Roman"/>
          <w:b/>
          <w:bCs/>
          <w:noProof/>
          <w:color w:val="000000" w:themeColor="text1"/>
          <w:sz w:val="28"/>
          <w:szCs w:val="28"/>
          <w:shd w:val="clear" w:color="auto" w:fill="FFFFFF"/>
        </w:rPr>
        <w:drawing>
          <wp:inline distT="0" distB="0" distL="0" distR="0" wp14:anchorId="2DB19365" wp14:editId="41B5EE06">
            <wp:extent cx="5661660" cy="3200400"/>
            <wp:effectExtent l="0" t="0" r="0" b="0"/>
            <wp:docPr id="1087465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65613" name=""/>
                    <pic:cNvPicPr/>
                  </pic:nvPicPr>
                  <pic:blipFill>
                    <a:blip r:embed="rId24"/>
                    <a:stretch>
                      <a:fillRect/>
                    </a:stretch>
                  </pic:blipFill>
                  <pic:spPr>
                    <a:xfrm>
                      <a:off x="0" y="0"/>
                      <a:ext cx="5686486" cy="3214434"/>
                    </a:xfrm>
                    <a:prstGeom prst="rect">
                      <a:avLst/>
                    </a:prstGeom>
                  </pic:spPr>
                </pic:pic>
              </a:graphicData>
            </a:graphic>
          </wp:inline>
        </w:drawing>
      </w:r>
    </w:p>
    <w:p w14:paraId="22EF2143" w14:textId="4E69D3B9" w:rsidR="00295137" w:rsidRPr="00E65F1F" w:rsidRDefault="00295137" w:rsidP="00295137">
      <w:pPr>
        <w:spacing w:line="480" w:lineRule="auto"/>
        <w:jc w:val="both"/>
        <w:rPr>
          <w:rFonts w:ascii="Times New Roman" w:hAnsi="Times New Roman" w:cs="Times New Roman"/>
          <w:b/>
          <w:bCs/>
          <w:color w:val="000000" w:themeColor="text1"/>
          <w:sz w:val="24"/>
          <w:szCs w:val="24"/>
          <w:shd w:val="clear" w:color="auto" w:fill="FFFFFF"/>
        </w:rPr>
      </w:pPr>
      <w:r w:rsidRPr="00E65F1F">
        <w:rPr>
          <w:rFonts w:ascii="Times New Roman" w:hAnsi="Times New Roman" w:cs="Times New Roman"/>
          <w:b/>
          <w:bCs/>
          <w:color w:val="000000" w:themeColor="text1"/>
          <w:sz w:val="24"/>
          <w:szCs w:val="24"/>
          <w:shd w:val="clear" w:color="auto" w:fill="FFFFFF"/>
        </w:rPr>
        <w:t xml:space="preserve">Fig3.RMSD plot </w:t>
      </w:r>
      <w:proofErr w:type="gramStart"/>
      <w:r w:rsidRPr="00E65F1F">
        <w:rPr>
          <w:rFonts w:ascii="Times New Roman" w:hAnsi="Times New Roman" w:cs="Times New Roman"/>
          <w:b/>
          <w:bCs/>
          <w:color w:val="000000" w:themeColor="text1"/>
          <w:sz w:val="24"/>
          <w:szCs w:val="24"/>
          <w:shd w:val="clear" w:color="auto" w:fill="FFFFFF"/>
        </w:rPr>
        <w:t>of  NDM</w:t>
      </w:r>
      <w:proofErr w:type="gramEnd"/>
      <w:r w:rsidRPr="00E65F1F">
        <w:rPr>
          <w:rFonts w:ascii="Times New Roman" w:hAnsi="Times New Roman" w:cs="Times New Roman"/>
          <w:b/>
          <w:bCs/>
          <w:color w:val="000000" w:themeColor="text1"/>
          <w:sz w:val="24"/>
          <w:szCs w:val="24"/>
          <w:shd w:val="clear" w:color="auto" w:fill="FFFFFF"/>
        </w:rPr>
        <w:t>-1 and (3Z)-N-hydroxypenta-1,3-diene-2-sulfonamide complex</w:t>
      </w:r>
    </w:p>
    <w:p w14:paraId="320D2DE0" w14:textId="093FA715" w:rsidR="00295137" w:rsidRDefault="00295137" w:rsidP="00295137">
      <w:pPr>
        <w:spacing w:line="480" w:lineRule="auto"/>
        <w:jc w:val="both"/>
        <w:rPr>
          <w:rFonts w:ascii="Times New Roman" w:hAnsi="Times New Roman" w:cs="Times New Roman"/>
          <w:color w:val="000000" w:themeColor="text1"/>
          <w:sz w:val="28"/>
          <w:szCs w:val="28"/>
          <w:shd w:val="clear" w:color="auto" w:fill="FFFFFF"/>
        </w:rPr>
      </w:pPr>
      <w:r w:rsidRPr="00AE4B2D">
        <w:rPr>
          <w:rFonts w:ascii="Times New Roman" w:hAnsi="Times New Roman" w:cs="Times New Roman"/>
          <w:color w:val="000000" w:themeColor="text1"/>
          <w:sz w:val="28"/>
          <w:szCs w:val="28"/>
          <w:shd w:val="clear" w:color="auto" w:fill="FFFFFF"/>
        </w:rPr>
        <w:t xml:space="preserve">Root </w:t>
      </w:r>
      <w:proofErr w:type="gramStart"/>
      <w:r w:rsidRPr="00AE4B2D">
        <w:rPr>
          <w:rFonts w:ascii="Times New Roman" w:hAnsi="Times New Roman" w:cs="Times New Roman"/>
          <w:color w:val="000000" w:themeColor="text1"/>
          <w:sz w:val="28"/>
          <w:szCs w:val="28"/>
          <w:shd w:val="clear" w:color="auto" w:fill="FFFFFF"/>
        </w:rPr>
        <w:t>mean</w:t>
      </w:r>
      <w:proofErr w:type="gramEnd"/>
      <w:r w:rsidRPr="00AE4B2D">
        <w:rPr>
          <w:rFonts w:ascii="Times New Roman" w:hAnsi="Times New Roman" w:cs="Times New Roman"/>
          <w:color w:val="000000" w:themeColor="text1"/>
          <w:sz w:val="28"/>
          <w:szCs w:val="28"/>
          <w:shd w:val="clear" w:color="auto" w:fill="FFFFFF"/>
        </w:rPr>
        <w:t xml:space="preserve"> square deviation is a parameter used to measure the difference between the backbone of the protein from its initial structure to its final position which enables us to evaluate the stability of the ligand – protein complexes</w:t>
      </w:r>
      <w:r>
        <w:rPr>
          <w:rFonts w:ascii="Times New Roman" w:hAnsi="Times New Roman" w:cs="Times New Roman"/>
          <w:color w:val="000000" w:themeColor="text1"/>
          <w:sz w:val="28"/>
          <w:szCs w:val="28"/>
          <w:shd w:val="clear" w:color="auto" w:fill="FFFFFF"/>
        </w:rPr>
        <w:t>.</w:t>
      </w:r>
    </w:p>
    <w:p w14:paraId="1D2573EA" w14:textId="2E29A561" w:rsidR="00295137" w:rsidRDefault="00295137" w:rsidP="00295137">
      <w:pPr>
        <w:spacing w:line="48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 xml:space="preserve">The </w:t>
      </w:r>
      <w:r w:rsidR="00D12453">
        <w:rPr>
          <w:rFonts w:ascii="Times New Roman" w:hAnsi="Times New Roman" w:cs="Times New Roman"/>
          <w:color w:val="000000" w:themeColor="text1"/>
          <w:sz w:val="28"/>
          <w:szCs w:val="28"/>
          <w:shd w:val="clear" w:color="auto" w:fill="FFFFFF"/>
        </w:rPr>
        <w:t>RMSD</w:t>
      </w:r>
      <w:r>
        <w:rPr>
          <w:rFonts w:ascii="Times New Roman" w:hAnsi="Times New Roman" w:cs="Times New Roman"/>
          <w:color w:val="000000" w:themeColor="text1"/>
          <w:sz w:val="28"/>
          <w:szCs w:val="28"/>
          <w:shd w:val="clear" w:color="auto" w:fill="FFFFFF"/>
        </w:rPr>
        <w:t xml:space="preserve"> plot is seen going upwards initially suggesting early equilibration. There is a slight increase in </w:t>
      </w:r>
      <w:r w:rsidR="00D12453">
        <w:rPr>
          <w:rFonts w:ascii="Times New Roman" w:hAnsi="Times New Roman" w:cs="Times New Roman"/>
          <w:color w:val="000000" w:themeColor="text1"/>
          <w:sz w:val="28"/>
          <w:szCs w:val="28"/>
          <w:shd w:val="clear" w:color="auto" w:fill="FFFFFF"/>
        </w:rPr>
        <w:t>RMSD</w:t>
      </w:r>
      <w:r>
        <w:rPr>
          <w:rFonts w:ascii="Times New Roman" w:hAnsi="Times New Roman" w:cs="Times New Roman"/>
          <w:color w:val="000000" w:themeColor="text1"/>
          <w:sz w:val="28"/>
          <w:szCs w:val="28"/>
          <w:shd w:val="clear" w:color="auto" w:fill="FFFFFF"/>
        </w:rPr>
        <w:t xml:space="preserve"> value</w:t>
      </w:r>
      <w:r w:rsidR="00D12453">
        <w:rPr>
          <w:rFonts w:ascii="Times New Roman" w:hAnsi="Times New Roman" w:cs="Times New Roman"/>
          <w:color w:val="000000" w:themeColor="text1"/>
          <w:sz w:val="28"/>
          <w:szCs w:val="28"/>
          <w:shd w:val="clear" w:color="auto" w:fill="FFFFFF"/>
        </w:rPr>
        <w:t xml:space="preserve"> </w:t>
      </w:r>
      <w:proofErr w:type="spellStart"/>
      <w:r>
        <w:rPr>
          <w:rFonts w:ascii="Times New Roman" w:hAnsi="Times New Roman" w:cs="Times New Roman"/>
          <w:color w:val="000000" w:themeColor="text1"/>
          <w:sz w:val="28"/>
          <w:szCs w:val="28"/>
          <w:shd w:val="clear" w:color="auto" w:fill="FFFFFF"/>
        </w:rPr>
        <w:t>upto</w:t>
      </w:r>
      <w:proofErr w:type="spellEnd"/>
      <w:r>
        <w:rPr>
          <w:rFonts w:ascii="Times New Roman" w:hAnsi="Times New Roman" w:cs="Times New Roman"/>
          <w:color w:val="000000" w:themeColor="text1"/>
          <w:sz w:val="28"/>
          <w:szCs w:val="28"/>
          <w:shd w:val="clear" w:color="auto" w:fill="FFFFFF"/>
        </w:rPr>
        <w:t xml:space="preserve"> </w:t>
      </w:r>
      <w:r w:rsidR="00DF060F">
        <w:rPr>
          <w:rFonts w:ascii="Times New Roman" w:hAnsi="Times New Roman" w:cs="Times New Roman"/>
          <w:color w:val="000000" w:themeColor="text1"/>
          <w:sz w:val="28"/>
          <w:szCs w:val="28"/>
          <w:shd w:val="clear" w:color="auto" w:fill="FFFFFF"/>
        </w:rPr>
        <w:t>10</w:t>
      </w:r>
      <w:r>
        <w:rPr>
          <w:rFonts w:ascii="Times New Roman" w:hAnsi="Times New Roman" w:cs="Times New Roman"/>
          <w:color w:val="000000" w:themeColor="text1"/>
          <w:sz w:val="28"/>
          <w:szCs w:val="28"/>
          <w:shd w:val="clear" w:color="auto" w:fill="FFFFFF"/>
        </w:rPr>
        <w:t xml:space="preserve">000ps which represents an equilibration phase where the complex transitions into a </w:t>
      </w:r>
      <w:proofErr w:type="spellStart"/>
      <w:r>
        <w:rPr>
          <w:rFonts w:ascii="Times New Roman" w:hAnsi="Times New Roman" w:cs="Times New Roman"/>
          <w:color w:val="000000" w:themeColor="text1"/>
          <w:sz w:val="28"/>
          <w:szCs w:val="28"/>
          <w:shd w:val="clear" w:color="auto" w:fill="FFFFFF"/>
        </w:rPr>
        <w:t>more</w:t>
      </w:r>
      <w:r w:rsidR="00396A10">
        <w:rPr>
          <w:rFonts w:ascii="Times New Roman" w:hAnsi="Times New Roman" w:cs="Times New Roman"/>
          <w:color w:val="000000" w:themeColor="text1"/>
          <w:sz w:val="28"/>
          <w:szCs w:val="28"/>
          <w:shd w:val="clear" w:color="auto" w:fill="FFFFFF"/>
        </w:rPr>
        <w:t>a</w:t>
      </w:r>
      <w:proofErr w:type="spellEnd"/>
      <w:r>
        <w:rPr>
          <w:rFonts w:ascii="Times New Roman" w:hAnsi="Times New Roman" w:cs="Times New Roman"/>
          <w:color w:val="000000" w:themeColor="text1"/>
          <w:sz w:val="28"/>
          <w:szCs w:val="28"/>
          <w:shd w:val="clear" w:color="auto" w:fill="FFFFFF"/>
        </w:rPr>
        <w:t xml:space="preserve"> stable state with</w:t>
      </w:r>
      <w:r w:rsidR="00DF060F">
        <w:rPr>
          <w:rFonts w:ascii="Times New Roman" w:hAnsi="Times New Roman" w:cs="Times New Roman"/>
          <w:color w:val="000000" w:themeColor="text1"/>
          <w:sz w:val="28"/>
          <w:szCs w:val="28"/>
          <w:shd w:val="clear" w:color="auto" w:fill="FFFFFF"/>
        </w:rPr>
        <w:t xml:space="preserve"> some </w:t>
      </w:r>
      <w:r>
        <w:rPr>
          <w:rFonts w:ascii="Times New Roman" w:hAnsi="Times New Roman" w:cs="Times New Roman"/>
          <w:color w:val="000000" w:themeColor="text1"/>
          <w:sz w:val="28"/>
          <w:szCs w:val="28"/>
          <w:shd w:val="clear" w:color="auto" w:fill="FFFFFF"/>
        </w:rPr>
        <w:t xml:space="preserve">fluctuation. RMSD </w:t>
      </w:r>
      <w:r w:rsidR="00D12453">
        <w:rPr>
          <w:rFonts w:ascii="Times New Roman" w:hAnsi="Times New Roman" w:cs="Times New Roman"/>
          <w:color w:val="000000" w:themeColor="text1"/>
          <w:sz w:val="28"/>
          <w:szCs w:val="28"/>
          <w:shd w:val="clear" w:color="auto" w:fill="FFFFFF"/>
        </w:rPr>
        <w:t xml:space="preserve">is </w:t>
      </w:r>
      <w:r>
        <w:rPr>
          <w:rFonts w:ascii="Times New Roman" w:hAnsi="Times New Roman" w:cs="Times New Roman"/>
          <w:color w:val="000000" w:themeColor="text1"/>
          <w:sz w:val="28"/>
          <w:szCs w:val="28"/>
          <w:shd w:val="clear" w:color="auto" w:fill="FFFFFF"/>
        </w:rPr>
        <w:t>in between 0.1 to 0.</w:t>
      </w:r>
      <w:r w:rsidR="00D12453">
        <w:rPr>
          <w:rFonts w:ascii="Times New Roman" w:hAnsi="Times New Roman" w:cs="Times New Roman"/>
          <w:color w:val="000000" w:themeColor="text1"/>
          <w:sz w:val="28"/>
          <w:szCs w:val="28"/>
          <w:shd w:val="clear" w:color="auto" w:fill="FFFFFF"/>
        </w:rPr>
        <w:t>2</w:t>
      </w:r>
      <w:r w:rsidR="00423777">
        <w:rPr>
          <w:rFonts w:ascii="Times New Roman" w:hAnsi="Times New Roman" w:cs="Times New Roman"/>
          <w:color w:val="000000" w:themeColor="text1"/>
          <w:sz w:val="28"/>
          <w:szCs w:val="28"/>
          <w:shd w:val="clear" w:color="auto" w:fill="FFFFFF"/>
        </w:rPr>
        <w:t>5</w:t>
      </w:r>
      <w:r w:rsidR="00D12453">
        <w:rPr>
          <w:rFonts w:ascii="Times New Roman" w:hAnsi="Times New Roman" w:cs="Times New Roman"/>
          <w:color w:val="000000" w:themeColor="text1"/>
          <w:sz w:val="28"/>
          <w:szCs w:val="28"/>
          <w:shd w:val="clear" w:color="auto" w:fill="FFFFFF"/>
        </w:rPr>
        <w:t xml:space="preserve"> </w:t>
      </w:r>
      <w:r w:rsidR="00A05445">
        <w:rPr>
          <w:rFonts w:ascii="Times New Roman" w:hAnsi="Times New Roman" w:cs="Times New Roman"/>
          <w:color w:val="000000" w:themeColor="text1"/>
          <w:sz w:val="28"/>
          <w:szCs w:val="28"/>
          <w:shd w:val="clear" w:color="auto" w:fill="FFFFFF"/>
        </w:rPr>
        <w:t xml:space="preserve">throughout the simulation </w:t>
      </w:r>
      <w:r>
        <w:rPr>
          <w:rFonts w:ascii="Times New Roman" w:hAnsi="Times New Roman" w:cs="Times New Roman"/>
          <w:color w:val="000000" w:themeColor="text1"/>
          <w:sz w:val="28"/>
          <w:szCs w:val="28"/>
          <w:shd w:val="clear" w:color="auto" w:fill="FFFFFF"/>
        </w:rPr>
        <w:t xml:space="preserve">after </w:t>
      </w:r>
      <w:r w:rsidR="00423777">
        <w:rPr>
          <w:rFonts w:ascii="Times New Roman" w:hAnsi="Times New Roman" w:cs="Times New Roman"/>
          <w:color w:val="000000" w:themeColor="text1"/>
          <w:sz w:val="28"/>
          <w:szCs w:val="28"/>
          <w:shd w:val="clear" w:color="auto" w:fill="FFFFFF"/>
        </w:rPr>
        <w:t xml:space="preserve">initial </w:t>
      </w:r>
      <w:r w:rsidR="007C6669">
        <w:rPr>
          <w:rFonts w:ascii="Times New Roman" w:hAnsi="Times New Roman" w:cs="Times New Roman"/>
          <w:color w:val="000000" w:themeColor="text1"/>
          <w:sz w:val="28"/>
          <w:szCs w:val="28"/>
          <w:shd w:val="clear" w:color="auto" w:fill="FFFFFF"/>
        </w:rPr>
        <w:t xml:space="preserve">phase </w:t>
      </w:r>
      <w:r>
        <w:rPr>
          <w:rFonts w:ascii="Times New Roman" w:hAnsi="Times New Roman" w:cs="Times New Roman"/>
          <w:color w:val="000000" w:themeColor="text1"/>
          <w:sz w:val="28"/>
          <w:szCs w:val="28"/>
          <w:shd w:val="clear" w:color="auto" w:fill="FFFFFF"/>
        </w:rPr>
        <w:t>which is not a significant fluctuation.</w:t>
      </w:r>
      <w:r w:rsidR="007C6669">
        <w:rPr>
          <w:rFonts w:ascii="Times New Roman" w:hAnsi="Times New Roman" w:cs="Times New Roman"/>
          <w:color w:val="000000" w:themeColor="text1"/>
          <w:sz w:val="28"/>
          <w:szCs w:val="28"/>
          <w:shd w:val="clear" w:color="auto" w:fill="FFFFFF"/>
        </w:rPr>
        <w:t xml:space="preserve"> One peak is obser</w:t>
      </w:r>
      <w:r w:rsidR="00396A10">
        <w:rPr>
          <w:rFonts w:ascii="Times New Roman" w:hAnsi="Times New Roman" w:cs="Times New Roman"/>
          <w:color w:val="000000" w:themeColor="text1"/>
          <w:sz w:val="28"/>
          <w:szCs w:val="28"/>
          <w:shd w:val="clear" w:color="auto" w:fill="FFFFFF"/>
        </w:rPr>
        <w:t>ved in the complex at 35000ps</w:t>
      </w:r>
      <w:r w:rsidR="00C76B89">
        <w:rPr>
          <w:rFonts w:ascii="Times New Roman" w:hAnsi="Times New Roman" w:cs="Times New Roman"/>
          <w:color w:val="000000" w:themeColor="text1"/>
          <w:sz w:val="28"/>
          <w:szCs w:val="28"/>
          <w:shd w:val="clear" w:color="auto" w:fill="FFFFFF"/>
        </w:rPr>
        <w:t xml:space="preserve"> compared to the protein(control) possibly induced by ligand </w:t>
      </w:r>
      <w:proofErr w:type="gramStart"/>
      <w:r w:rsidR="00C76B89">
        <w:rPr>
          <w:rFonts w:ascii="Times New Roman" w:hAnsi="Times New Roman" w:cs="Times New Roman"/>
          <w:color w:val="000000" w:themeColor="text1"/>
          <w:sz w:val="28"/>
          <w:szCs w:val="28"/>
          <w:shd w:val="clear" w:color="auto" w:fill="FFFFFF"/>
        </w:rPr>
        <w:t>binding</w:t>
      </w:r>
      <w:r w:rsidR="007C6669">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 This</w:t>
      </w:r>
      <w:proofErr w:type="gramEnd"/>
      <w:r>
        <w:rPr>
          <w:rFonts w:ascii="Times New Roman" w:hAnsi="Times New Roman" w:cs="Times New Roman"/>
          <w:color w:val="000000" w:themeColor="text1"/>
          <w:sz w:val="28"/>
          <w:szCs w:val="28"/>
          <w:shd w:val="clear" w:color="auto" w:fill="FFFFFF"/>
        </w:rPr>
        <w:t xml:space="preserve"> shows that the complex is stable with minimal fluctuation after equilibration is achieved which should provide sufficient duration for the ligand to act on the protein.</w:t>
      </w:r>
    </w:p>
    <w:p w14:paraId="13E807D0" w14:textId="2D5E603D" w:rsidR="00D12453" w:rsidRDefault="00FE40A8" w:rsidP="00295137">
      <w:pPr>
        <w:spacing w:line="480" w:lineRule="auto"/>
        <w:jc w:val="both"/>
        <w:rPr>
          <w:rFonts w:ascii="Times New Roman" w:hAnsi="Times New Roman" w:cs="Times New Roman"/>
          <w:color w:val="000000" w:themeColor="text1"/>
          <w:sz w:val="28"/>
          <w:szCs w:val="28"/>
          <w:shd w:val="clear" w:color="auto" w:fill="FFFFFF"/>
        </w:rPr>
      </w:pPr>
      <w:r w:rsidRPr="00FE40A8">
        <w:rPr>
          <w:rFonts w:ascii="Times New Roman" w:hAnsi="Times New Roman" w:cs="Times New Roman"/>
          <w:noProof/>
          <w:color w:val="000000" w:themeColor="text1"/>
          <w:sz w:val="28"/>
          <w:szCs w:val="28"/>
          <w:shd w:val="clear" w:color="auto" w:fill="FFFFFF"/>
        </w:rPr>
        <w:drawing>
          <wp:inline distT="0" distB="0" distL="0" distR="0" wp14:anchorId="189ED6BC" wp14:editId="6955B439">
            <wp:extent cx="5730875" cy="2994660"/>
            <wp:effectExtent l="0" t="0" r="3175" b="0"/>
            <wp:docPr id="1168812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12585" name=""/>
                    <pic:cNvPicPr/>
                  </pic:nvPicPr>
                  <pic:blipFill>
                    <a:blip r:embed="rId25"/>
                    <a:stretch>
                      <a:fillRect/>
                    </a:stretch>
                  </pic:blipFill>
                  <pic:spPr>
                    <a:xfrm>
                      <a:off x="0" y="0"/>
                      <a:ext cx="5736892" cy="2997804"/>
                    </a:xfrm>
                    <a:prstGeom prst="rect">
                      <a:avLst/>
                    </a:prstGeom>
                  </pic:spPr>
                </pic:pic>
              </a:graphicData>
            </a:graphic>
          </wp:inline>
        </w:drawing>
      </w:r>
    </w:p>
    <w:p w14:paraId="4D5C126A" w14:textId="5D3E2EA8" w:rsidR="00D12453" w:rsidRPr="00E65F1F" w:rsidRDefault="00D12453" w:rsidP="00D12453">
      <w:pPr>
        <w:spacing w:line="480" w:lineRule="auto"/>
        <w:jc w:val="both"/>
        <w:rPr>
          <w:rFonts w:ascii="Times New Roman" w:hAnsi="Times New Roman" w:cs="Times New Roman"/>
          <w:b/>
          <w:bCs/>
          <w:color w:val="000000" w:themeColor="text1"/>
          <w:sz w:val="24"/>
          <w:szCs w:val="24"/>
          <w:shd w:val="clear" w:color="auto" w:fill="FFFFFF"/>
        </w:rPr>
      </w:pPr>
      <w:r w:rsidRPr="00E65F1F">
        <w:rPr>
          <w:rFonts w:ascii="Times New Roman" w:hAnsi="Times New Roman" w:cs="Times New Roman"/>
          <w:b/>
          <w:bCs/>
          <w:color w:val="000000" w:themeColor="text1"/>
          <w:sz w:val="24"/>
          <w:szCs w:val="24"/>
          <w:shd w:val="clear" w:color="auto" w:fill="FFFFFF"/>
        </w:rPr>
        <w:t xml:space="preserve">Fig4.RMSF plot </w:t>
      </w:r>
      <w:proofErr w:type="gramStart"/>
      <w:r w:rsidRPr="00E65F1F">
        <w:rPr>
          <w:rFonts w:ascii="Times New Roman" w:hAnsi="Times New Roman" w:cs="Times New Roman"/>
          <w:b/>
          <w:bCs/>
          <w:color w:val="000000" w:themeColor="text1"/>
          <w:sz w:val="24"/>
          <w:szCs w:val="24"/>
          <w:shd w:val="clear" w:color="auto" w:fill="FFFFFF"/>
        </w:rPr>
        <w:t>of  NDM</w:t>
      </w:r>
      <w:proofErr w:type="gramEnd"/>
      <w:r w:rsidRPr="00E65F1F">
        <w:rPr>
          <w:rFonts w:ascii="Times New Roman" w:hAnsi="Times New Roman" w:cs="Times New Roman"/>
          <w:b/>
          <w:bCs/>
          <w:color w:val="000000" w:themeColor="text1"/>
          <w:sz w:val="24"/>
          <w:szCs w:val="24"/>
          <w:shd w:val="clear" w:color="auto" w:fill="FFFFFF"/>
        </w:rPr>
        <w:t>-1 and (3Z)-N-hydroxypenta-1,3-diene-2-sulfonamide complex</w:t>
      </w:r>
    </w:p>
    <w:p w14:paraId="0E0F6B29" w14:textId="1D0647C0" w:rsidR="00295137" w:rsidRDefault="00D12453" w:rsidP="0014098D">
      <w:pPr>
        <w:spacing w:line="480" w:lineRule="auto"/>
        <w:jc w:val="both"/>
        <w:rPr>
          <w:rFonts w:ascii="Times New Roman" w:hAnsi="Times New Roman" w:cs="Times New Roman"/>
          <w:color w:val="000000" w:themeColor="text1"/>
          <w:sz w:val="28"/>
          <w:szCs w:val="28"/>
          <w:shd w:val="clear" w:color="auto" w:fill="FFFFFF"/>
        </w:rPr>
      </w:pPr>
      <w:r w:rsidRPr="00D12453">
        <w:rPr>
          <w:rFonts w:ascii="Times New Roman" w:hAnsi="Times New Roman" w:cs="Times New Roman"/>
          <w:color w:val="000000" w:themeColor="text1"/>
          <w:sz w:val="28"/>
          <w:szCs w:val="28"/>
          <w:shd w:val="clear" w:color="auto" w:fill="FFFFFF"/>
        </w:rPr>
        <w:t>RMSF measures the average deviation of atomic positions from their mean position along the simulation.</w:t>
      </w:r>
      <w:r w:rsidR="00C76B89">
        <w:rPr>
          <w:rFonts w:ascii="Times New Roman" w:hAnsi="Times New Roman" w:cs="Times New Roman"/>
          <w:color w:val="000000" w:themeColor="text1"/>
          <w:sz w:val="28"/>
          <w:szCs w:val="28"/>
          <w:shd w:val="clear" w:color="auto" w:fill="FFFFFF"/>
        </w:rPr>
        <w:t xml:space="preserve"> </w:t>
      </w:r>
      <w:r w:rsidR="00C76B89" w:rsidRPr="00817D5A">
        <w:rPr>
          <w:rFonts w:ascii="Times New Roman" w:hAnsi="Times New Roman" w:cs="Times New Roman"/>
          <w:color w:val="FF0000"/>
          <w:sz w:val="28"/>
          <w:szCs w:val="28"/>
          <w:shd w:val="clear" w:color="auto" w:fill="FFFFFF"/>
        </w:rPr>
        <w:t xml:space="preserve">The </w:t>
      </w:r>
      <w:r w:rsidR="001C2EE4" w:rsidRPr="00817D5A">
        <w:rPr>
          <w:rFonts w:ascii="Times New Roman" w:hAnsi="Times New Roman" w:cs="Times New Roman"/>
          <w:color w:val="FF0000"/>
          <w:sz w:val="28"/>
          <w:szCs w:val="28"/>
          <w:shd w:val="clear" w:color="auto" w:fill="FFFFFF"/>
        </w:rPr>
        <w:t xml:space="preserve">chain to which ligand was bound contained </w:t>
      </w:r>
      <w:r w:rsidR="00F03F9B" w:rsidRPr="00817D5A">
        <w:rPr>
          <w:rFonts w:ascii="Times New Roman" w:hAnsi="Times New Roman" w:cs="Times New Roman"/>
          <w:color w:val="FF0000"/>
          <w:sz w:val="28"/>
          <w:szCs w:val="28"/>
          <w:shd w:val="clear" w:color="auto" w:fill="FFFFFF"/>
        </w:rPr>
        <w:t xml:space="preserve">228 residues </w:t>
      </w:r>
      <w:r w:rsidR="00323AB2" w:rsidRPr="00817D5A">
        <w:rPr>
          <w:rFonts w:ascii="Times New Roman" w:hAnsi="Times New Roman" w:cs="Times New Roman"/>
          <w:color w:val="FF0000"/>
          <w:sz w:val="28"/>
          <w:szCs w:val="28"/>
          <w:shd w:val="clear" w:color="auto" w:fill="FFFFFF"/>
        </w:rPr>
        <w:t xml:space="preserve">numbered from 42 to 270 and the other residues were </w:t>
      </w:r>
      <w:r w:rsidR="00817D5A" w:rsidRPr="00817D5A">
        <w:rPr>
          <w:rFonts w:ascii="Times New Roman" w:hAnsi="Times New Roman" w:cs="Times New Roman"/>
          <w:color w:val="FF0000"/>
          <w:sz w:val="28"/>
          <w:szCs w:val="28"/>
          <w:shd w:val="clear" w:color="auto" w:fill="FFFFFF"/>
        </w:rPr>
        <w:t xml:space="preserve">deleted before </w:t>
      </w:r>
      <w:r w:rsidR="00817D5A" w:rsidRPr="00817D5A">
        <w:rPr>
          <w:rFonts w:ascii="Times New Roman" w:hAnsi="Times New Roman" w:cs="Times New Roman"/>
          <w:color w:val="FF0000"/>
          <w:sz w:val="28"/>
          <w:szCs w:val="28"/>
          <w:shd w:val="clear" w:color="auto" w:fill="FFFFFF"/>
        </w:rPr>
        <w:lastRenderedPageBreak/>
        <w:t>simulation to reduce computational workload</w:t>
      </w:r>
      <w:r w:rsidR="00817D5A">
        <w:rPr>
          <w:rFonts w:ascii="Times New Roman" w:hAnsi="Times New Roman" w:cs="Times New Roman"/>
          <w:color w:val="000000" w:themeColor="text1"/>
          <w:sz w:val="28"/>
          <w:szCs w:val="28"/>
          <w:shd w:val="clear" w:color="auto" w:fill="FFFFFF"/>
        </w:rPr>
        <w:t xml:space="preserve">. </w:t>
      </w:r>
      <w:r w:rsidR="00A05445">
        <w:rPr>
          <w:rFonts w:ascii="Times New Roman" w:hAnsi="Times New Roman" w:cs="Times New Roman"/>
          <w:color w:val="000000" w:themeColor="text1"/>
          <w:sz w:val="28"/>
          <w:szCs w:val="28"/>
          <w:shd w:val="clear" w:color="auto" w:fill="FFFFFF"/>
        </w:rPr>
        <w:t>Peak of 0.2</w:t>
      </w:r>
      <w:r w:rsidR="00817D5A">
        <w:rPr>
          <w:rFonts w:ascii="Times New Roman" w:hAnsi="Times New Roman" w:cs="Times New Roman"/>
          <w:color w:val="000000" w:themeColor="text1"/>
          <w:sz w:val="28"/>
          <w:szCs w:val="28"/>
          <w:shd w:val="clear" w:color="auto" w:fill="FFFFFF"/>
        </w:rPr>
        <w:t>5</w:t>
      </w:r>
      <w:r w:rsidR="00A05445">
        <w:rPr>
          <w:rFonts w:ascii="Times New Roman" w:hAnsi="Times New Roman" w:cs="Times New Roman"/>
          <w:color w:val="000000" w:themeColor="text1"/>
          <w:sz w:val="28"/>
          <w:szCs w:val="28"/>
          <w:shd w:val="clear" w:color="auto" w:fill="FFFFFF"/>
        </w:rPr>
        <w:t>nm</w:t>
      </w:r>
      <w:r w:rsidR="00817D5A">
        <w:rPr>
          <w:rFonts w:ascii="Times New Roman" w:hAnsi="Times New Roman" w:cs="Times New Roman"/>
          <w:color w:val="000000" w:themeColor="text1"/>
          <w:sz w:val="28"/>
          <w:szCs w:val="28"/>
          <w:shd w:val="clear" w:color="auto" w:fill="FFFFFF"/>
        </w:rPr>
        <w:t xml:space="preserve"> is seen fluctuating </w:t>
      </w:r>
      <w:r w:rsidR="001E2E09">
        <w:rPr>
          <w:rFonts w:ascii="Times New Roman" w:hAnsi="Times New Roman" w:cs="Times New Roman"/>
          <w:color w:val="000000" w:themeColor="text1"/>
          <w:sz w:val="28"/>
          <w:szCs w:val="28"/>
          <w:shd w:val="clear" w:color="auto" w:fill="FFFFFF"/>
        </w:rPr>
        <w:t xml:space="preserve">at residue 180 probably </w:t>
      </w:r>
      <w:r w:rsidR="00206C28">
        <w:rPr>
          <w:rFonts w:ascii="Times New Roman" w:hAnsi="Times New Roman" w:cs="Times New Roman"/>
          <w:color w:val="000000" w:themeColor="text1"/>
          <w:sz w:val="28"/>
          <w:szCs w:val="28"/>
          <w:shd w:val="clear" w:color="auto" w:fill="FFFFFF"/>
        </w:rPr>
        <w:t xml:space="preserve">due to transition of protein from its initial </w:t>
      </w:r>
      <w:proofErr w:type="gramStart"/>
      <w:r w:rsidR="00206C28">
        <w:rPr>
          <w:rFonts w:ascii="Times New Roman" w:hAnsi="Times New Roman" w:cs="Times New Roman"/>
          <w:color w:val="000000" w:themeColor="text1"/>
          <w:sz w:val="28"/>
          <w:szCs w:val="28"/>
          <w:shd w:val="clear" w:color="auto" w:fill="FFFFFF"/>
        </w:rPr>
        <w:t xml:space="preserve">state </w:t>
      </w:r>
      <w:r w:rsidR="00A05445">
        <w:rPr>
          <w:rFonts w:ascii="Times New Roman" w:hAnsi="Times New Roman" w:cs="Times New Roman"/>
          <w:color w:val="000000" w:themeColor="text1"/>
          <w:sz w:val="28"/>
          <w:szCs w:val="28"/>
          <w:shd w:val="clear" w:color="auto" w:fill="FFFFFF"/>
        </w:rPr>
        <w:t xml:space="preserve"> and</w:t>
      </w:r>
      <w:proofErr w:type="gramEnd"/>
      <w:r w:rsidR="00A05445">
        <w:rPr>
          <w:rFonts w:ascii="Times New Roman" w:hAnsi="Times New Roman" w:cs="Times New Roman"/>
          <w:color w:val="000000" w:themeColor="text1"/>
          <w:sz w:val="28"/>
          <w:szCs w:val="28"/>
          <w:shd w:val="clear" w:color="auto" w:fill="FFFFFF"/>
        </w:rPr>
        <w:t xml:space="preserve"> </w:t>
      </w:r>
      <w:r w:rsidR="002717D9">
        <w:rPr>
          <w:rFonts w:ascii="Times New Roman" w:hAnsi="Times New Roman" w:cs="Times New Roman"/>
          <w:color w:val="000000" w:themeColor="text1"/>
          <w:sz w:val="28"/>
          <w:szCs w:val="28"/>
          <w:shd w:val="clear" w:color="auto" w:fill="FFFFFF"/>
        </w:rPr>
        <w:t>some smaller fluctuations</w:t>
      </w:r>
      <w:r w:rsidR="00C20EF9">
        <w:rPr>
          <w:rFonts w:ascii="Times New Roman" w:hAnsi="Times New Roman" w:cs="Times New Roman"/>
          <w:color w:val="000000" w:themeColor="text1"/>
          <w:sz w:val="28"/>
          <w:szCs w:val="28"/>
          <w:shd w:val="clear" w:color="auto" w:fill="FFFFFF"/>
        </w:rPr>
        <w:t xml:space="preserve"> </w:t>
      </w:r>
      <w:r w:rsidR="00A05445">
        <w:rPr>
          <w:rFonts w:ascii="Times New Roman" w:hAnsi="Times New Roman" w:cs="Times New Roman"/>
          <w:color w:val="000000" w:themeColor="text1"/>
          <w:sz w:val="28"/>
          <w:szCs w:val="28"/>
          <w:shd w:val="clear" w:color="auto" w:fill="FFFFFF"/>
        </w:rPr>
        <w:t xml:space="preserve">are observed at </w:t>
      </w:r>
      <w:r w:rsidR="00C20EF9">
        <w:rPr>
          <w:rFonts w:ascii="Times New Roman" w:hAnsi="Times New Roman" w:cs="Times New Roman"/>
          <w:color w:val="000000" w:themeColor="text1"/>
          <w:sz w:val="28"/>
          <w:szCs w:val="28"/>
          <w:shd w:val="clear" w:color="auto" w:fill="FFFFFF"/>
        </w:rPr>
        <w:t>residues 220 and 250</w:t>
      </w:r>
      <w:r w:rsidR="00A05445">
        <w:rPr>
          <w:rFonts w:ascii="Times New Roman" w:hAnsi="Times New Roman" w:cs="Times New Roman"/>
          <w:color w:val="000000" w:themeColor="text1"/>
          <w:sz w:val="28"/>
          <w:szCs w:val="28"/>
          <w:shd w:val="clear" w:color="auto" w:fill="FFFFFF"/>
        </w:rPr>
        <w:t xml:space="preserve"> which indicate inherently flexible residues probably as a dynamic response to the binding. Other regions exhibit lower RMSF values around 0.1nm indicative of structurally rigid areas. The data suggests that the protein retains its structural integrity with localised flexibility throughout the 20ns of simulation.</w:t>
      </w:r>
    </w:p>
    <w:p w14:paraId="559A4A09" w14:textId="02B1BEF7" w:rsidR="00886BD6" w:rsidRDefault="00886BD6" w:rsidP="0014098D">
      <w:pPr>
        <w:spacing w:line="480" w:lineRule="auto"/>
        <w:jc w:val="both"/>
        <w:rPr>
          <w:rFonts w:ascii="Times New Roman" w:hAnsi="Times New Roman" w:cs="Times New Roman"/>
          <w:color w:val="000000" w:themeColor="text1"/>
          <w:sz w:val="28"/>
          <w:szCs w:val="28"/>
          <w:shd w:val="clear" w:color="auto" w:fill="FFFFFF"/>
        </w:rPr>
      </w:pPr>
      <w:r w:rsidRPr="00886BD6">
        <w:rPr>
          <w:rFonts w:ascii="Times New Roman" w:hAnsi="Times New Roman" w:cs="Times New Roman"/>
          <w:noProof/>
          <w:color w:val="000000" w:themeColor="text1"/>
          <w:sz w:val="28"/>
          <w:szCs w:val="28"/>
          <w:shd w:val="clear" w:color="auto" w:fill="FFFFFF"/>
        </w:rPr>
        <w:drawing>
          <wp:inline distT="0" distB="0" distL="0" distR="0" wp14:anchorId="77F7B975" wp14:editId="7EE729AF">
            <wp:extent cx="6149340" cy="3710940"/>
            <wp:effectExtent l="0" t="0" r="3810" b="3810"/>
            <wp:docPr id="762189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89638" name=""/>
                    <pic:cNvPicPr/>
                  </pic:nvPicPr>
                  <pic:blipFill>
                    <a:blip r:embed="rId26"/>
                    <a:stretch>
                      <a:fillRect/>
                    </a:stretch>
                  </pic:blipFill>
                  <pic:spPr>
                    <a:xfrm>
                      <a:off x="0" y="0"/>
                      <a:ext cx="6164517" cy="3720099"/>
                    </a:xfrm>
                    <a:prstGeom prst="rect">
                      <a:avLst/>
                    </a:prstGeom>
                  </pic:spPr>
                </pic:pic>
              </a:graphicData>
            </a:graphic>
          </wp:inline>
        </w:drawing>
      </w:r>
    </w:p>
    <w:p w14:paraId="568340F0" w14:textId="7B04D40C" w:rsidR="00A05445" w:rsidRPr="00D12453" w:rsidRDefault="00A05445" w:rsidP="0014098D">
      <w:pPr>
        <w:spacing w:line="480" w:lineRule="auto"/>
        <w:jc w:val="both"/>
        <w:rPr>
          <w:rFonts w:ascii="Times New Roman" w:hAnsi="Times New Roman" w:cs="Times New Roman"/>
          <w:color w:val="000000" w:themeColor="text1"/>
          <w:sz w:val="28"/>
          <w:szCs w:val="28"/>
          <w:shd w:val="clear" w:color="auto" w:fill="FFFFFF"/>
        </w:rPr>
      </w:pPr>
    </w:p>
    <w:p w14:paraId="54382903" w14:textId="3DB7A493" w:rsidR="00C734DB" w:rsidRPr="00E65F1F" w:rsidRDefault="00C734DB" w:rsidP="00C734DB">
      <w:pPr>
        <w:spacing w:line="480" w:lineRule="auto"/>
        <w:jc w:val="both"/>
        <w:rPr>
          <w:rFonts w:ascii="Times New Roman" w:hAnsi="Times New Roman" w:cs="Times New Roman"/>
          <w:b/>
          <w:bCs/>
          <w:color w:val="000000" w:themeColor="text1"/>
          <w:sz w:val="24"/>
          <w:szCs w:val="24"/>
          <w:shd w:val="clear" w:color="auto" w:fill="FFFFFF"/>
        </w:rPr>
      </w:pPr>
      <w:r w:rsidRPr="00E65F1F">
        <w:rPr>
          <w:rFonts w:ascii="Times New Roman" w:hAnsi="Times New Roman" w:cs="Times New Roman"/>
          <w:b/>
          <w:bCs/>
          <w:color w:val="000000" w:themeColor="text1"/>
          <w:sz w:val="24"/>
          <w:szCs w:val="24"/>
          <w:shd w:val="clear" w:color="auto" w:fill="FFFFFF"/>
        </w:rPr>
        <w:t>Fig5.Rg plot of NDM-1 and (3Z)-N-hydroxypenta-1,3-diene-2-sulfonamide complex</w:t>
      </w:r>
    </w:p>
    <w:p w14:paraId="6B1CC07D" w14:textId="505DCA3F" w:rsidR="00C734DB" w:rsidRDefault="00C734DB" w:rsidP="0014098D">
      <w:pPr>
        <w:spacing w:line="480" w:lineRule="auto"/>
        <w:jc w:val="both"/>
        <w:rPr>
          <w:rFonts w:ascii="Times New Roman" w:hAnsi="Times New Roman" w:cs="Times New Roman"/>
          <w:color w:val="000000" w:themeColor="text1"/>
          <w:sz w:val="28"/>
          <w:szCs w:val="28"/>
          <w:shd w:val="clear" w:color="auto" w:fill="FFFFFF"/>
        </w:rPr>
      </w:pPr>
      <w:r w:rsidRPr="00C734DB">
        <w:rPr>
          <w:rFonts w:ascii="Times New Roman" w:hAnsi="Times New Roman" w:cs="Times New Roman"/>
          <w:b/>
          <w:bCs/>
          <w:color w:val="000000" w:themeColor="text1"/>
          <w:sz w:val="28"/>
          <w:szCs w:val="28"/>
          <w:shd w:val="clear" w:color="auto" w:fill="FFFFFF"/>
        </w:rPr>
        <w:t> </w:t>
      </w:r>
      <w:r w:rsidRPr="00C734DB">
        <w:rPr>
          <w:rFonts w:ascii="Times New Roman" w:hAnsi="Times New Roman" w:cs="Times New Roman"/>
          <w:color w:val="000000" w:themeColor="text1"/>
          <w:sz w:val="28"/>
          <w:szCs w:val="28"/>
          <w:shd w:val="clear" w:color="auto" w:fill="FFFFFF"/>
        </w:rPr>
        <w:t>Radius of gyration is an index to monitor the structural formation process used to assess compactness of protein</w:t>
      </w:r>
      <w:r>
        <w:rPr>
          <w:rFonts w:ascii="Times New Roman" w:hAnsi="Times New Roman" w:cs="Times New Roman"/>
          <w:color w:val="000000" w:themeColor="text1"/>
          <w:sz w:val="28"/>
          <w:szCs w:val="28"/>
          <w:shd w:val="clear" w:color="auto" w:fill="FFFFFF"/>
        </w:rPr>
        <w:t xml:space="preserve">. There is a steady increase in </w:t>
      </w:r>
      <w:proofErr w:type="spellStart"/>
      <w:r>
        <w:rPr>
          <w:rFonts w:ascii="Times New Roman" w:hAnsi="Times New Roman" w:cs="Times New Roman"/>
          <w:color w:val="000000" w:themeColor="text1"/>
          <w:sz w:val="28"/>
          <w:szCs w:val="28"/>
          <w:shd w:val="clear" w:color="auto" w:fill="FFFFFF"/>
        </w:rPr>
        <w:t>Rg</w:t>
      </w:r>
      <w:proofErr w:type="spellEnd"/>
      <w:r>
        <w:rPr>
          <w:rFonts w:ascii="Times New Roman" w:hAnsi="Times New Roman" w:cs="Times New Roman"/>
          <w:color w:val="000000" w:themeColor="text1"/>
          <w:sz w:val="28"/>
          <w:szCs w:val="28"/>
          <w:shd w:val="clear" w:color="auto" w:fill="FFFFFF"/>
        </w:rPr>
        <w:t xml:space="preserve"> initially </w:t>
      </w:r>
      <w:proofErr w:type="spellStart"/>
      <w:r>
        <w:rPr>
          <w:rFonts w:ascii="Times New Roman" w:hAnsi="Times New Roman" w:cs="Times New Roman"/>
          <w:color w:val="000000" w:themeColor="text1"/>
          <w:sz w:val="28"/>
          <w:szCs w:val="28"/>
          <w:shd w:val="clear" w:color="auto" w:fill="FFFFFF"/>
        </w:rPr>
        <w:t>upto</w:t>
      </w:r>
      <w:proofErr w:type="spellEnd"/>
      <w:r>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lastRenderedPageBreak/>
        <w:t xml:space="preserve">1.64nm at </w:t>
      </w:r>
      <w:r w:rsidR="006325AC">
        <w:rPr>
          <w:rFonts w:ascii="Times New Roman" w:hAnsi="Times New Roman" w:cs="Times New Roman"/>
          <w:color w:val="000000" w:themeColor="text1"/>
          <w:sz w:val="28"/>
          <w:szCs w:val="28"/>
          <w:shd w:val="clear" w:color="auto" w:fill="FFFFFF"/>
        </w:rPr>
        <w:t>10</w:t>
      </w:r>
      <w:r>
        <w:rPr>
          <w:rFonts w:ascii="Times New Roman" w:hAnsi="Times New Roman" w:cs="Times New Roman"/>
          <w:color w:val="000000" w:themeColor="text1"/>
          <w:sz w:val="28"/>
          <w:szCs w:val="28"/>
          <w:shd w:val="clear" w:color="auto" w:fill="FFFFFF"/>
        </w:rPr>
        <w:t>000ps suggesting the adaptation of complex to a more compact confirmation from its initial confirmation.</w:t>
      </w:r>
      <w:r w:rsidR="00D36071">
        <w:rPr>
          <w:rFonts w:ascii="Times New Roman" w:hAnsi="Times New Roman" w:cs="Times New Roman"/>
          <w:color w:val="000000" w:themeColor="text1"/>
          <w:sz w:val="28"/>
          <w:szCs w:val="28"/>
          <w:shd w:val="clear" w:color="auto" w:fill="FFFFFF"/>
        </w:rPr>
        <w:t xml:space="preserve"> No significant fluctuation is seen afterwards suggesting that</w:t>
      </w:r>
      <w:r>
        <w:rPr>
          <w:rFonts w:ascii="Times New Roman" w:hAnsi="Times New Roman" w:cs="Times New Roman"/>
          <w:color w:val="000000" w:themeColor="text1"/>
          <w:sz w:val="28"/>
          <w:szCs w:val="28"/>
          <w:shd w:val="clear" w:color="auto" w:fill="FFFFFF"/>
        </w:rPr>
        <w:t xml:space="preserve"> </w:t>
      </w:r>
      <w:r w:rsidR="00DE3B39">
        <w:rPr>
          <w:rFonts w:ascii="Times New Roman" w:hAnsi="Times New Roman" w:cs="Times New Roman"/>
          <w:color w:val="000000" w:themeColor="text1"/>
          <w:sz w:val="28"/>
          <w:szCs w:val="28"/>
          <w:shd w:val="clear" w:color="auto" w:fill="FFFFFF"/>
        </w:rPr>
        <w:t>t</w:t>
      </w:r>
      <w:r>
        <w:rPr>
          <w:rFonts w:ascii="Times New Roman" w:hAnsi="Times New Roman" w:cs="Times New Roman"/>
          <w:color w:val="000000" w:themeColor="text1"/>
          <w:sz w:val="28"/>
          <w:szCs w:val="28"/>
          <w:shd w:val="clear" w:color="auto" w:fill="FFFFFF"/>
        </w:rPr>
        <w:t xml:space="preserve">he complex retains its compactness </w:t>
      </w:r>
      <w:r w:rsidR="00DE3B39">
        <w:rPr>
          <w:rFonts w:ascii="Times New Roman" w:hAnsi="Times New Roman" w:cs="Times New Roman"/>
          <w:color w:val="000000" w:themeColor="text1"/>
          <w:sz w:val="28"/>
          <w:szCs w:val="28"/>
          <w:shd w:val="clear" w:color="auto" w:fill="FFFFFF"/>
        </w:rPr>
        <w:t>throughout the simulation</w:t>
      </w:r>
    </w:p>
    <w:p w14:paraId="0C57E97D" w14:textId="4EB8EB9A" w:rsidR="00C734DB" w:rsidRPr="00C734DB" w:rsidRDefault="008579B0" w:rsidP="0014098D">
      <w:pPr>
        <w:spacing w:line="480" w:lineRule="auto"/>
        <w:jc w:val="both"/>
        <w:rPr>
          <w:rFonts w:ascii="Times New Roman" w:hAnsi="Times New Roman" w:cs="Times New Roman"/>
          <w:color w:val="000000" w:themeColor="text1"/>
          <w:sz w:val="28"/>
          <w:szCs w:val="28"/>
          <w:shd w:val="clear" w:color="auto" w:fill="FFFFFF"/>
        </w:rPr>
      </w:pPr>
      <w:r w:rsidRPr="00C16183">
        <w:rPr>
          <w:rFonts w:ascii="Times New Roman" w:hAnsi="Times New Roman" w:cs="Times New Roman"/>
          <w:noProof/>
          <w:color w:val="000000" w:themeColor="text1"/>
          <w:sz w:val="28"/>
          <w:szCs w:val="28"/>
          <w:shd w:val="clear" w:color="auto" w:fill="FFFFFF"/>
        </w:rPr>
        <w:drawing>
          <wp:inline distT="0" distB="0" distL="0" distR="0" wp14:anchorId="34709C19" wp14:editId="3D996049">
            <wp:extent cx="5554980" cy="4244340"/>
            <wp:effectExtent l="0" t="0" r="7620" b="3810"/>
            <wp:docPr id="2051964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64834" name=""/>
                    <pic:cNvPicPr/>
                  </pic:nvPicPr>
                  <pic:blipFill>
                    <a:blip r:embed="rId27"/>
                    <a:stretch>
                      <a:fillRect/>
                    </a:stretch>
                  </pic:blipFill>
                  <pic:spPr>
                    <a:xfrm>
                      <a:off x="0" y="0"/>
                      <a:ext cx="5555475" cy="4244718"/>
                    </a:xfrm>
                    <a:prstGeom prst="rect">
                      <a:avLst/>
                    </a:prstGeom>
                  </pic:spPr>
                </pic:pic>
              </a:graphicData>
            </a:graphic>
          </wp:inline>
        </w:drawing>
      </w:r>
    </w:p>
    <w:p w14:paraId="7C0CF645" w14:textId="07D08FB1" w:rsidR="00C734DB" w:rsidRPr="00E65F1F" w:rsidRDefault="00C734DB" w:rsidP="00C734DB">
      <w:pPr>
        <w:spacing w:line="480" w:lineRule="auto"/>
        <w:jc w:val="both"/>
        <w:rPr>
          <w:rFonts w:ascii="Times New Roman" w:hAnsi="Times New Roman" w:cs="Times New Roman"/>
          <w:b/>
          <w:bCs/>
          <w:color w:val="000000" w:themeColor="text1"/>
          <w:sz w:val="24"/>
          <w:szCs w:val="24"/>
          <w:shd w:val="clear" w:color="auto" w:fill="FFFFFF"/>
        </w:rPr>
      </w:pPr>
      <w:r w:rsidRPr="00E65F1F">
        <w:rPr>
          <w:rFonts w:ascii="Times New Roman" w:hAnsi="Times New Roman" w:cs="Times New Roman"/>
          <w:b/>
          <w:bCs/>
          <w:color w:val="000000" w:themeColor="text1"/>
          <w:sz w:val="24"/>
          <w:szCs w:val="24"/>
          <w:shd w:val="clear" w:color="auto" w:fill="FFFFFF"/>
        </w:rPr>
        <w:t>Fig</w:t>
      </w:r>
      <w:r w:rsidR="00E65F1F">
        <w:rPr>
          <w:rFonts w:ascii="Times New Roman" w:hAnsi="Times New Roman" w:cs="Times New Roman"/>
          <w:b/>
          <w:bCs/>
          <w:color w:val="000000" w:themeColor="text1"/>
          <w:sz w:val="24"/>
          <w:szCs w:val="24"/>
          <w:shd w:val="clear" w:color="auto" w:fill="FFFFFF"/>
        </w:rPr>
        <w:t>6</w:t>
      </w:r>
      <w:r w:rsidRPr="00E65F1F">
        <w:rPr>
          <w:rFonts w:ascii="Times New Roman" w:hAnsi="Times New Roman" w:cs="Times New Roman"/>
          <w:b/>
          <w:bCs/>
          <w:color w:val="000000" w:themeColor="text1"/>
          <w:sz w:val="24"/>
          <w:szCs w:val="24"/>
          <w:shd w:val="clear" w:color="auto" w:fill="FFFFFF"/>
        </w:rPr>
        <w:t>.SASA plot of NDM-1 and (3Z)-N-hydroxypenta-1,3-diene-2-sulfonamide complex</w:t>
      </w:r>
    </w:p>
    <w:p w14:paraId="446F63C4" w14:textId="66BE5417" w:rsidR="00C734DB" w:rsidRPr="0035374A" w:rsidRDefault="00E65F1F" w:rsidP="00C734DB">
      <w:pPr>
        <w:spacing w:line="480" w:lineRule="auto"/>
        <w:jc w:val="both"/>
        <w:rPr>
          <w:rFonts w:ascii="Times New Roman" w:hAnsi="Times New Roman" w:cs="Times New Roman"/>
          <w:color w:val="000000" w:themeColor="text1"/>
          <w:sz w:val="28"/>
          <w:szCs w:val="28"/>
          <w:shd w:val="clear" w:color="auto" w:fill="FFFFFF"/>
        </w:rPr>
      </w:pPr>
      <w:r w:rsidRPr="00E65F1F">
        <w:rPr>
          <w:rFonts w:ascii="Times New Roman" w:hAnsi="Times New Roman" w:cs="Times New Roman"/>
          <w:color w:val="000000" w:themeColor="text1"/>
          <w:sz w:val="28"/>
          <w:szCs w:val="28"/>
          <w:shd w:val="clear" w:color="auto" w:fill="FFFFFF"/>
        </w:rPr>
        <w:t>Solvent Accessible Surface Area is a measure of the surface area of a molecule that is exposed to the solvent in a given system</w:t>
      </w:r>
      <w:r>
        <w:rPr>
          <w:rFonts w:ascii="Times New Roman" w:hAnsi="Times New Roman" w:cs="Times New Roman"/>
          <w:color w:val="000000" w:themeColor="text1"/>
          <w:sz w:val="28"/>
          <w:szCs w:val="28"/>
          <w:shd w:val="clear" w:color="auto" w:fill="FFFFFF"/>
        </w:rPr>
        <w:t>. S</w:t>
      </w:r>
      <w:r w:rsidRPr="00E65F1F">
        <w:rPr>
          <w:rFonts w:ascii="Times New Roman" w:hAnsi="Times New Roman" w:cs="Times New Roman"/>
          <w:color w:val="000000" w:themeColor="text1"/>
          <w:sz w:val="28"/>
          <w:szCs w:val="28"/>
          <w:shd w:val="clear" w:color="auto" w:fill="FFFFFF"/>
        </w:rPr>
        <w:t>ASA is often used as an energy term to describe the interactions between the molecule and the solvent.</w:t>
      </w:r>
      <w:r w:rsidR="00E56D47">
        <w:rPr>
          <w:rFonts w:ascii="Times New Roman" w:hAnsi="Times New Roman" w:cs="Times New Roman"/>
          <w:color w:val="000000" w:themeColor="text1"/>
          <w:sz w:val="28"/>
          <w:szCs w:val="28"/>
          <w:shd w:val="clear" w:color="auto" w:fill="FFFFFF"/>
        </w:rPr>
        <w:t xml:space="preserve"> There is an initial </w:t>
      </w:r>
      <w:r w:rsidR="0059575B">
        <w:rPr>
          <w:rFonts w:ascii="Times New Roman" w:hAnsi="Times New Roman" w:cs="Times New Roman"/>
          <w:color w:val="000000" w:themeColor="text1"/>
          <w:sz w:val="28"/>
          <w:szCs w:val="28"/>
          <w:shd w:val="clear" w:color="auto" w:fill="FFFFFF"/>
        </w:rPr>
        <w:t xml:space="preserve">fluctuation </w:t>
      </w:r>
      <w:r w:rsidR="00E56D47">
        <w:rPr>
          <w:rFonts w:ascii="Times New Roman" w:hAnsi="Times New Roman" w:cs="Times New Roman"/>
          <w:color w:val="000000" w:themeColor="text1"/>
          <w:sz w:val="28"/>
          <w:szCs w:val="28"/>
          <w:shd w:val="clear" w:color="auto" w:fill="FFFFFF"/>
        </w:rPr>
        <w:t xml:space="preserve">in SASA </w:t>
      </w:r>
      <w:r w:rsidR="000618EA">
        <w:rPr>
          <w:rFonts w:ascii="Times New Roman" w:hAnsi="Times New Roman" w:cs="Times New Roman"/>
          <w:color w:val="000000" w:themeColor="text1"/>
          <w:sz w:val="28"/>
          <w:szCs w:val="28"/>
          <w:shd w:val="clear" w:color="auto" w:fill="FFFFFF"/>
        </w:rPr>
        <w:t xml:space="preserve">in both complex and the protein </w:t>
      </w:r>
      <w:r w:rsidR="00E56D47">
        <w:rPr>
          <w:rFonts w:ascii="Times New Roman" w:hAnsi="Times New Roman" w:cs="Times New Roman"/>
          <w:color w:val="000000" w:themeColor="text1"/>
          <w:sz w:val="28"/>
          <w:szCs w:val="28"/>
          <w:shd w:val="clear" w:color="auto" w:fill="FFFFFF"/>
        </w:rPr>
        <w:t xml:space="preserve">probably because of ligand binding and confirmational changes followed by a stable phase where </w:t>
      </w:r>
      <w:r w:rsidR="00E56D47">
        <w:rPr>
          <w:rFonts w:ascii="Times New Roman" w:hAnsi="Times New Roman" w:cs="Times New Roman"/>
          <w:color w:val="000000" w:themeColor="text1"/>
          <w:sz w:val="28"/>
          <w:szCs w:val="28"/>
          <w:shd w:val="clear" w:color="auto" w:fill="FFFFFF"/>
        </w:rPr>
        <w:lastRenderedPageBreak/>
        <w:t>SASA roughly remains around1</w:t>
      </w:r>
      <w:r w:rsidR="000618EA">
        <w:rPr>
          <w:rFonts w:ascii="Times New Roman" w:hAnsi="Times New Roman" w:cs="Times New Roman"/>
          <w:color w:val="000000" w:themeColor="text1"/>
          <w:sz w:val="28"/>
          <w:szCs w:val="28"/>
          <w:shd w:val="clear" w:color="auto" w:fill="FFFFFF"/>
        </w:rPr>
        <w:t>20</w:t>
      </w:r>
      <w:r w:rsidR="00E56D47">
        <w:rPr>
          <w:rFonts w:ascii="Times New Roman" w:hAnsi="Times New Roman" w:cs="Times New Roman"/>
          <w:color w:val="000000" w:themeColor="text1"/>
          <w:sz w:val="28"/>
          <w:szCs w:val="28"/>
          <w:shd w:val="clear" w:color="auto" w:fill="FFFFFF"/>
        </w:rPr>
        <w:t>nm</w:t>
      </w:r>
      <w:proofErr w:type="gramStart"/>
      <w:r w:rsidR="00E56D47" w:rsidRPr="00E56D47">
        <w:rPr>
          <w:rFonts w:ascii="Times New Roman" w:hAnsi="Times New Roman" w:cs="Times New Roman"/>
          <w:color w:val="000000" w:themeColor="text1"/>
          <w:sz w:val="28"/>
          <w:szCs w:val="28"/>
          <w:shd w:val="clear" w:color="auto" w:fill="FFFFFF"/>
          <w:vertAlign w:val="superscript"/>
        </w:rPr>
        <w:t>2</w:t>
      </w:r>
      <w:r w:rsidR="00B55377">
        <w:rPr>
          <w:rFonts w:ascii="Times New Roman" w:hAnsi="Times New Roman" w:cs="Times New Roman"/>
          <w:color w:val="000000" w:themeColor="text1"/>
          <w:sz w:val="28"/>
          <w:szCs w:val="28"/>
          <w:shd w:val="clear" w:color="auto" w:fill="FFFFFF"/>
          <w:vertAlign w:val="superscript"/>
        </w:rPr>
        <w:t xml:space="preserve">  </w:t>
      </w:r>
      <w:r w:rsidR="00B55377">
        <w:rPr>
          <w:rFonts w:ascii="Times New Roman" w:hAnsi="Times New Roman" w:cs="Times New Roman"/>
          <w:color w:val="000000" w:themeColor="text1"/>
          <w:sz w:val="28"/>
          <w:szCs w:val="28"/>
          <w:shd w:val="clear" w:color="auto" w:fill="FFFFFF"/>
        </w:rPr>
        <w:t>in</w:t>
      </w:r>
      <w:proofErr w:type="gramEnd"/>
      <w:r w:rsidR="00B55377">
        <w:rPr>
          <w:rFonts w:ascii="Times New Roman" w:hAnsi="Times New Roman" w:cs="Times New Roman"/>
          <w:color w:val="000000" w:themeColor="text1"/>
          <w:sz w:val="28"/>
          <w:szCs w:val="28"/>
          <w:shd w:val="clear" w:color="auto" w:fill="FFFFFF"/>
        </w:rPr>
        <w:t xml:space="preserve"> both control and complex</w:t>
      </w:r>
      <w:r w:rsidR="00E56D47">
        <w:rPr>
          <w:rFonts w:ascii="Times New Roman" w:hAnsi="Times New Roman" w:cs="Times New Roman"/>
          <w:color w:val="000000" w:themeColor="text1"/>
          <w:sz w:val="28"/>
          <w:szCs w:val="28"/>
          <w:shd w:val="clear" w:color="auto" w:fill="FFFFFF"/>
        </w:rPr>
        <w:t xml:space="preserve"> throughout the simulation which indicates the complex does not undergo major structural rearrangements for the remaining duration of simulation</w:t>
      </w:r>
      <w:r w:rsidR="00162EE7">
        <w:rPr>
          <w:rFonts w:ascii="Times New Roman" w:hAnsi="Times New Roman" w:cs="Times New Roman"/>
          <w:color w:val="000000" w:themeColor="text1"/>
          <w:sz w:val="28"/>
          <w:szCs w:val="28"/>
          <w:shd w:val="clear" w:color="auto" w:fill="FFFFFF"/>
        </w:rPr>
        <w:t xml:space="preserve"> which means the complex is stable enough for the ligand to </w:t>
      </w:r>
      <w:r w:rsidR="00B55377">
        <w:rPr>
          <w:rFonts w:ascii="Times New Roman" w:hAnsi="Times New Roman" w:cs="Times New Roman"/>
          <w:color w:val="000000" w:themeColor="text1"/>
          <w:sz w:val="28"/>
          <w:szCs w:val="28"/>
          <w:shd w:val="clear" w:color="auto" w:fill="FFFFFF"/>
        </w:rPr>
        <w:t>act</w:t>
      </w:r>
      <w:r w:rsidR="00162EE7">
        <w:rPr>
          <w:rFonts w:ascii="Times New Roman" w:hAnsi="Times New Roman" w:cs="Times New Roman"/>
          <w:color w:val="000000" w:themeColor="text1"/>
          <w:sz w:val="28"/>
          <w:szCs w:val="28"/>
          <w:shd w:val="clear" w:color="auto" w:fill="FFFFFF"/>
        </w:rPr>
        <w:t xml:space="preserve"> on the protein.</w:t>
      </w:r>
    </w:p>
    <w:p w14:paraId="3F0C50C5" w14:textId="77777777" w:rsidR="00B52B66" w:rsidRDefault="00B52B66" w:rsidP="0014098D">
      <w:pPr>
        <w:spacing w:line="480" w:lineRule="auto"/>
        <w:jc w:val="both"/>
        <w:rPr>
          <w:rFonts w:ascii="Times New Roman" w:hAnsi="Times New Roman" w:cs="Times New Roman"/>
          <w:b/>
          <w:bCs/>
          <w:color w:val="000000" w:themeColor="text1"/>
          <w:sz w:val="28"/>
          <w:szCs w:val="28"/>
          <w:shd w:val="clear" w:color="auto" w:fill="FFFFFF"/>
        </w:rPr>
      </w:pPr>
      <w:r w:rsidRPr="00B52B66">
        <w:rPr>
          <w:rFonts w:ascii="Times New Roman" w:hAnsi="Times New Roman" w:cs="Times New Roman"/>
          <w:b/>
          <w:bCs/>
          <w:color w:val="000000" w:themeColor="text1"/>
          <w:sz w:val="28"/>
          <w:szCs w:val="28"/>
          <w:shd w:val="clear" w:color="auto" w:fill="FFFFFF"/>
        </w:rPr>
        <w:t xml:space="preserve">b. NDM1 – 46175386 </w:t>
      </w:r>
      <w:proofErr w:type="gramStart"/>
      <w:r w:rsidRPr="00B52B66">
        <w:rPr>
          <w:rFonts w:ascii="Times New Roman" w:hAnsi="Times New Roman" w:cs="Times New Roman"/>
          <w:b/>
          <w:bCs/>
          <w:color w:val="000000" w:themeColor="text1"/>
          <w:sz w:val="28"/>
          <w:szCs w:val="28"/>
          <w:shd w:val="clear" w:color="auto" w:fill="FFFFFF"/>
        </w:rPr>
        <w:t>complex</w:t>
      </w:r>
      <w:proofErr w:type="gramEnd"/>
      <w:r w:rsidRPr="00B52B66">
        <w:rPr>
          <w:rFonts w:ascii="Times New Roman" w:hAnsi="Times New Roman" w:cs="Times New Roman"/>
          <w:b/>
          <w:bCs/>
          <w:color w:val="000000" w:themeColor="text1"/>
          <w:sz w:val="28"/>
          <w:szCs w:val="28"/>
          <w:shd w:val="clear" w:color="auto" w:fill="FFFFFF"/>
        </w:rPr>
        <w:t>:</w:t>
      </w:r>
    </w:p>
    <w:p w14:paraId="2466BCFE" w14:textId="622E0E93" w:rsidR="00B52B66" w:rsidRPr="00B52B66" w:rsidRDefault="00C40CF9" w:rsidP="0014098D">
      <w:pPr>
        <w:spacing w:line="480" w:lineRule="auto"/>
        <w:jc w:val="both"/>
        <w:rPr>
          <w:rFonts w:ascii="Times New Roman" w:hAnsi="Times New Roman" w:cs="Times New Roman"/>
          <w:b/>
          <w:bCs/>
          <w:color w:val="000000" w:themeColor="text1"/>
          <w:sz w:val="28"/>
          <w:szCs w:val="28"/>
          <w:shd w:val="clear" w:color="auto" w:fill="FFFFFF"/>
        </w:rPr>
      </w:pPr>
      <w:r w:rsidRPr="00C40CF9">
        <w:rPr>
          <w:rFonts w:ascii="Times New Roman" w:hAnsi="Times New Roman" w:cs="Times New Roman"/>
          <w:b/>
          <w:bCs/>
          <w:noProof/>
          <w:color w:val="000000" w:themeColor="text1"/>
          <w:sz w:val="28"/>
          <w:szCs w:val="28"/>
          <w:shd w:val="clear" w:color="auto" w:fill="FFFFFF"/>
        </w:rPr>
        <w:drawing>
          <wp:inline distT="0" distB="0" distL="0" distR="0" wp14:anchorId="1BF20B2D" wp14:editId="65AC0A89">
            <wp:extent cx="5524500" cy="3589020"/>
            <wp:effectExtent l="0" t="0" r="0" b="0"/>
            <wp:docPr id="1202701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01924" name=""/>
                    <pic:cNvPicPr/>
                  </pic:nvPicPr>
                  <pic:blipFill>
                    <a:blip r:embed="rId28"/>
                    <a:stretch>
                      <a:fillRect/>
                    </a:stretch>
                  </pic:blipFill>
                  <pic:spPr>
                    <a:xfrm>
                      <a:off x="0" y="0"/>
                      <a:ext cx="5524500" cy="3589020"/>
                    </a:xfrm>
                    <a:prstGeom prst="rect">
                      <a:avLst/>
                    </a:prstGeom>
                  </pic:spPr>
                </pic:pic>
              </a:graphicData>
            </a:graphic>
          </wp:inline>
        </w:drawing>
      </w:r>
    </w:p>
    <w:p w14:paraId="22290EEC" w14:textId="225D1E69" w:rsidR="00B52B66" w:rsidRDefault="00B52B66" w:rsidP="0014098D">
      <w:pPr>
        <w:spacing w:line="480" w:lineRule="auto"/>
        <w:jc w:val="both"/>
        <w:rPr>
          <w:rFonts w:ascii="Times New Roman" w:hAnsi="Times New Roman" w:cs="Times New Roman"/>
          <w:b/>
          <w:bCs/>
          <w:color w:val="000000" w:themeColor="text1"/>
          <w:sz w:val="28"/>
          <w:szCs w:val="28"/>
          <w:shd w:val="clear" w:color="auto" w:fill="FFFFFF"/>
        </w:rPr>
      </w:pPr>
      <w:r w:rsidRPr="00B52B66">
        <w:rPr>
          <w:rFonts w:ascii="Times New Roman" w:hAnsi="Times New Roman" w:cs="Times New Roman"/>
          <w:b/>
          <w:bCs/>
          <w:color w:val="000000" w:themeColor="text1"/>
          <w:sz w:val="28"/>
          <w:szCs w:val="28"/>
          <w:shd w:val="clear" w:color="auto" w:fill="FFFFFF"/>
        </w:rPr>
        <w:t>Fig7. RMSD plot</w:t>
      </w:r>
      <w:r w:rsidRPr="00161544">
        <w:rPr>
          <w:rFonts w:ascii="Times New Roman" w:hAnsi="Times New Roman" w:cs="Times New Roman"/>
          <w:b/>
          <w:bCs/>
          <w:color w:val="000000" w:themeColor="text1"/>
          <w:sz w:val="28"/>
          <w:szCs w:val="28"/>
          <w:shd w:val="clear" w:color="auto" w:fill="FFFFFF"/>
        </w:rPr>
        <w:t xml:space="preserve"> of</w:t>
      </w:r>
      <w:r w:rsidRPr="00B52B66">
        <w:rPr>
          <w:rFonts w:ascii="Times New Roman" w:hAnsi="Times New Roman" w:cs="Times New Roman"/>
          <w:b/>
          <w:bCs/>
          <w:color w:val="000000" w:themeColor="text1"/>
          <w:sz w:val="28"/>
          <w:szCs w:val="28"/>
          <w:shd w:val="clear" w:color="auto" w:fill="FFFFFF"/>
        </w:rPr>
        <w:t xml:space="preserve"> NDM1 – </w:t>
      </w:r>
      <w:r w:rsidRPr="00B52B66">
        <w:rPr>
          <w:rFonts w:ascii="Times New Roman" w:hAnsi="Times New Roman" w:cs="Times New Roman"/>
          <w:b/>
          <w:bCs/>
          <w:sz w:val="28"/>
          <w:szCs w:val="28"/>
        </w:rPr>
        <w:t>N-hydroxyfuran-2-</w:t>
      </w:r>
      <w:proofErr w:type="gramStart"/>
      <w:r w:rsidRPr="00B52B66">
        <w:rPr>
          <w:rFonts w:ascii="Times New Roman" w:hAnsi="Times New Roman" w:cs="Times New Roman"/>
          <w:b/>
          <w:bCs/>
          <w:sz w:val="28"/>
          <w:szCs w:val="28"/>
        </w:rPr>
        <w:t>sulfonamide </w:t>
      </w:r>
      <w:r w:rsidRPr="00B52B66">
        <w:rPr>
          <w:rFonts w:ascii="Times New Roman" w:hAnsi="Times New Roman" w:cs="Times New Roman"/>
          <w:b/>
          <w:bCs/>
          <w:color w:val="000000" w:themeColor="text1"/>
          <w:sz w:val="28"/>
          <w:szCs w:val="28"/>
          <w:shd w:val="clear" w:color="auto" w:fill="FFFFFF"/>
        </w:rPr>
        <w:t xml:space="preserve"> complex</w:t>
      </w:r>
      <w:proofErr w:type="gramEnd"/>
    </w:p>
    <w:p w14:paraId="5B0778FE" w14:textId="5F36DEEB" w:rsidR="00161544" w:rsidRDefault="00161544" w:rsidP="00161544">
      <w:pPr>
        <w:spacing w:line="48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The RMSD value is seen going upwards initially suggesting early equilibration. There is a slight fluctuation in RMSD value </w:t>
      </w:r>
      <w:proofErr w:type="spellStart"/>
      <w:r>
        <w:rPr>
          <w:rFonts w:ascii="Times New Roman" w:hAnsi="Times New Roman" w:cs="Times New Roman"/>
          <w:color w:val="000000" w:themeColor="text1"/>
          <w:sz w:val="28"/>
          <w:szCs w:val="28"/>
          <w:shd w:val="clear" w:color="auto" w:fill="FFFFFF"/>
        </w:rPr>
        <w:t>upto</w:t>
      </w:r>
      <w:proofErr w:type="spellEnd"/>
      <w:r>
        <w:rPr>
          <w:rFonts w:ascii="Times New Roman" w:hAnsi="Times New Roman" w:cs="Times New Roman"/>
          <w:color w:val="000000" w:themeColor="text1"/>
          <w:sz w:val="28"/>
          <w:szCs w:val="28"/>
          <w:shd w:val="clear" w:color="auto" w:fill="FFFFFF"/>
        </w:rPr>
        <w:t xml:space="preserve"> </w:t>
      </w:r>
      <w:r w:rsidR="0076642D">
        <w:rPr>
          <w:rFonts w:ascii="Times New Roman" w:hAnsi="Times New Roman" w:cs="Times New Roman"/>
          <w:color w:val="000000" w:themeColor="text1"/>
          <w:sz w:val="28"/>
          <w:szCs w:val="28"/>
          <w:shd w:val="clear" w:color="auto" w:fill="FFFFFF"/>
        </w:rPr>
        <w:t>150</w:t>
      </w:r>
      <w:r>
        <w:rPr>
          <w:rFonts w:ascii="Times New Roman" w:hAnsi="Times New Roman" w:cs="Times New Roman"/>
          <w:color w:val="000000" w:themeColor="text1"/>
          <w:sz w:val="28"/>
          <w:szCs w:val="28"/>
          <w:shd w:val="clear" w:color="auto" w:fill="FFFFFF"/>
        </w:rPr>
        <w:t>00ps which represents an equilibration phase where the complex transitions into a more stable state with</w:t>
      </w:r>
      <w:r w:rsidR="00F21953">
        <w:rPr>
          <w:rFonts w:ascii="Times New Roman" w:hAnsi="Times New Roman" w:cs="Times New Roman"/>
          <w:color w:val="000000" w:themeColor="text1"/>
          <w:sz w:val="28"/>
          <w:szCs w:val="28"/>
          <w:shd w:val="clear" w:color="auto" w:fill="FFFFFF"/>
        </w:rPr>
        <w:t xml:space="preserve"> some</w:t>
      </w:r>
      <w:r>
        <w:rPr>
          <w:rFonts w:ascii="Times New Roman" w:hAnsi="Times New Roman" w:cs="Times New Roman"/>
          <w:color w:val="000000" w:themeColor="text1"/>
          <w:sz w:val="28"/>
          <w:szCs w:val="28"/>
          <w:shd w:val="clear" w:color="auto" w:fill="FFFFFF"/>
        </w:rPr>
        <w:t xml:space="preserve"> fluctuations. </w:t>
      </w:r>
      <w:r w:rsidR="007916AB">
        <w:rPr>
          <w:rFonts w:ascii="Times New Roman" w:hAnsi="Times New Roman" w:cs="Times New Roman"/>
          <w:color w:val="000000" w:themeColor="text1"/>
          <w:sz w:val="28"/>
          <w:szCs w:val="28"/>
          <w:shd w:val="clear" w:color="auto" w:fill="FFFFFF"/>
        </w:rPr>
        <w:t>T</w:t>
      </w:r>
      <w:r w:rsidR="00103C48">
        <w:rPr>
          <w:rFonts w:ascii="Times New Roman" w:hAnsi="Times New Roman" w:cs="Times New Roman"/>
          <w:color w:val="000000" w:themeColor="text1"/>
          <w:sz w:val="28"/>
          <w:szCs w:val="28"/>
          <w:shd w:val="clear" w:color="auto" w:fill="FFFFFF"/>
        </w:rPr>
        <w:t xml:space="preserve">he confirmational changes in protein </w:t>
      </w:r>
      <w:r w:rsidR="00261C65">
        <w:rPr>
          <w:rFonts w:ascii="Times New Roman" w:hAnsi="Times New Roman" w:cs="Times New Roman"/>
          <w:color w:val="000000" w:themeColor="text1"/>
          <w:sz w:val="28"/>
          <w:szCs w:val="28"/>
          <w:shd w:val="clear" w:color="auto" w:fill="FFFFFF"/>
        </w:rPr>
        <w:t>due to binding can be seen as peaks at</w:t>
      </w:r>
      <w:r w:rsidR="005862F7">
        <w:rPr>
          <w:rFonts w:ascii="Times New Roman" w:hAnsi="Times New Roman" w:cs="Times New Roman"/>
          <w:color w:val="000000" w:themeColor="text1"/>
          <w:sz w:val="28"/>
          <w:szCs w:val="28"/>
          <w:shd w:val="clear" w:color="auto" w:fill="FFFFFF"/>
        </w:rPr>
        <w:t xml:space="preserve"> 45000ps and 65000ps but has stable phases on either side of the </w:t>
      </w:r>
      <w:r w:rsidR="005862F7">
        <w:rPr>
          <w:rFonts w:ascii="Times New Roman" w:hAnsi="Times New Roman" w:cs="Times New Roman"/>
          <w:color w:val="000000" w:themeColor="text1"/>
          <w:sz w:val="28"/>
          <w:szCs w:val="28"/>
          <w:shd w:val="clear" w:color="auto" w:fill="FFFFFF"/>
        </w:rPr>
        <w:lastRenderedPageBreak/>
        <w:t>deviation</w:t>
      </w:r>
      <w:r w:rsidR="005F4A43">
        <w:rPr>
          <w:rFonts w:ascii="Times New Roman" w:hAnsi="Times New Roman" w:cs="Times New Roman"/>
          <w:color w:val="000000" w:themeColor="text1"/>
          <w:sz w:val="28"/>
          <w:szCs w:val="28"/>
          <w:shd w:val="clear" w:color="auto" w:fill="FFFFFF"/>
        </w:rPr>
        <w:t xml:space="preserve"> which suggests the complex is stable enough for ligand action. </w:t>
      </w:r>
      <w:r>
        <w:rPr>
          <w:rFonts w:ascii="Times New Roman" w:hAnsi="Times New Roman" w:cs="Times New Roman"/>
          <w:color w:val="000000" w:themeColor="text1"/>
          <w:sz w:val="28"/>
          <w:szCs w:val="28"/>
          <w:shd w:val="clear" w:color="auto" w:fill="FFFFFF"/>
        </w:rPr>
        <w:t>RMSD ranges in between 0.</w:t>
      </w:r>
      <w:r w:rsidR="007916AB">
        <w:rPr>
          <w:rFonts w:ascii="Times New Roman" w:hAnsi="Times New Roman" w:cs="Times New Roman"/>
          <w:color w:val="000000" w:themeColor="text1"/>
          <w:sz w:val="28"/>
          <w:szCs w:val="28"/>
          <w:shd w:val="clear" w:color="auto" w:fill="FFFFFF"/>
        </w:rPr>
        <w:t>1</w:t>
      </w:r>
      <w:r>
        <w:rPr>
          <w:rFonts w:ascii="Times New Roman" w:hAnsi="Times New Roman" w:cs="Times New Roman"/>
          <w:color w:val="000000" w:themeColor="text1"/>
          <w:sz w:val="28"/>
          <w:szCs w:val="28"/>
          <w:shd w:val="clear" w:color="auto" w:fill="FFFFFF"/>
        </w:rPr>
        <w:t xml:space="preserve"> to 0.2 throughout the simulation after </w:t>
      </w:r>
      <w:r w:rsidR="007916AB">
        <w:rPr>
          <w:rFonts w:ascii="Times New Roman" w:hAnsi="Times New Roman" w:cs="Times New Roman"/>
          <w:color w:val="000000" w:themeColor="text1"/>
          <w:sz w:val="28"/>
          <w:szCs w:val="28"/>
          <w:shd w:val="clear" w:color="auto" w:fill="FFFFFF"/>
        </w:rPr>
        <w:t>1</w:t>
      </w:r>
      <w:r>
        <w:rPr>
          <w:rFonts w:ascii="Times New Roman" w:hAnsi="Times New Roman" w:cs="Times New Roman"/>
          <w:color w:val="000000" w:themeColor="text1"/>
          <w:sz w:val="28"/>
          <w:szCs w:val="28"/>
          <w:shd w:val="clear" w:color="auto" w:fill="FFFFFF"/>
        </w:rPr>
        <w:t>50</w:t>
      </w:r>
      <w:r w:rsidR="007916AB">
        <w:rPr>
          <w:rFonts w:ascii="Times New Roman" w:hAnsi="Times New Roman" w:cs="Times New Roman"/>
          <w:color w:val="000000" w:themeColor="text1"/>
          <w:sz w:val="28"/>
          <w:szCs w:val="28"/>
          <w:shd w:val="clear" w:color="auto" w:fill="FFFFFF"/>
        </w:rPr>
        <w:t xml:space="preserve">00ps </w:t>
      </w:r>
      <w:r>
        <w:rPr>
          <w:rFonts w:ascii="Times New Roman" w:hAnsi="Times New Roman" w:cs="Times New Roman"/>
          <w:color w:val="000000" w:themeColor="text1"/>
          <w:sz w:val="28"/>
          <w:szCs w:val="28"/>
          <w:shd w:val="clear" w:color="auto" w:fill="FFFFFF"/>
        </w:rPr>
        <w:t>which is not a significant fluctuation. This indicates that the complex is stable with minimal fluctuation after equilibration is achieved which should provide sufficient duration for the ligand to act on the protein.</w:t>
      </w:r>
    </w:p>
    <w:p w14:paraId="63EECBA6" w14:textId="180C8E16" w:rsidR="00161544" w:rsidRDefault="00FA0D68" w:rsidP="0014098D">
      <w:pPr>
        <w:spacing w:line="480" w:lineRule="auto"/>
        <w:jc w:val="both"/>
        <w:rPr>
          <w:rFonts w:ascii="Times New Roman" w:hAnsi="Times New Roman" w:cs="Times New Roman"/>
          <w:b/>
          <w:bCs/>
          <w:color w:val="000000" w:themeColor="text1"/>
          <w:sz w:val="28"/>
          <w:szCs w:val="28"/>
          <w:u w:val="single"/>
          <w:shd w:val="clear" w:color="auto" w:fill="FFFFFF"/>
        </w:rPr>
      </w:pPr>
      <w:r w:rsidRPr="00FA0D68">
        <w:rPr>
          <w:rFonts w:ascii="Times New Roman" w:hAnsi="Times New Roman" w:cs="Times New Roman"/>
          <w:b/>
          <w:bCs/>
          <w:noProof/>
          <w:color w:val="000000" w:themeColor="text1"/>
          <w:sz w:val="28"/>
          <w:szCs w:val="28"/>
          <w:u w:val="single"/>
          <w:shd w:val="clear" w:color="auto" w:fill="FFFFFF"/>
        </w:rPr>
        <w:drawing>
          <wp:inline distT="0" distB="0" distL="0" distR="0" wp14:anchorId="34B39DC9" wp14:editId="6EDCA2A4">
            <wp:extent cx="5731510" cy="4030980"/>
            <wp:effectExtent l="0" t="0" r="2540" b="7620"/>
            <wp:docPr id="1695539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39220" name=""/>
                    <pic:cNvPicPr/>
                  </pic:nvPicPr>
                  <pic:blipFill>
                    <a:blip r:embed="rId29"/>
                    <a:stretch>
                      <a:fillRect/>
                    </a:stretch>
                  </pic:blipFill>
                  <pic:spPr>
                    <a:xfrm>
                      <a:off x="0" y="0"/>
                      <a:ext cx="5731510" cy="4030980"/>
                    </a:xfrm>
                    <a:prstGeom prst="rect">
                      <a:avLst/>
                    </a:prstGeom>
                  </pic:spPr>
                </pic:pic>
              </a:graphicData>
            </a:graphic>
          </wp:inline>
        </w:drawing>
      </w:r>
    </w:p>
    <w:p w14:paraId="642B3E40" w14:textId="20ED5680" w:rsidR="00161544" w:rsidRDefault="00161544" w:rsidP="00161544">
      <w:pPr>
        <w:spacing w:line="480" w:lineRule="auto"/>
        <w:jc w:val="both"/>
        <w:rPr>
          <w:rFonts w:ascii="Times New Roman" w:hAnsi="Times New Roman" w:cs="Times New Roman"/>
          <w:b/>
          <w:bCs/>
          <w:color w:val="000000" w:themeColor="text1"/>
          <w:sz w:val="28"/>
          <w:szCs w:val="28"/>
          <w:shd w:val="clear" w:color="auto" w:fill="FFFFFF"/>
        </w:rPr>
      </w:pPr>
      <w:r w:rsidRPr="00B52B66">
        <w:rPr>
          <w:rFonts w:ascii="Times New Roman" w:hAnsi="Times New Roman" w:cs="Times New Roman"/>
          <w:b/>
          <w:bCs/>
          <w:color w:val="000000" w:themeColor="text1"/>
          <w:sz w:val="28"/>
          <w:szCs w:val="28"/>
          <w:shd w:val="clear" w:color="auto" w:fill="FFFFFF"/>
        </w:rPr>
        <w:t>Fig</w:t>
      </w:r>
      <w:r>
        <w:rPr>
          <w:rFonts w:ascii="Times New Roman" w:hAnsi="Times New Roman" w:cs="Times New Roman"/>
          <w:b/>
          <w:bCs/>
          <w:color w:val="000000" w:themeColor="text1"/>
          <w:sz w:val="28"/>
          <w:szCs w:val="28"/>
          <w:shd w:val="clear" w:color="auto" w:fill="FFFFFF"/>
        </w:rPr>
        <w:t>8</w:t>
      </w:r>
      <w:r w:rsidRPr="00B52B66">
        <w:rPr>
          <w:rFonts w:ascii="Times New Roman" w:hAnsi="Times New Roman" w:cs="Times New Roman"/>
          <w:b/>
          <w:bCs/>
          <w:color w:val="000000" w:themeColor="text1"/>
          <w:sz w:val="28"/>
          <w:szCs w:val="28"/>
          <w:shd w:val="clear" w:color="auto" w:fill="FFFFFF"/>
        </w:rPr>
        <w:t>. RMS</w:t>
      </w:r>
      <w:r>
        <w:rPr>
          <w:rFonts w:ascii="Times New Roman" w:hAnsi="Times New Roman" w:cs="Times New Roman"/>
          <w:b/>
          <w:bCs/>
          <w:color w:val="000000" w:themeColor="text1"/>
          <w:sz w:val="28"/>
          <w:szCs w:val="28"/>
          <w:shd w:val="clear" w:color="auto" w:fill="FFFFFF"/>
        </w:rPr>
        <w:t>F</w:t>
      </w:r>
      <w:r w:rsidRPr="00B52B66">
        <w:rPr>
          <w:rFonts w:ascii="Times New Roman" w:hAnsi="Times New Roman" w:cs="Times New Roman"/>
          <w:b/>
          <w:bCs/>
          <w:color w:val="000000" w:themeColor="text1"/>
          <w:sz w:val="28"/>
          <w:szCs w:val="28"/>
          <w:shd w:val="clear" w:color="auto" w:fill="FFFFFF"/>
        </w:rPr>
        <w:t xml:space="preserve"> plot</w:t>
      </w:r>
      <w:r w:rsidRPr="00161544">
        <w:rPr>
          <w:rFonts w:ascii="Times New Roman" w:hAnsi="Times New Roman" w:cs="Times New Roman"/>
          <w:b/>
          <w:bCs/>
          <w:color w:val="000000" w:themeColor="text1"/>
          <w:sz w:val="28"/>
          <w:szCs w:val="28"/>
          <w:shd w:val="clear" w:color="auto" w:fill="FFFFFF"/>
        </w:rPr>
        <w:t xml:space="preserve"> of</w:t>
      </w:r>
      <w:r w:rsidRPr="00B52B66">
        <w:rPr>
          <w:rFonts w:ascii="Times New Roman" w:hAnsi="Times New Roman" w:cs="Times New Roman"/>
          <w:b/>
          <w:bCs/>
          <w:color w:val="000000" w:themeColor="text1"/>
          <w:sz w:val="28"/>
          <w:szCs w:val="28"/>
          <w:shd w:val="clear" w:color="auto" w:fill="FFFFFF"/>
        </w:rPr>
        <w:t xml:space="preserve"> NDM1 – </w:t>
      </w:r>
      <w:r w:rsidRPr="00B52B66">
        <w:rPr>
          <w:rFonts w:ascii="Times New Roman" w:hAnsi="Times New Roman" w:cs="Times New Roman"/>
          <w:b/>
          <w:bCs/>
          <w:sz w:val="28"/>
          <w:szCs w:val="28"/>
        </w:rPr>
        <w:t>N-hydroxyfuran-2-</w:t>
      </w:r>
      <w:proofErr w:type="gramStart"/>
      <w:r w:rsidRPr="00B52B66">
        <w:rPr>
          <w:rFonts w:ascii="Times New Roman" w:hAnsi="Times New Roman" w:cs="Times New Roman"/>
          <w:b/>
          <w:bCs/>
          <w:sz w:val="28"/>
          <w:szCs w:val="28"/>
        </w:rPr>
        <w:t>sulfonamide </w:t>
      </w:r>
      <w:r w:rsidRPr="00B52B66">
        <w:rPr>
          <w:rFonts w:ascii="Times New Roman" w:hAnsi="Times New Roman" w:cs="Times New Roman"/>
          <w:b/>
          <w:bCs/>
          <w:color w:val="000000" w:themeColor="text1"/>
          <w:sz w:val="28"/>
          <w:szCs w:val="28"/>
          <w:shd w:val="clear" w:color="auto" w:fill="FFFFFF"/>
        </w:rPr>
        <w:t xml:space="preserve"> complex</w:t>
      </w:r>
      <w:proofErr w:type="gramEnd"/>
    </w:p>
    <w:p w14:paraId="11B58F9A" w14:textId="6BFE4279" w:rsidR="00161544" w:rsidRDefault="00261C65" w:rsidP="00161544">
      <w:pPr>
        <w:spacing w:line="48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The</w:t>
      </w:r>
      <w:r w:rsidR="00F40B10">
        <w:rPr>
          <w:rFonts w:ascii="Times New Roman" w:hAnsi="Times New Roman" w:cs="Times New Roman"/>
          <w:color w:val="000000" w:themeColor="text1"/>
          <w:sz w:val="28"/>
          <w:szCs w:val="28"/>
          <w:shd w:val="clear" w:color="auto" w:fill="FFFFFF"/>
        </w:rPr>
        <w:t xml:space="preserve">re is some fluctuation in RMSF of the complex when compared to control </w:t>
      </w:r>
      <w:r w:rsidR="00CA5FED">
        <w:rPr>
          <w:rFonts w:ascii="Times New Roman" w:hAnsi="Times New Roman" w:cs="Times New Roman"/>
          <w:color w:val="000000" w:themeColor="text1"/>
          <w:sz w:val="28"/>
          <w:szCs w:val="28"/>
          <w:shd w:val="clear" w:color="auto" w:fill="FFFFFF"/>
        </w:rPr>
        <w:t xml:space="preserve">at residues 70,148,185and 220 </w:t>
      </w:r>
      <w:r w:rsidR="00AD6244">
        <w:rPr>
          <w:rFonts w:ascii="Times New Roman" w:hAnsi="Times New Roman" w:cs="Times New Roman"/>
          <w:color w:val="000000" w:themeColor="text1"/>
          <w:sz w:val="28"/>
          <w:szCs w:val="28"/>
          <w:shd w:val="clear" w:color="auto" w:fill="FFFFFF"/>
        </w:rPr>
        <w:t xml:space="preserve">probably induced by ligand binding but none of the fluctuations are significantly high. </w:t>
      </w:r>
      <w:r w:rsidR="00161544">
        <w:rPr>
          <w:rFonts w:ascii="Times New Roman" w:hAnsi="Times New Roman" w:cs="Times New Roman"/>
          <w:color w:val="000000" w:themeColor="text1"/>
          <w:sz w:val="28"/>
          <w:szCs w:val="28"/>
          <w:shd w:val="clear" w:color="auto" w:fill="FFFFFF"/>
        </w:rPr>
        <w:t>Th</w:t>
      </w:r>
      <w:r w:rsidR="00AD6244">
        <w:rPr>
          <w:rFonts w:ascii="Times New Roman" w:hAnsi="Times New Roman" w:cs="Times New Roman"/>
          <w:color w:val="000000" w:themeColor="text1"/>
          <w:sz w:val="28"/>
          <w:szCs w:val="28"/>
          <w:shd w:val="clear" w:color="auto" w:fill="FFFFFF"/>
        </w:rPr>
        <w:t>is</w:t>
      </w:r>
      <w:r w:rsidR="00161544">
        <w:rPr>
          <w:rFonts w:ascii="Times New Roman" w:hAnsi="Times New Roman" w:cs="Times New Roman"/>
          <w:color w:val="000000" w:themeColor="text1"/>
          <w:sz w:val="28"/>
          <w:szCs w:val="28"/>
          <w:shd w:val="clear" w:color="auto" w:fill="FFFFFF"/>
        </w:rPr>
        <w:t xml:space="preserve"> data suggests that the protein retains its </w:t>
      </w:r>
      <w:r w:rsidR="00161544">
        <w:rPr>
          <w:rFonts w:ascii="Times New Roman" w:hAnsi="Times New Roman" w:cs="Times New Roman"/>
          <w:color w:val="000000" w:themeColor="text1"/>
          <w:sz w:val="28"/>
          <w:szCs w:val="28"/>
          <w:shd w:val="clear" w:color="auto" w:fill="FFFFFF"/>
        </w:rPr>
        <w:lastRenderedPageBreak/>
        <w:t>structural integrity with localised flexibility throughout the duration of simulation.</w:t>
      </w:r>
    </w:p>
    <w:p w14:paraId="56CD013E" w14:textId="7E4D84E3" w:rsidR="00161544" w:rsidRPr="005D4601" w:rsidRDefault="00F045D9" w:rsidP="0014098D">
      <w:pPr>
        <w:spacing w:line="480" w:lineRule="auto"/>
        <w:jc w:val="both"/>
        <w:rPr>
          <w:rFonts w:ascii="Times New Roman" w:hAnsi="Times New Roman" w:cs="Times New Roman"/>
          <w:color w:val="000000" w:themeColor="text1"/>
          <w:sz w:val="28"/>
          <w:szCs w:val="28"/>
          <w:shd w:val="clear" w:color="auto" w:fill="FFFFFF"/>
        </w:rPr>
      </w:pPr>
      <w:r w:rsidRPr="00F045D9">
        <w:rPr>
          <w:rFonts w:ascii="Times New Roman" w:hAnsi="Times New Roman" w:cs="Times New Roman"/>
          <w:b/>
          <w:bCs/>
          <w:noProof/>
          <w:color w:val="000000" w:themeColor="text1"/>
          <w:sz w:val="28"/>
          <w:szCs w:val="28"/>
          <w:u w:val="single"/>
          <w:shd w:val="clear" w:color="auto" w:fill="FFFFFF"/>
        </w:rPr>
        <w:drawing>
          <wp:inline distT="0" distB="0" distL="0" distR="0" wp14:anchorId="3F31025C" wp14:editId="7EEFE7E1">
            <wp:extent cx="5478780" cy="2874818"/>
            <wp:effectExtent l="0" t="0" r="7620" b="1905"/>
            <wp:docPr id="1320745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45704" name=""/>
                    <pic:cNvPicPr/>
                  </pic:nvPicPr>
                  <pic:blipFill>
                    <a:blip r:embed="rId30"/>
                    <a:stretch>
                      <a:fillRect/>
                    </a:stretch>
                  </pic:blipFill>
                  <pic:spPr>
                    <a:xfrm>
                      <a:off x="0" y="0"/>
                      <a:ext cx="5488447" cy="2879890"/>
                    </a:xfrm>
                    <a:prstGeom prst="rect">
                      <a:avLst/>
                    </a:prstGeom>
                  </pic:spPr>
                </pic:pic>
              </a:graphicData>
            </a:graphic>
          </wp:inline>
        </w:drawing>
      </w:r>
    </w:p>
    <w:p w14:paraId="1378E14F" w14:textId="26607B82" w:rsidR="002C44DB" w:rsidRDefault="002C44DB" w:rsidP="002C44DB">
      <w:pPr>
        <w:spacing w:line="480" w:lineRule="auto"/>
        <w:jc w:val="both"/>
        <w:rPr>
          <w:rFonts w:ascii="Times New Roman" w:hAnsi="Times New Roman" w:cs="Times New Roman"/>
          <w:b/>
          <w:bCs/>
          <w:color w:val="000000" w:themeColor="text1"/>
          <w:sz w:val="28"/>
          <w:szCs w:val="28"/>
          <w:shd w:val="clear" w:color="auto" w:fill="FFFFFF"/>
        </w:rPr>
      </w:pPr>
      <w:r w:rsidRPr="00B52B66">
        <w:rPr>
          <w:rFonts w:ascii="Times New Roman" w:hAnsi="Times New Roman" w:cs="Times New Roman"/>
          <w:b/>
          <w:bCs/>
          <w:color w:val="000000" w:themeColor="text1"/>
          <w:sz w:val="28"/>
          <w:szCs w:val="28"/>
          <w:shd w:val="clear" w:color="auto" w:fill="FFFFFF"/>
        </w:rPr>
        <w:t>Fig</w:t>
      </w:r>
      <w:r>
        <w:rPr>
          <w:rFonts w:ascii="Times New Roman" w:hAnsi="Times New Roman" w:cs="Times New Roman"/>
          <w:b/>
          <w:bCs/>
          <w:color w:val="000000" w:themeColor="text1"/>
          <w:sz w:val="28"/>
          <w:szCs w:val="28"/>
          <w:shd w:val="clear" w:color="auto" w:fill="FFFFFF"/>
        </w:rPr>
        <w:t>9</w:t>
      </w:r>
      <w:r w:rsidRPr="00B52B66">
        <w:rPr>
          <w:rFonts w:ascii="Times New Roman" w:hAnsi="Times New Roman" w:cs="Times New Roman"/>
          <w:b/>
          <w:bCs/>
          <w:color w:val="000000" w:themeColor="text1"/>
          <w:sz w:val="28"/>
          <w:szCs w:val="28"/>
          <w:shd w:val="clear" w:color="auto" w:fill="FFFFFF"/>
        </w:rPr>
        <w:t xml:space="preserve">. </w:t>
      </w:r>
      <w:proofErr w:type="spellStart"/>
      <w:r w:rsidRPr="00B52B66">
        <w:rPr>
          <w:rFonts w:ascii="Times New Roman" w:hAnsi="Times New Roman" w:cs="Times New Roman"/>
          <w:b/>
          <w:bCs/>
          <w:color w:val="000000" w:themeColor="text1"/>
          <w:sz w:val="28"/>
          <w:szCs w:val="28"/>
          <w:shd w:val="clear" w:color="auto" w:fill="FFFFFF"/>
        </w:rPr>
        <w:t>R</w:t>
      </w:r>
      <w:r>
        <w:rPr>
          <w:rFonts w:ascii="Times New Roman" w:hAnsi="Times New Roman" w:cs="Times New Roman"/>
          <w:b/>
          <w:bCs/>
          <w:color w:val="000000" w:themeColor="text1"/>
          <w:sz w:val="28"/>
          <w:szCs w:val="28"/>
          <w:shd w:val="clear" w:color="auto" w:fill="FFFFFF"/>
        </w:rPr>
        <w:t>g</w:t>
      </w:r>
      <w:proofErr w:type="spellEnd"/>
      <w:r w:rsidRPr="00B52B66">
        <w:rPr>
          <w:rFonts w:ascii="Times New Roman" w:hAnsi="Times New Roman" w:cs="Times New Roman"/>
          <w:b/>
          <w:bCs/>
          <w:color w:val="000000" w:themeColor="text1"/>
          <w:sz w:val="28"/>
          <w:szCs w:val="28"/>
          <w:shd w:val="clear" w:color="auto" w:fill="FFFFFF"/>
        </w:rPr>
        <w:t xml:space="preserve"> plot</w:t>
      </w:r>
      <w:r w:rsidRPr="00161544">
        <w:rPr>
          <w:rFonts w:ascii="Times New Roman" w:hAnsi="Times New Roman" w:cs="Times New Roman"/>
          <w:b/>
          <w:bCs/>
          <w:color w:val="000000" w:themeColor="text1"/>
          <w:sz w:val="28"/>
          <w:szCs w:val="28"/>
          <w:shd w:val="clear" w:color="auto" w:fill="FFFFFF"/>
        </w:rPr>
        <w:t xml:space="preserve"> of</w:t>
      </w:r>
      <w:r w:rsidRPr="00B52B66">
        <w:rPr>
          <w:rFonts w:ascii="Times New Roman" w:hAnsi="Times New Roman" w:cs="Times New Roman"/>
          <w:b/>
          <w:bCs/>
          <w:color w:val="000000" w:themeColor="text1"/>
          <w:sz w:val="28"/>
          <w:szCs w:val="28"/>
          <w:shd w:val="clear" w:color="auto" w:fill="FFFFFF"/>
        </w:rPr>
        <w:t xml:space="preserve"> NDM1 – </w:t>
      </w:r>
      <w:r w:rsidRPr="00B52B66">
        <w:rPr>
          <w:rFonts w:ascii="Times New Roman" w:hAnsi="Times New Roman" w:cs="Times New Roman"/>
          <w:b/>
          <w:bCs/>
          <w:sz w:val="28"/>
          <w:szCs w:val="28"/>
        </w:rPr>
        <w:t>N-hydroxyfuran-2-</w:t>
      </w:r>
      <w:proofErr w:type="gramStart"/>
      <w:r w:rsidRPr="00B52B66">
        <w:rPr>
          <w:rFonts w:ascii="Times New Roman" w:hAnsi="Times New Roman" w:cs="Times New Roman"/>
          <w:b/>
          <w:bCs/>
          <w:sz w:val="28"/>
          <w:szCs w:val="28"/>
        </w:rPr>
        <w:t>sulfonamide </w:t>
      </w:r>
      <w:r w:rsidRPr="00B52B66">
        <w:rPr>
          <w:rFonts w:ascii="Times New Roman" w:hAnsi="Times New Roman" w:cs="Times New Roman"/>
          <w:b/>
          <w:bCs/>
          <w:color w:val="000000" w:themeColor="text1"/>
          <w:sz w:val="28"/>
          <w:szCs w:val="28"/>
          <w:shd w:val="clear" w:color="auto" w:fill="FFFFFF"/>
        </w:rPr>
        <w:t xml:space="preserve"> complex</w:t>
      </w:r>
      <w:proofErr w:type="gramEnd"/>
    </w:p>
    <w:p w14:paraId="38399524" w14:textId="28E9CB8B" w:rsidR="002C44DB" w:rsidRDefault="002C44DB" w:rsidP="002C44DB">
      <w:pPr>
        <w:spacing w:line="48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There is an initial increase in </w:t>
      </w:r>
      <w:proofErr w:type="spellStart"/>
      <w:r>
        <w:rPr>
          <w:rFonts w:ascii="Times New Roman" w:hAnsi="Times New Roman" w:cs="Times New Roman"/>
          <w:color w:val="000000" w:themeColor="text1"/>
          <w:sz w:val="28"/>
          <w:szCs w:val="28"/>
          <w:shd w:val="clear" w:color="auto" w:fill="FFFFFF"/>
        </w:rPr>
        <w:t>Rg</w:t>
      </w:r>
      <w:proofErr w:type="spellEnd"/>
      <w:r>
        <w:rPr>
          <w:rFonts w:ascii="Times New Roman" w:hAnsi="Times New Roman" w:cs="Times New Roman"/>
          <w:color w:val="000000" w:themeColor="text1"/>
          <w:sz w:val="28"/>
          <w:szCs w:val="28"/>
          <w:shd w:val="clear" w:color="auto" w:fill="FFFFFF"/>
        </w:rPr>
        <w:t xml:space="preserve"> initially </w:t>
      </w:r>
      <w:r w:rsidR="00C93B72">
        <w:rPr>
          <w:rFonts w:ascii="Times New Roman" w:hAnsi="Times New Roman" w:cs="Times New Roman"/>
          <w:color w:val="000000" w:themeColor="text1"/>
          <w:sz w:val="28"/>
          <w:szCs w:val="28"/>
          <w:shd w:val="clear" w:color="auto" w:fill="FFFFFF"/>
        </w:rPr>
        <w:t>in both control and complex</w:t>
      </w:r>
      <w:r w:rsidR="00B61A46">
        <w:rPr>
          <w:rFonts w:ascii="Times New Roman" w:hAnsi="Times New Roman" w:cs="Times New Roman"/>
          <w:color w:val="000000" w:themeColor="text1"/>
          <w:sz w:val="28"/>
          <w:szCs w:val="28"/>
          <w:shd w:val="clear" w:color="auto" w:fill="FFFFFF"/>
        </w:rPr>
        <w:t xml:space="preserve"> followed by relative stability throughout the remaining duration of simulation</w:t>
      </w:r>
      <w:r w:rsidR="005D4601">
        <w:rPr>
          <w:rFonts w:ascii="Times New Roman" w:hAnsi="Times New Roman" w:cs="Times New Roman"/>
          <w:color w:val="000000" w:themeColor="text1"/>
          <w:sz w:val="28"/>
          <w:szCs w:val="28"/>
          <w:shd w:val="clear" w:color="auto" w:fill="FFFFFF"/>
        </w:rPr>
        <w:t xml:space="preserve"> with some minimal fluctuation</w:t>
      </w:r>
      <w:r w:rsidR="00421391">
        <w:rPr>
          <w:rFonts w:ascii="Times New Roman" w:hAnsi="Times New Roman" w:cs="Times New Roman"/>
          <w:color w:val="000000" w:themeColor="text1"/>
          <w:sz w:val="28"/>
          <w:szCs w:val="28"/>
          <w:shd w:val="clear" w:color="auto" w:fill="FFFFFF"/>
        </w:rPr>
        <w:t xml:space="preserve">. The </w:t>
      </w:r>
      <w:proofErr w:type="spellStart"/>
      <w:r w:rsidR="00421391">
        <w:rPr>
          <w:rFonts w:ascii="Times New Roman" w:hAnsi="Times New Roman" w:cs="Times New Roman"/>
          <w:color w:val="000000" w:themeColor="text1"/>
          <w:sz w:val="28"/>
          <w:szCs w:val="28"/>
          <w:shd w:val="clear" w:color="auto" w:fill="FFFFFF"/>
        </w:rPr>
        <w:t>Rg</w:t>
      </w:r>
      <w:proofErr w:type="spellEnd"/>
      <w:r w:rsidR="00421391">
        <w:rPr>
          <w:rFonts w:ascii="Times New Roman" w:hAnsi="Times New Roman" w:cs="Times New Roman"/>
          <w:color w:val="000000" w:themeColor="text1"/>
          <w:sz w:val="28"/>
          <w:szCs w:val="28"/>
          <w:shd w:val="clear" w:color="auto" w:fill="FFFFFF"/>
        </w:rPr>
        <w:t xml:space="preserve"> of complex is slightly less than that of control</w:t>
      </w:r>
      <w:r w:rsidR="00537E52">
        <w:rPr>
          <w:rFonts w:ascii="Times New Roman" w:hAnsi="Times New Roman" w:cs="Times New Roman"/>
          <w:color w:val="000000" w:themeColor="text1"/>
          <w:sz w:val="28"/>
          <w:szCs w:val="28"/>
          <w:shd w:val="clear" w:color="auto" w:fill="FFFFFF"/>
        </w:rPr>
        <w:t xml:space="preserve"> because of the confirmational changes induced due to binding.</w:t>
      </w:r>
      <w:r>
        <w:rPr>
          <w:rFonts w:ascii="Times New Roman" w:hAnsi="Times New Roman" w:cs="Times New Roman"/>
          <w:color w:val="000000" w:themeColor="text1"/>
          <w:sz w:val="28"/>
          <w:szCs w:val="28"/>
          <w:shd w:val="clear" w:color="auto" w:fill="FFFFFF"/>
        </w:rPr>
        <w:t xml:space="preserve"> Th</w:t>
      </w:r>
      <w:r w:rsidR="00537E52">
        <w:rPr>
          <w:rFonts w:ascii="Times New Roman" w:hAnsi="Times New Roman" w:cs="Times New Roman"/>
          <w:color w:val="000000" w:themeColor="text1"/>
          <w:sz w:val="28"/>
          <w:szCs w:val="28"/>
          <w:shd w:val="clear" w:color="auto" w:fill="FFFFFF"/>
        </w:rPr>
        <w:t>is data suggests</w:t>
      </w:r>
      <w:r w:rsidR="003623BD">
        <w:rPr>
          <w:rFonts w:ascii="Times New Roman" w:hAnsi="Times New Roman" w:cs="Times New Roman"/>
          <w:color w:val="000000" w:themeColor="text1"/>
          <w:sz w:val="28"/>
          <w:szCs w:val="28"/>
          <w:shd w:val="clear" w:color="auto" w:fill="FFFFFF"/>
        </w:rPr>
        <w:t xml:space="preserve"> that </w:t>
      </w:r>
      <w:proofErr w:type="gramStart"/>
      <w:r w:rsidR="003623BD">
        <w:rPr>
          <w:rFonts w:ascii="Times New Roman" w:hAnsi="Times New Roman" w:cs="Times New Roman"/>
          <w:color w:val="000000" w:themeColor="text1"/>
          <w:sz w:val="28"/>
          <w:szCs w:val="28"/>
          <w:shd w:val="clear" w:color="auto" w:fill="FFFFFF"/>
        </w:rPr>
        <w:t xml:space="preserve">the </w:t>
      </w:r>
      <w:r>
        <w:rPr>
          <w:rFonts w:ascii="Times New Roman" w:hAnsi="Times New Roman" w:cs="Times New Roman"/>
          <w:color w:val="000000" w:themeColor="text1"/>
          <w:sz w:val="28"/>
          <w:szCs w:val="28"/>
          <w:shd w:val="clear" w:color="auto" w:fill="FFFFFF"/>
        </w:rPr>
        <w:t xml:space="preserve"> complex</w:t>
      </w:r>
      <w:proofErr w:type="gramEnd"/>
      <w:r>
        <w:rPr>
          <w:rFonts w:ascii="Times New Roman" w:hAnsi="Times New Roman" w:cs="Times New Roman"/>
          <w:color w:val="000000" w:themeColor="text1"/>
          <w:sz w:val="28"/>
          <w:szCs w:val="28"/>
          <w:shd w:val="clear" w:color="auto" w:fill="FFFFFF"/>
        </w:rPr>
        <w:t xml:space="preserve"> retains its compactness a as </w:t>
      </w:r>
      <w:proofErr w:type="spellStart"/>
      <w:r>
        <w:rPr>
          <w:rFonts w:ascii="Times New Roman" w:hAnsi="Times New Roman" w:cs="Times New Roman"/>
          <w:color w:val="000000" w:themeColor="text1"/>
          <w:sz w:val="28"/>
          <w:szCs w:val="28"/>
          <w:shd w:val="clear" w:color="auto" w:fill="FFFFFF"/>
        </w:rPr>
        <w:t>Rg</w:t>
      </w:r>
      <w:proofErr w:type="spellEnd"/>
      <w:r>
        <w:rPr>
          <w:rFonts w:ascii="Times New Roman" w:hAnsi="Times New Roman" w:cs="Times New Roman"/>
          <w:color w:val="000000" w:themeColor="text1"/>
          <w:sz w:val="28"/>
          <w:szCs w:val="28"/>
          <w:shd w:val="clear" w:color="auto" w:fill="FFFFFF"/>
        </w:rPr>
        <w:t xml:space="preserve"> ranges within 1.6</w:t>
      </w:r>
      <w:r w:rsidR="003623BD">
        <w:rPr>
          <w:rFonts w:ascii="Times New Roman" w:hAnsi="Times New Roman" w:cs="Times New Roman"/>
          <w:color w:val="000000" w:themeColor="text1"/>
          <w:sz w:val="28"/>
          <w:szCs w:val="28"/>
          <w:shd w:val="clear" w:color="auto" w:fill="FFFFFF"/>
        </w:rPr>
        <w:t>0</w:t>
      </w:r>
      <w:r>
        <w:rPr>
          <w:rFonts w:ascii="Times New Roman" w:hAnsi="Times New Roman" w:cs="Times New Roman"/>
          <w:color w:val="000000" w:themeColor="text1"/>
          <w:sz w:val="28"/>
          <w:szCs w:val="28"/>
          <w:shd w:val="clear" w:color="auto" w:fill="FFFFFF"/>
        </w:rPr>
        <w:t xml:space="preserve">nm to 1.67nm </w:t>
      </w:r>
      <w:r w:rsidR="005C6E2D">
        <w:rPr>
          <w:rFonts w:ascii="Times New Roman" w:hAnsi="Times New Roman" w:cs="Times New Roman"/>
          <w:color w:val="000000" w:themeColor="text1"/>
          <w:sz w:val="28"/>
          <w:szCs w:val="28"/>
          <w:shd w:val="clear" w:color="auto" w:fill="FFFFFF"/>
        </w:rPr>
        <w:t xml:space="preserve">throughout the </w:t>
      </w:r>
      <w:r>
        <w:rPr>
          <w:rFonts w:ascii="Times New Roman" w:hAnsi="Times New Roman" w:cs="Times New Roman"/>
          <w:color w:val="000000" w:themeColor="text1"/>
          <w:sz w:val="28"/>
          <w:szCs w:val="28"/>
          <w:shd w:val="clear" w:color="auto" w:fill="FFFFFF"/>
        </w:rPr>
        <w:t xml:space="preserve"> duration of simulation which is not a significant fluctuation..</w:t>
      </w:r>
    </w:p>
    <w:p w14:paraId="2C8BDFA2" w14:textId="273343F2" w:rsidR="002C44DB" w:rsidRDefault="008579B0" w:rsidP="002C44DB">
      <w:pPr>
        <w:spacing w:line="480" w:lineRule="auto"/>
        <w:jc w:val="both"/>
        <w:rPr>
          <w:rFonts w:ascii="Times New Roman" w:hAnsi="Times New Roman" w:cs="Times New Roman"/>
          <w:color w:val="000000" w:themeColor="text1"/>
          <w:sz w:val="28"/>
          <w:szCs w:val="28"/>
          <w:shd w:val="clear" w:color="auto" w:fill="FFFFFF"/>
        </w:rPr>
      </w:pPr>
      <w:r w:rsidRPr="00AF6B4C">
        <w:rPr>
          <w:rFonts w:ascii="Times New Roman" w:hAnsi="Times New Roman" w:cs="Times New Roman"/>
          <w:noProof/>
          <w:color w:val="000000" w:themeColor="text1"/>
          <w:sz w:val="28"/>
          <w:szCs w:val="28"/>
          <w:shd w:val="clear" w:color="auto" w:fill="FFFFFF"/>
        </w:rPr>
        <w:lastRenderedPageBreak/>
        <w:drawing>
          <wp:inline distT="0" distB="0" distL="0" distR="0" wp14:anchorId="74C25BF3" wp14:editId="06BFF63F">
            <wp:extent cx="5730875" cy="3291840"/>
            <wp:effectExtent l="0" t="0" r="3175" b="3810"/>
            <wp:docPr id="17066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592" name=""/>
                    <pic:cNvPicPr/>
                  </pic:nvPicPr>
                  <pic:blipFill>
                    <a:blip r:embed="rId31"/>
                    <a:stretch>
                      <a:fillRect/>
                    </a:stretch>
                  </pic:blipFill>
                  <pic:spPr>
                    <a:xfrm>
                      <a:off x="0" y="0"/>
                      <a:ext cx="5744651" cy="3299753"/>
                    </a:xfrm>
                    <a:prstGeom prst="rect">
                      <a:avLst/>
                    </a:prstGeom>
                  </pic:spPr>
                </pic:pic>
              </a:graphicData>
            </a:graphic>
          </wp:inline>
        </w:drawing>
      </w:r>
    </w:p>
    <w:p w14:paraId="5D0F4820" w14:textId="7BC3D5F8" w:rsidR="00162EE7" w:rsidRDefault="00162EE7" w:rsidP="00162EE7">
      <w:pPr>
        <w:spacing w:line="480" w:lineRule="auto"/>
        <w:jc w:val="both"/>
        <w:rPr>
          <w:rFonts w:ascii="Times New Roman" w:hAnsi="Times New Roman" w:cs="Times New Roman"/>
          <w:b/>
          <w:bCs/>
          <w:color w:val="000000" w:themeColor="text1"/>
          <w:sz w:val="28"/>
          <w:szCs w:val="28"/>
          <w:shd w:val="clear" w:color="auto" w:fill="FFFFFF"/>
        </w:rPr>
      </w:pPr>
      <w:r w:rsidRPr="00B52B66">
        <w:rPr>
          <w:rFonts w:ascii="Times New Roman" w:hAnsi="Times New Roman" w:cs="Times New Roman"/>
          <w:b/>
          <w:bCs/>
          <w:color w:val="000000" w:themeColor="text1"/>
          <w:sz w:val="28"/>
          <w:szCs w:val="28"/>
          <w:shd w:val="clear" w:color="auto" w:fill="FFFFFF"/>
        </w:rPr>
        <w:t>Fig</w:t>
      </w:r>
      <w:r>
        <w:rPr>
          <w:rFonts w:ascii="Times New Roman" w:hAnsi="Times New Roman" w:cs="Times New Roman"/>
          <w:b/>
          <w:bCs/>
          <w:color w:val="000000" w:themeColor="text1"/>
          <w:sz w:val="28"/>
          <w:szCs w:val="28"/>
          <w:shd w:val="clear" w:color="auto" w:fill="FFFFFF"/>
        </w:rPr>
        <w:t>10</w:t>
      </w:r>
      <w:r w:rsidRPr="00B52B66">
        <w:rPr>
          <w:rFonts w:ascii="Times New Roman" w:hAnsi="Times New Roman" w:cs="Times New Roman"/>
          <w:b/>
          <w:bCs/>
          <w:color w:val="000000" w:themeColor="text1"/>
          <w:sz w:val="28"/>
          <w:szCs w:val="28"/>
          <w:shd w:val="clear" w:color="auto" w:fill="FFFFFF"/>
        </w:rPr>
        <w:t xml:space="preserve">. </w:t>
      </w:r>
      <w:r>
        <w:rPr>
          <w:rFonts w:ascii="Times New Roman" w:hAnsi="Times New Roman" w:cs="Times New Roman"/>
          <w:b/>
          <w:bCs/>
          <w:color w:val="000000" w:themeColor="text1"/>
          <w:sz w:val="28"/>
          <w:szCs w:val="28"/>
          <w:shd w:val="clear" w:color="auto" w:fill="FFFFFF"/>
        </w:rPr>
        <w:t>SASA</w:t>
      </w:r>
      <w:r w:rsidRPr="00B52B66">
        <w:rPr>
          <w:rFonts w:ascii="Times New Roman" w:hAnsi="Times New Roman" w:cs="Times New Roman"/>
          <w:b/>
          <w:bCs/>
          <w:color w:val="000000" w:themeColor="text1"/>
          <w:sz w:val="28"/>
          <w:szCs w:val="28"/>
          <w:shd w:val="clear" w:color="auto" w:fill="FFFFFF"/>
        </w:rPr>
        <w:t xml:space="preserve"> plot</w:t>
      </w:r>
      <w:r w:rsidRPr="00161544">
        <w:rPr>
          <w:rFonts w:ascii="Times New Roman" w:hAnsi="Times New Roman" w:cs="Times New Roman"/>
          <w:b/>
          <w:bCs/>
          <w:color w:val="000000" w:themeColor="text1"/>
          <w:sz w:val="28"/>
          <w:szCs w:val="28"/>
          <w:shd w:val="clear" w:color="auto" w:fill="FFFFFF"/>
        </w:rPr>
        <w:t xml:space="preserve"> of</w:t>
      </w:r>
      <w:r w:rsidRPr="00B52B66">
        <w:rPr>
          <w:rFonts w:ascii="Times New Roman" w:hAnsi="Times New Roman" w:cs="Times New Roman"/>
          <w:b/>
          <w:bCs/>
          <w:color w:val="000000" w:themeColor="text1"/>
          <w:sz w:val="28"/>
          <w:szCs w:val="28"/>
          <w:shd w:val="clear" w:color="auto" w:fill="FFFFFF"/>
        </w:rPr>
        <w:t xml:space="preserve"> NDM1 – </w:t>
      </w:r>
      <w:r w:rsidRPr="00B52B66">
        <w:rPr>
          <w:rFonts w:ascii="Times New Roman" w:hAnsi="Times New Roman" w:cs="Times New Roman"/>
          <w:b/>
          <w:bCs/>
          <w:sz w:val="28"/>
          <w:szCs w:val="28"/>
        </w:rPr>
        <w:t>N-hydroxyfuran-2-sulfonamide </w:t>
      </w:r>
      <w:r w:rsidRPr="00B52B66">
        <w:rPr>
          <w:rFonts w:ascii="Times New Roman" w:hAnsi="Times New Roman" w:cs="Times New Roman"/>
          <w:b/>
          <w:bCs/>
          <w:color w:val="000000" w:themeColor="text1"/>
          <w:sz w:val="28"/>
          <w:szCs w:val="28"/>
          <w:shd w:val="clear" w:color="auto" w:fill="FFFFFF"/>
        </w:rPr>
        <w:t>complex</w:t>
      </w:r>
    </w:p>
    <w:p w14:paraId="487B3ED6" w14:textId="7CA5E392" w:rsidR="00162EE7" w:rsidRDefault="00162EE7" w:rsidP="00162EE7">
      <w:pPr>
        <w:spacing w:line="48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There is an initial fluctuation in SASA from 1</w:t>
      </w:r>
      <w:r w:rsidR="00D755F2">
        <w:rPr>
          <w:rFonts w:ascii="Times New Roman" w:hAnsi="Times New Roman" w:cs="Times New Roman"/>
          <w:color w:val="000000" w:themeColor="text1"/>
          <w:sz w:val="28"/>
          <w:szCs w:val="28"/>
          <w:shd w:val="clear" w:color="auto" w:fill="FFFFFF"/>
        </w:rPr>
        <w:t>02</w:t>
      </w:r>
      <w:r>
        <w:rPr>
          <w:rFonts w:ascii="Times New Roman" w:hAnsi="Times New Roman" w:cs="Times New Roman"/>
          <w:color w:val="000000" w:themeColor="text1"/>
          <w:sz w:val="28"/>
          <w:szCs w:val="28"/>
          <w:shd w:val="clear" w:color="auto" w:fill="FFFFFF"/>
        </w:rPr>
        <w:t>nm</w:t>
      </w:r>
      <w:r w:rsidRPr="00E56D47">
        <w:rPr>
          <w:rFonts w:ascii="Times New Roman" w:hAnsi="Times New Roman" w:cs="Times New Roman"/>
          <w:color w:val="000000" w:themeColor="text1"/>
          <w:sz w:val="28"/>
          <w:szCs w:val="28"/>
          <w:shd w:val="clear" w:color="auto" w:fill="FFFFFF"/>
          <w:vertAlign w:val="superscript"/>
        </w:rPr>
        <w:t>2</w:t>
      </w:r>
      <w:r>
        <w:rPr>
          <w:rFonts w:ascii="Times New Roman" w:hAnsi="Times New Roman" w:cs="Times New Roman"/>
          <w:color w:val="000000" w:themeColor="text1"/>
          <w:sz w:val="28"/>
          <w:szCs w:val="28"/>
          <w:shd w:val="clear" w:color="auto" w:fill="FFFFFF"/>
        </w:rPr>
        <w:t xml:space="preserve"> to 1</w:t>
      </w:r>
      <w:r w:rsidR="005C6E2D">
        <w:rPr>
          <w:rFonts w:ascii="Times New Roman" w:hAnsi="Times New Roman" w:cs="Times New Roman"/>
          <w:color w:val="000000" w:themeColor="text1"/>
          <w:sz w:val="28"/>
          <w:szCs w:val="28"/>
          <w:shd w:val="clear" w:color="auto" w:fill="FFFFFF"/>
        </w:rPr>
        <w:t>12</w:t>
      </w:r>
      <w:r>
        <w:rPr>
          <w:rFonts w:ascii="Times New Roman" w:hAnsi="Times New Roman" w:cs="Times New Roman"/>
          <w:color w:val="000000" w:themeColor="text1"/>
          <w:sz w:val="28"/>
          <w:szCs w:val="28"/>
          <w:shd w:val="clear" w:color="auto" w:fill="FFFFFF"/>
        </w:rPr>
        <w:t>nm</w:t>
      </w:r>
      <w:r w:rsidRPr="00E56D47">
        <w:rPr>
          <w:rFonts w:ascii="Times New Roman" w:hAnsi="Times New Roman" w:cs="Times New Roman"/>
          <w:color w:val="000000" w:themeColor="text1"/>
          <w:sz w:val="28"/>
          <w:szCs w:val="28"/>
          <w:shd w:val="clear" w:color="auto" w:fill="FFFFFF"/>
          <w:vertAlign w:val="superscript"/>
        </w:rPr>
        <w:t>2</w:t>
      </w:r>
      <w:r w:rsidR="00365466">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This might be because of ligand binding and confirmational changes. It is followed by a stable phase where SASA r</w:t>
      </w:r>
      <w:r w:rsidR="00365466">
        <w:rPr>
          <w:rFonts w:ascii="Times New Roman" w:hAnsi="Times New Roman" w:cs="Times New Roman"/>
          <w:color w:val="000000" w:themeColor="text1"/>
          <w:sz w:val="28"/>
          <w:szCs w:val="28"/>
          <w:shd w:val="clear" w:color="auto" w:fill="FFFFFF"/>
        </w:rPr>
        <w:t>anges between 105</w:t>
      </w:r>
      <w:r w:rsidR="00922FA4">
        <w:rPr>
          <w:rFonts w:ascii="Times New Roman" w:hAnsi="Times New Roman" w:cs="Times New Roman"/>
          <w:color w:val="000000" w:themeColor="text1"/>
          <w:sz w:val="28"/>
          <w:szCs w:val="28"/>
          <w:shd w:val="clear" w:color="auto" w:fill="FFFFFF"/>
        </w:rPr>
        <w:t>nm</w:t>
      </w:r>
      <w:r w:rsidR="00922FA4" w:rsidRPr="009D5980">
        <w:rPr>
          <w:rFonts w:ascii="Times New Roman" w:hAnsi="Times New Roman" w:cs="Times New Roman"/>
          <w:color w:val="000000" w:themeColor="text1"/>
          <w:sz w:val="28"/>
          <w:szCs w:val="28"/>
          <w:shd w:val="clear" w:color="auto" w:fill="FFFFFF"/>
          <w:vertAlign w:val="superscript"/>
        </w:rPr>
        <w:t>2</w:t>
      </w:r>
      <w:r w:rsidR="00922FA4">
        <w:rPr>
          <w:rFonts w:ascii="Times New Roman" w:hAnsi="Times New Roman" w:cs="Times New Roman"/>
          <w:color w:val="000000" w:themeColor="text1"/>
          <w:sz w:val="28"/>
          <w:szCs w:val="28"/>
          <w:shd w:val="clear" w:color="auto" w:fill="FFFFFF"/>
        </w:rPr>
        <w:t xml:space="preserve"> to 110nm</w:t>
      </w:r>
      <w:r w:rsidR="00922FA4" w:rsidRPr="009D5980">
        <w:rPr>
          <w:rFonts w:ascii="Times New Roman" w:hAnsi="Times New Roman" w:cs="Times New Roman"/>
          <w:color w:val="000000" w:themeColor="text1"/>
          <w:sz w:val="28"/>
          <w:szCs w:val="28"/>
          <w:shd w:val="clear" w:color="auto" w:fill="FFFFFF"/>
          <w:vertAlign w:val="superscript"/>
        </w:rPr>
        <w:t>2</w:t>
      </w:r>
      <w:r w:rsidR="00922FA4">
        <w:rPr>
          <w:rFonts w:ascii="Times New Roman" w:hAnsi="Times New Roman" w:cs="Times New Roman"/>
          <w:color w:val="000000" w:themeColor="text1"/>
          <w:sz w:val="28"/>
          <w:szCs w:val="28"/>
          <w:shd w:val="clear" w:color="auto" w:fill="FFFFFF"/>
        </w:rPr>
        <w:t xml:space="preserve"> in both control and the complex</w:t>
      </w:r>
      <w:r w:rsidR="009D5980">
        <w:rPr>
          <w:rFonts w:ascii="Times New Roman" w:hAnsi="Times New Roman" w:cs="Times New Roman"/>
          <w:color w:val="000000" w:themeColor="text1"/>
          <w:sz w:val="28"/>
          <w:szCs w:val="28"/>
          <w:shd w:val="clear" w:color="auto" w:fill="FFFFFF"/>
        </w:rPr>
        <w:t>.</w:t>
      </w:r>
      <w:r w:rsidR="00E64BD9">
        <w:rPr>
          <w:rFonts w:ascii="Times New Roman" w:hAnsi="Times New Roman" w:cs="Times New Roman"/>
          <w:color w:val="000000" w:themeColor="text1"/>
          <w:sz w:val="28"/>
          <w:szCs w:val="28"/>
          <w:shd w:val="clear" w:color="auto" w:fill="FFFFFF"/>
        </w:rPr>
        <w:t xml:space="preserve"> SASA in complex is slightly higher than that of control </w:t>
      </w:r>
      <w:r w:rsidR="003416DB">
        <w:rPr>
          <w:rFonts w:ascii="Times New Roman" w:hAnsi="Times New Roman" w:cs="Times New Roman"/>
          <w:color w:val="000000" w:themeColor="text1"/>
          <w:sz w:val="28"/>
          <w:szCs w:val="28"/>
          <w:shd w:val="clear" w:color="auto" w:fill="FFFFFF"/>
        </w:rPr>
        <w:t xml:space="preserve">due to the changes it has </w:t>
      </w:r>
      <w:proofErr w:type="gramStart"/>
      <w:r w:rsidR="003416DB">
        <w:rPr>
          <w:rFonts w:ascii="Times New Roman" w:hAnsi="Times New Roman" w:cs="Times New Roman"/>
          <w:color w:val="000000" w:themeColor="text1"/>
          <w:sz w:val="28"/>
          <w:szCs w:val="28"/>
          <w:shd w:val="clear" w:color="auto" w:fill="FFFFFF"/>
        </w:rPr>
        <w:t>undergone</w:t>
      </w:r>
      <w:r w:rsidR="00D755F2">
        <w:rPr>
          <w:rFonts w:ascii="Times New Roman" w:hAnsi="Times New Roman" w:cs="Times New Roman"/>
          <w:color w:val="000000" w:themeColor="text1"/>
          <w:sz w:val="28"/>
          <w:szCs w:val="28"/>
          <w:shd w:val="clear" w:color="auto" w:fill="FFFFFF"/>
          <w:vertAlign w:val="superscript"/>
        </w:rPr>
        <w:t xml:space="preserve">  </w:t>
      </w:r>
      <w:r w:rsidR="00C52844">
        <w:rPr>
          <w:rFonts w:ascii="Times New Roman" w:hAnsi="Times New Roman" w:cs="Times New Roman"/>
          <w:color w:val="000000" w:themeColor="text1"/>
          <w:sz w:val="28"/>
          <w:szCs w:val="28"/>
          <w:shd w:val="clear" w:color="auto" w:fill="FFFFFF"/>
        </w:rPr>
        <w:t>but</w:t>
      </w:r>
      <w:proofErr w:type="gramEnd"/>
      <w:r w:rsidR="00C52844">
        <w:rPr>
          <w:rFonts w:ascii="Times New Roman" w:hAnsi="Times New Roman" w:cs="Times New Roman"/>
          <w:color w:val="000000" w:themeColor="text1"/>
          <w:sz w:val="28"/>
          <w:szCs w:val="28"/>
          <w:shd w:val="clear" w:color="auto" w:fill="FFFFFF"/>
        </w:rPr>
        <w:t xml:space="preserve"> </w:t>
      </w:r>
      <w:r w:rsidR="007576BC">
        <w:rPr>
          <w:rFonts w:ascii="Times New Roman" w:hAnsi="Times New Roman" w:cs="Times New Roman"/>
          <w:color w:val="000000" w:themeColor="text1"/>
          <w:sz w:val="28"/>
          <w:szCs w:val="28"/>
          <w:shd w:val="clear" w:color="auto" w:fill="FFFFFF"/>
        </w:rPr>
        <w:t>the fluctuation is not a significant one</w:t>
      </w:r>
      <w:r w:rsidR="00F21252">
        <w:rPr>
          <w:rFonts w:ascii="Times New Roman" w:hAnsi="Times New Roman" w:cs="Times New Roman"/>
          <w:color w:val="000000" w:themeColor="text1"/>
          <w:sz w:val="28"/>
          <w:szCs w:val="28"/>
          <w:shd w:val="clear" w:color="auto" w:fill="FFFFFF"/>
        </w:rPr>
        <w:t xml:space="preserve"> which leads to </w:t>
      </w:r>
      <w:r w:rsidR="0059575B">
        <w:rPr>
          <w:rFonts w:ascii="Times New Roman" w:hAnsi="Times New Roman" w:cs="Times New Roman"/>
          <w:color w:val="000000" w:themeColor="text1"/>
          <w:sz w:val="28"/>
          <w:szCs w:val="28"/>
          <w:shd w:val="clear" w:color="auto" w:fill="FFFFFF"/>
        </w:rPr>
        <w:t xml:space="preserve">a conclusion that </w:t>
      </w:r>
      <w:r>
        <w:rPr>
          <w:rFonts w:ascii="Times New Roman" w:hAnsi="Times New Roman" w:cs="Times New Roman"/>
          <w:color w:val="000000" w:themeColor="text1"/>
          <w:sz w:val="28"/>
          <w:szCs w:val="28"/>
          <w:shd w:val="clear" w:color="auto" w:fill="FFFFFF"/>
        </w:rPr>
        <w:t>the complex does not undergo major structural rearrangements for the</w:t>
      </w:r>
      <w:r w:rsidR="0059575B">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duration of simulation indicating the complex is stable for ligand to act on the protein.</w:t>
      </w:r>
    </w:p>
    <w:p w14:paraId="3CAF54D7" w14:textId="77777777" w:rsidR="00A600E5" w:rsidRDefault="00A600E5" w:rsidP="00162EE7">
      <w:pPr>
        <w:spacing w:line="480" w:lineRule="auto"/>
        <w:jc w:val="both"/>
        <w:rPr>
          <w:rFonts w:ascii="Times New Roman" w:hAnsi="Times New Roman" w:cs="Times New Roman"/>
          <w:color w:val="000000" w:themeColor="text1"/>
          <w:sz w:val="28"/>
          <w:szCs w:val="28"/>
          <w:shd w:val="clear" w:color="auto" w:fill="FFFFFF"/>
        </w:rPr>
      </w:pPr>
    </w:p>
    <w:p w14:paraId="6A2B5FF8" w14:textId="77777777" w:rsidR="00A600E5" w:rsidRDefault="00A600E5" w:rsidP="00162EE7">
      <w:pPr>
        <w:spacing w:line="480" w:lineRule="auto"/>
        <w:jc w:val="both"/>
        <w:rPr>
          <w:rFonts w:ascii="Times New Roman" w:hAnsi="Times New Roman" w:cs="Times New Roman"/>
          <w:color w:val="000000" w:themeColor="text1"/>
          <w:sz w:val="28"/>
          <w:szCs w:val="28"/>
          <w:shd w:val="clear" w:color="auto" w:fill="FFFFFF"/>
        </w:rPr>
      </w:pPr>
    </w:p>
    <w:p w14:paraId="2D14F871" w14:textId="77777777" w:rsidR="00A600E5" w:rsidRDefault="00A600E5" w:rsidP="00162EE7">
      <w:pPr>
        <w:spacing w:line="480" w:lineRule="auto"/>
        <w:jc w:val="both"/>
        <w:rPr>
          <w:rFonts w:ascii="Times New Roman" w:hAnsi="Times New Roman" w:cs="Times New Roman"/>
          <w:color w:val="000000" w:themeColor="text1"/>
          <w:sz w:val="28"/>
          <w:szCs w:val="28"/>
          <w:shd w:val="clear" w:color="auto" w:fill="FFFFFF"/>
        </w:rPr>
      </w:pPr>
    </w:p>
    <w:p w14:paraId="52D7FAAF" w14:textId="3893ED94" w:rsidR="00111426" w:rsidRDefault="004B226F" w:rsidP="00162EE7">
      <w:pPr>
        <w:spacing w:line="480" w:lineRule="auto"/>
        <w:jc w:val="both"/>
        <w:rPr>
          <w:rFonts w:ascii="Times New Roman" w:hAnsi="Times New Roman" w:cs="Times New Roman"/>
          <w:b/>
          <w:bCs/>
          <w:color w:val="000000" w:themeColor="text1"/>
          <w:sz w:val="36"/>
          <w:szCs w:val="36"/>
          <w:shd w:val="clear" w:color="auto" w:fill="FFFFFF"/>
        </w:rPr>
      </w:pPr>
      <w:r>
        <w:rPr>
          <w:rFonts w:ascii="Times New Roman" w:hAnsi="Times New Roman" w:cs="Times New Roman"/>
          <w:b/>
          <w:bCs/>
          <w:color w:val="000000" w:themeColor="text1"/>
          <w:sz w:val="36"/>
          <w:szCs w:val="36"/>
          <w:shd w:val="clear" w:color="auto" w:fill="FFFFFF"/>
        </w:rPr>
        <w:lastRenderedPageBreak/>
        <w:t>CONCLUSION:</w:t>
      </w:r>
    </w:p>
    <w:p w14:paraId="47660527" w14:textId="77777777" w:rsidR="004B226F" w:rsidRPr="00F61722" w:rsidRDefault="004B226F" w:rsidP="004B226F">
      <w:pPr>
        <w:spacing w:line="480" w:lineRule="auto"/>
        <w:jc w:val="both"/>
        <w:rPr>
          <w:rFonts w:ascii="Times New Roman" w:hAnsi="Times New Roman" w:cs="Times New Roman"/>
          <w:sz w:val="28"/>
          <w:szCs w:val="28"/>
        </w:rPr>
      </w:pPr>
      <w:r w:rsidRPr="00F61722">
        <w:rPr>
          <w:rFonts w:ascii="Times New Roman" w:hAnsi="Times New Roman" w:cs="Times New Roman"/>
          <w:sz w:val="28"/>
          <w:szCs w:val="28"/>
        </w:rPr>
        <w:t xml:space="preserve">The main aim of the research was to carry out </w:t>
      </w:r>
      <w:r w:rsidRPr="00F61722">
        <w:rPr>
          <w:rFonts w:ascii="Times New Roman" w:hAnsi="Times New Roman" w:cs="Times New Roman"/>
          <w:i/>
          <w:sz w:val="28"/>
          <w:szCs w:val="28"/>
        </w:rPr>
        <w:t xml:space="preserve">in silico </w:t>
      </w:r>
      <w:r w:rsidRPr="00F61722">
        <w:rPr>
          <w:rFonts w:ascii="Times New Roman" w:hAnsi="Times New Roman" w:cs="Times New Roman"/>
          <w:sz w:val="28"/>
          <w:szCs w:val="28"/>
        </w:rPr>
        <w:t xml:space="preserve">drug discovery and to carry out Docking studies NDM – 1 </w:t>
      </w:r>
      <w:proofErr w:type="spellStart"/>
      <w:proofErr w:type="gramStart"/>
      <w:r w:rsidRPr="00F61722">
        <w:rPr>
          <w:rFonts w:ascii="Times New Roman" w:hAnsi="Times New Roman" w:cs="Times New Roman"/>
          <w:sz w:val="28"/>
          <w:szCs w:val="28"/>
        </w:rPr>
        <w:t>protein.The</w:t>
      </w:r>
      <w:proofErr w:type="spellEnd"/>
      <w:proofErr w:type="gramEnd"/>
      <w:r w:rsidRPr="00F61722">
        <w:rPr>
          <w:rFonts w:ascii="Times New Roman" w:hAnsi="Times New Roman" w:cs="Times New Roman"/>
          <w:sz w:val="28"/>
          <w:szCs w:val="28"/>
        </w:rPr>
        <w:t xml:space="preserve"> protein </w:t>
      </w:r>
      <w:r w:rsidRPr="00F61722">
        <w:rPr>
          <w:rFonts w:ascii="Times New Roman" w:eastAsia="Times New Roman" w:hAnsi="Times New Roman" w:cs="Times New Roman"/>
          <w:color w:val="000000" w:themeColor="text1"/>
          <w:sz w:val="28"/>
          <w:szCs w:val="28"/>
          <w:lang w:eastAsia="en-IN"/>
        </w:rPr>
        <w:t>NDM-1 D199N with Compound 16(</w:t>
      </w:r>
      <w:proofErr w:type="spellStart"/>
      <w:r w:rsidRPr="00F61722">
        <w:rPr>
          <w:rFonts w:ascii="Times New Roman" w:eastAsia="Times New Roman" w:hAnsi="Times New Roman" w:cs="Times New Roman"/>
          <w:color w:val="000000" w:themeColor="text1"/>
          <w:sz w:val="28"/>
          <w:szCs w:val="28"/>
          <w:lang w:eastAsia="en-IN"/>
        </w:rPr>
        <w:t>pdb</w:t>
      </w:r>
      <w:proofErr w:type="spellEnd"/>
      <w:r w:rsidRPr="00F61722">
        <w:rPr>
          <w:rFonts w:ascii="Times New Roman" w:eastAsia="Times New Roman" w:hAnsi="Times New Roman" w:cs="Times New Roman"/>
          <w:color w:val="000000" w:themeColor="text1"/>
          <w:sz w:val="28"/>
          <w:szCs w:val="28"/>
          <w:lang w:eastAsia="en-IN"/>
        </w:rPr>
        <w:t xml:space="preserve"> id 6ny7)</w:t>
      </w:r>
      <w:r w:rsidRPr="00F61722">
        <w:rPr>
          <w:rFonts w:ascii="Times New Roman" w:hAnsi="Times New Roman" w:cs="Times New Roman"/>
          <w:sz w:val="28"/>
          <w:szCs w:val="28"/>
        </w:rPr>
        <w:t xml:space="preserve"> was downloaded from </w:t>
      </w:r>
      <w:proofErr w:type="spellStart"/>
      <w:r w:rsidRPr="00F61722">
        <w:rPr>
          <w:rFonts w:ascii="Times New Roman" w:hAnsi="Times New Roman" w:cs="Times New Roman"/>
          <w:sz w:val="28"/>
          <w:szCs w:val="28"/>
        </w:rPr>
        <w:t>pdb</w:t>
      </w:r>
      <w:proofErr w:type="spellEnd"/>
      <w:r w:rsidRPr="00F61722">
        <w:rPr>
          <w:rFonts w:ascii="Times New Roman" w:hAnsi="Times New Roman" w:cs="Times New Roman"/>
          <w:sz w:val="28"/>
          <w:szCs w:val="28"/>
        </w:rPr>
        <w:t xml:space="preserve"> database. The native ligand in this protein was identified as </w:t>
      </w:r>
    </w:p>
    <w:p w14:paraId="3D775EDF" w14:textId="645C639A" w:rsidR="004B226F" w:rsidRPr="00F61722" w:rsidRDefault="004B226F" w:rsidP="004B226F">
      <w:pPr>
        <w:spacing w:line="480" w:lineRule="auto"/>
        <w:jc w:val="both"/>
        <w:rPr>
          <w:rStyle w:val="Strong"/>
          <w:rFonts w:ascii="Times New Roman" w:hAnsi="Times New Roman" w:cs="Times New Roman"/>
          <w:b w:val="0"/>
          <w:bCs w:val="0"/>
          <w:color w:val="000000" w:themeColor="text1"/>
          <w:sz w:val="28"/>
          <w:szCs w:val="28"/>
          <w:shd w:val="clear" w:color="auto" w:fill="FFFFFF"/>
        </w:rPr>
      </w:pPr>
      <w:r w:rsidRPr="00F61722">
        <w:rPr>
          <w:rStyle w:val="Strong"/>
          <w:rFonts w:ascii="Times New Roman" w:hAnsi="Times New Roman" w:cs="Times New Roman"/>
          <w:b w:val="0"/>
          <w:bCs w:val="0"/>
          <w:color w:val="000000" w:themeColor="text1"/>
          <w:sz w:val="28"/>
          <w:szCs w:val="28"/>
          <w:shd w:val="clear" w:color="auto" w:fill="FFFFFF"/>
        </w:rPr>
        <w:t>[(5,7-dibromo-2-oxo-1,2-dihydroquinolin-4-</w:t>
      </w:r>
      <w:proofErr w:type="gramStart"/>
      <w:r w:rsidRPr="00F61722">
        <w:rPr>
          <w:rStyle w:val="Strong"/>
          <w:rFonts w:ascii="Times New Roman" w:hAnsi="Times New Roman" w:cs="Times New Roman"/>
          <w:b w:val="0"/>
          <w:bCs w:val="0"/>
          <w:color w:val="000000" w:themeColor="text1"/>
          <w:sz w:val="28"/>
          <w:szCs w:val="28"/>
          <w:shd w:val="clear" w:color="auto" w:fill="FFFFFF"/>
        </w:rPr>
        <w:t>yl)methyl</w:t>
      </w:r>
      <w:proofErr w:type="gramEnd"/>
      <w:r w:rsidRPr="00F61722">
        <w:rPr>
          <w:rStyle w:val="Strong"/>
          <w:rFonts w:ascii="Times New Roman" w:hAnsi="Times New Roman" w:cs="Times New Roman"/>
          <w:b w:val="0"/>
          <w:bCs w:val="0"/>
          <w:color w:val="000000" w:themeColor="text1"/>
          <w:sz w:val="28"/>
          <w:szCs w:val="28"/>
          <w:shd w:val="clear" w:color="auto" w:fill="FFFFFF"/>
        </w:rPr>
        <w:t xml:space="preserve">]phosphonic acid whose structure was downloaded from </w:t>
      </w:r>
      <w:proofErr w:type="spellStart"/>
      <w:r w:rsidRPr="00F61722">
        <w:rPr>
          <w:rStyle w:val="Strong"/>
          <w:rFonts w:ascii="Times New Roman" w:hAnsi="Times New Roman" w:cs="Times New Roman"/>
          <w:b w:val="0"/>
          <w:bCs w:val="0"/>
          <w:color w:val="000000" w:themeColor="text1"/>
          <w:sz w:val="28"/>
          <w:szCs w:val="28"/>
          <w:shd w:val="clear" w:color="auto" w:fill="FFFFFF"/>
        </w:rPr>
        <w:t>pubchem</w:t>
      </w:r>
      <w:proofErr w:type="spellEnd"/>
      <w:r w:rsidRPr="00F61722">
        <w:rPr>
          <w:rStyle w:val="Strong"/>
          <w:rFonts w:ascii="Times New Roman" w:hAnsi="Times New Roman" w:cs="Times New Roman"/>
          <w:b w:val="0"/>
          <w:bCs w:val="0"/>
          <w:color w:val="000000" w:themeColor="text1"/>
          <w:sz w:val="28"/>
          <w:szCs w:val="28"/>
          <w:shd w:val="clear" w:color="auto" w:fill="FFFFFF"/>
        </w:rPr>
        <w:t xml:space="preserve"> database to conduct docking studies. The obtained interactions from the docking studies </w:t>
      </w:r>
      <w:proofErr w:type="gramStart"/>
      <w:r w:rsidRPr="00F61722">
        <w:rPr>
          <w:rStyle w:val="Strong"/>
          <w:rFonts w:ascii="Times New Roman" w:hAnsi="Times New Roman" w:cs="Times New Roman"/>
          <w:b w:val="0"/>
          <w:bCs w:val="0"/>
          <w:color w:val="000000" w:themeColor="text1"/>
          <w:sz w:val="28"/>
          <w:szCs w:val="28"/>
          <w:shd w:val="clear" w:color="auto" w:fill="FFFFFF"/>
        </w:rPr>
        <w:t>was</w:t>
      </w:r>
      <w:proofErr w:type="gramEnd"/>
      <w:r w:rsidRPr="00F61722">
        <w:rPr>
          <w:rStyle w:val="Strong"/>
          <w:rFonts w:ascii="Times New Roman" w:hAnsi="Times New Roman" w:cs="Times New Roman"/>
          <w:b w:val="0"/>
          <w:bCs w:val="0"/>
          <w:color w:val="000000" w:themeColor="text1"/>
          <w:sz w:val="28"/>
          <w:szCs w:val="28"/>
          <w:shd w:val="clear" w:color="auto" w:fill="FFFFFF"/>
        </w:rPr>
        <w:t xml:space="preserve"> compared with the standard interactions in the </w:t>
      </w:r>
      <w:proofErr w:type="spellStart"/>
      <w:r w:rsidRPr="00F61722">
        <w:rPr>
          <w:rStyle w:val="Strong"/>
          <w:rFonts w:ascii="Times New Roman" w:hAnsi="Times New Roman" w:cs="Times New Roman"/>
          <w:b w:val="0"/>
          <w:bCs w:val="0"/>
          <w:color w:val="000000" w:themeColor="text1"/>
          <w:sz w:val="28"/>
          <w:szCs w:val="28"/>
          <w:shd w:val="clear" w:color="auto" w:fill="FFFFFF"/>
        </w:rPr>
        <w:t>pdb</w:t>
      </w:r>
      <w:proofErr w:type="spellEnd"/>
      <w:r w:rsidRPr="00F61722">
        <w:rPr>
          <w:rStyle w:val="Strong"/>
          <w:rFonts w:ascii="Times New Roman" w:hAnsi="Times New Roman" w:cs="Times New Roman"/>
          <w:b w:val="0"/>
          <w:bCs w:val="0"/>
          <w:color w:val="000000" w:themeColor="text1"/>
          <w:sz w:val="28"/>
          <w:szCs w:val="28"/>
          <w:shd w:val="clear" w:color="auto" w:fill="FFFFFF"/>
        </w:rPr>
        <w:t xml:space="preserve"> database and the docked results were found to be within acceptable limits. Docking of standard molecules was conducted with the same active site in the protein using </w:t>
      </w:r>
      <w:proofErr w:type="spellStart"/>
      <w:r w:rsidRPr="00F61722">
        <w:rPr>
          <w:rStyle w:val="Strong"/>
          <w:rFonts w:ascii="Times New Roman" w:hAnsi="Times New Roman" w:cs="Times New Roman"/>
          <w:b w:val="0"/>
          <w:bCs w:val="0"/>
          <w:color w:val="000000" w:themeColor="text1"/>
          <w:sz w:val="28"/>
          <w:szCs w:val="28"/>
          <w:shd w:val="clear" w:color="auto" w:fill="FFFFFF"/>
        </w:rPr>
        <w:t>PyRx</w:t>
      </w:r>
      <w:proofErr w:type="spellEnd"/>
      <w:r w:rsidRPr="00F61722">
        <w:rPr>
          <w:rStyle w:val="Strong"/>
          <w:rFonts w:ascii="Times New Roman" w:hAnsi="Times New Roman" w:cs="Times New Roman"/>
          <w:b w:val="0"/>
          <w:bCs w:val="0"/>
          <w:color w:val="000000" w:themeColor="text1"/>
          <w:sz w:val="28"/>
          <w:szCs w:val="28"/>
          <w:shd w:val="clear" w:color="auto" w:fill="FFFFFF"/>
        </w:rPr>
        <w:t xml:space="preserve"> and the results were analysed using Discovery studio visualizer. On analysing the results, </w:t>
      </w:r>
      <w:proofErr w:type="spellStart"/>
      <w:r w:rsidRPr="00F61722">
        <w:rPr>
          <w:rStyle w:val="Strong"/>
          <w:rFonts w:ascii="Times New Roman" w:hAnsi="Times New Roman" w:cs="Times New Roman"/>
          <w:b w:val="0"/>
          <w:bCs w:val="0"/>
          <w:color w:val="000000" w:themeColor="text1"/>
          <w:sz w:val="28"/>
          <w:szCs w:val="28"/>
          <w:shd w:val="clear" w:color="auto" w:fill="FFFFFF"/>
        </w:rPr>
        <w:t>Sulfonamide</w:t>
      </w:r>
      <w:proofErr w:type="spellEnd"/>
      <w:r w:rsidRPr="00F61722">
        <w:rPr>
          <w:rStyle w:val="Strong"/>
          <w:rFonts w:ascii="Times New Roman" w:hAnsi="Times New Roman" w:cs="Times New Roman"/>
          <w:b w:val="0"/>
          <w:bCs w:val="0"/>
          <w:color w:val="000000" w:themeColor="text1"/>
          <w:sz w:val="28"/>
          <w:szCs w:val="28"/>
          <w:shd w:val="clear" w:color="auto" w:fill="FFFFFF"/>
        </w:rPr>
        <w:t xml:space="preserve"> was </w:t>
      </w:r>
      <w:proofErr w:type="spellStart"/>
      <w:r w:rsidRPr="00F61722">
        <w:rPr>
          <w:rStyle w:val="Strong"/>
          <w:rFonts w:ascii="Times New Roman" w:hAnsi="Times New Roman" w:cs="Times New Roman"/>
          <w:b w:val="0"/>
          <w:bCs w:val="0"/>
          <w:color w:val="000000" w:themeColor="text1"/>
          <w:sz w:val="28"/>
          <w:szCs w:val="28"/>
          <w:shd w:val="clear" w:color="auto" w:fill="FFFFFF"/>
        </w:rPr>
        <w:t>choosen</w:t>
      </w:r>
      <w:proofErr w:type="spellEnd"/>
      <w:r w:rsidRPr="00F61722">
        <w:rPr>
          <w:rStyle w:val="Strong"/>
          <w:rFonts w:ascii="Times New Roman" w:hAnsi="Times New Roman" w:cs="Times New Roman"/>
          <w:b w:val="0"/>
          <w:bCs w:val="0"/>
          <w:color w:val="000000" w:themeColor="text1"/>
          <w:sz w:val="28"/>
          <w:szCs w:val="28"/>
          <w:shd w:val="clear" w:color="auto" w:fill="FFFFFF"/>
        </w:rPr>
        <w:t xml:space="preserve"> as the molecule for virtual screening. Large number of </w:t>
      </w:r>
      <w:proofErr w:type="spellStart"/>
      <w:r w:rsidRPr="00F61722">
        <w:rPr>
          <w:rStyle w:val="Strong"/>
          <w:rFonts w:ascii="Times New Roman" w:hAnsi="Times New Roman" w:cs="Times New Roman"/>
          <w:b w:val="0"/>
          <w:bCs w:val="0"/>
          <w:color w:val="000000" w:themeColor="text1"/>
          <w:sz w:val="28"/>
          <w:szCs w:val="28"/>
          <w:shd w:val="clear" w:color="auto" w:fill="FFFFFF"/>
        </w:rPr>
        <w:t>sulfonamide</w:t>
      </w:r>
      <w:proofErr w:type="spellEnd"/>
      <w:r w:rsidRPr="00F61722">
        <w:rPr>
          <w:rStyle w:val="Strong"/>
          <w:rFonts w:ascii="Times New Roman" w:hAnsi="Times New Roman" w:cs="Times New Roman"/>
          <w:b w:val="0"/>
          <w:bCs w:val="0"/>
          <w:color w:val="000000" w:themeColor="text1"/>
          <w:sz w:val="28"/>
          <w:szCs w:val="28"/>
          <w:shd w:val="clear" w:color="auto" w:fill="FFFFFF"/>
        </w:rPr>
        <w:t xml:space="preserve"> molecules were found in </w:t>
      </w:r>
      <w:proofErr w:type="spellStart"/>
      <w:r w:rsidRPr="00F61722">
        <w:rPr>
          <w:rStyle w:val="Strong"/>
          <w:rFonts w:ascii="Times New Roman" w:hAnsi="Times New Roman" w:cs="Times New Roman"/>
          <w:b w:val="0"/>
          <w:bCs w:val="0"/>
          <w:color w:val="000000" w:themeColor="text1"/>
          <w:sz w:val="28"/>
          <w:szCs w:val="28"/>
          <w:shd w:val="clear" w:color="auto" w:fill="FFFFFF"/>
        </w:rPr>
        <w:t>pubchem</w:t>
      </w:r>
      <w:proofErr w:type="spellEnd"/>
      <w:r w:rsidRPr="00F61722">
        <w:rPr>
          <w:rStyle w:val="Strong"/>
          <w:rFonts w:ascii="Times New Roman" w:hAnsi="Times New Roman" w:cs="Times New Roman"/>
          <w:b w:val="0"/>
          <w:bCs w:val="0"/>
          <w:color w:val="000000" w:themeColor="text1"/>
          <w:sz w:val="28"/>
          <w:szCs w:val="28"/>
          <w:shd w:val="clear" w:color="auto" w:fill="FFFFFF"/>
        </w:rPr>
        <w:t xml:space="preserve"> database which were filtered to about 1400 using on Verber’s and Lipinski’s rule of drug likeliness. All these molecules were docked with the active site in the protein using </w:t>
      </w:r>
      <w:proofErr w:type="spellStart"/>
      <w:r w:rsidRPr="00F61722">
        <w:rPr>
          <w:rStyle w:val="Strong"/>
          <w:rFonts w:ascii="Times New Roman" w:hAnsi="Times New Roman" w:cs="Times New Roman"/>
          <w:b w:val="0"/>
          <w:bCs w:val="0"/>
          <w:color w:val="000000" w:themeColor="text1"/>
          <w:sz w:val="28"/>
          <w:szCs w:val="28"/>
          <w:shd w:val="clear" w:color="auto" w:fill="FFFFFF"/>
        </w:rPr>
        <w:t>PyRx</w:t>
      </w:r>
      <w:proofErr w:type="spellEnd"/>
      <w:r w:rsidRPr="00F61722">
        <w:rPr>
          <w:rStyle w:val="Strong"/>
          <w:rFonts w:ascii="Times New Roman" w:hAnsi="Times New Roman" w:cs="Times New Roman"/>
          <w:b w:val="0"/>
          <w:bCs w:val="0"/>
          <w:color w:val="000000" w:themeColor="text1"/>
          <w:sz w:val="28"/>
          <w:szCs w:val="28"/>
          <w:shd w:val="clear" w:color="auto" w:fill="FFFFFF"/>
        </w:rPr>
        <w:t>. The top 5% of these molecules (~60) were selected as top hits for further study.</w:t>
      </w:r>
    </w:p>
    <w:p w14:paraId="277F6F59" w14:textId="77777777" w:rsidR="004B226F" w:rsidRPr="00F61722" w:rsidRDefault="004B226F" w:rsidP="004B226F">
      <w:pPr>
        <w:spacing w:line="480" w:lineRule="auto"/>
        <w:jc w:val="both"/>
        <w:rPr>
          <w:rStyle w:val="Strong"/>
          <w:rFonts w:ascii="Times New Roman" w:hAnsi="Times New Roman" w:cs="Times New Roman"/>
          <w:b w:val="0"/>
          <w:bCs w:val="0"/>
          <w:color w:val="000000" w:themeColor="text1"/>
          <w:sz w:val="28"/>
          <w:szCs w:val="28"/>
          <w:shd w:val="clear" w:color="auto" w:fill="FFFFFF"/>
        </w:rPr>
      </w:pPr>
      <w:r w:rsidRPr="00F61722">
        <w:rPr>
          <w:rStyle w:val="Strong"/>
          <w:rFonts w:ascii="Times New Roman" w:hAnsi="Times New Roman" w:cs="Times New Roman"/>
          <w:b w:val="0"/>
          <w:bCs w:val="0"/>
          <w:color w:val="000000" w:themeColor="text1"/>
          <w:sz w:val="28"/>
          <w:szCs w:val="28"/>
          <w:shd w:val="clear" w:color="auto" w:fill="FFFFFF"/>
        </w:rPr>
        <w:t xml:space="preserve">ADMET studies of these 60 molecules was performed using online servers ADMETLab2.0 and Pro-Tox-II followed by docking studies using </w:t>
      </w:r>
      <w:proofErr w:type="spellStart"/>
      <w:r w:rsidRPr="00F61722">
        <w:rPr>
          <w:rStyle w:val="Strong"/>
          <w:rFonts w:ascii="Times New Roman" w:hAnsi="Times New Roman" w:cs="Times New Roman"/>
          <w:b w:val="0"/>
          <w:bCs w:val="0"/>
          <w:color w:val="000000" w:themeColor="text1"/>
          <w:sz w:val="28"/>
          <w:szCs w:val="28"/>
          <w:shd w:val="clear" w:color="auto" w:fill="FFFFFF"/>
        </w:rPr>
        <w:t>Arguslab</w:t>
      </w:r>
      <w:proofErr w:type="spellEnd"/>
      <w:r w:rsidRPr="00F61722">
        <w:rPr>
          <w:rStyle w:val="Strong"/>
          <w:rFonts w:ascii="Times New Roman" w:hAnsi="Times New Roman" w:cs="Times New Roman"/>
          <w:b w:val="0"/>
          <w:bCs w:val="0"/>
          <w:color w:val="000000" w:themeColor="text1"/>
          <w:sz w:val="28"/>
          <w:szCs w:val="28"/>
          <w:shd w:val="clear" w:color="auto" w:fill="FFFFFF"/>
        </w:rPr>
        <w:t xml:space="preserve"> software. On analysing the obtained results, </w:t>
      </w:r>
      <w:proofErr w:type="gramStart"/>
      <w:r w:rsidRPr="00F61722">
        <w:rPr>
          <w:rStyle w:val="Strong"/>
          <w:rFonts w:ascii="Times New Roman" w:hAnsi="Times New Roman" w:cs="Times New Roman"/>
          <w:b w:val="0"/>
          <w:bCs w:val="0"/>
          <w:color w:val="000000" w:themeColor="text1"/>
          <w:sz w:val="28"/>
          <w:szCs w:val="28"/>
          <w:shd w:val="clear" w:color="auto" w:fill="FFFFFF"/>
        </w:rPr>
        <w:t>It</w:t>
      </w:r>
      <w:proofErr w:type="gramEnd"/>
      <w:r w:rsidRPr="00F61722">
        <w:rPr>
          <w:rStyle w:val="Strong"/>
          <w:rFonts w:ascii="Times New Roman" w:hAnsi="Times New Roman" w:cs="Times New Roman"/>
          <w:b w:val="0"/>
          <w:bCs w:val="0"/>
          <w:color w:val="000000" w:themeColor="text1"/>
          <w:sz w:val="28"/>
          <w:szCs w:val="28"/>
          <w:shd w:val="clear" w:color="auto" w:fill="FFFFFF"/>
        </w:rPr>
        <w:t xml:space="preserve"> was found that most of the molecules interacted with residues HIS:250, ASN:220, VAL:73, LYS:211. </w:t>
      </w:r>
    </w:p>
    <w:p w14:paraId="5EDF771B" w14:textId="014C690D" w:rsidR="004B226F" w:rsidRDefault="004B226F" w:rsidP="004B226F">
      <w:pPr>
        <w:spacing w:line="480" w:lineRule="auto"/>
        <w:jc w:val="both"/>
        <w:rPr>
          <w:rStyle w:val="Strong"/>
          <w:rFonts w:ascii="Times New Roman" w:hAnsi="Times New Roman" w:cs="Times New Roman"/>
          <w:b w:val="0"/>
          <w:bCs w:val="0"/>
          <w:color w:val="000000" w:themeColor="text1"/>
          <w:sz w:val="28"/>
          <w:szCs w:val="28"/>
          <w:shd w:val="clear" w:color="auto" w:fill="FFFFFF"/>
        </w:rPr>
      </w:pPr>
      <w:r w:rsidRPr="00F61722">
        <w:rPr>
          <w:rStyle w:val="Strong"/>
          <w:rFonts w:ascii="Times New Roman" w:hAnsi="Times New Roman" w:cs="Times New Roman"/>
          <w:b w:val="0"/>
          <w:bCs w:val="0"/>
          <w:color w:val="000000" w:themeColor="text1"/>
          <w:sz w:val="28"/>
          <w:szCs w:val="28"/>
          <w:shd w:val="clear" w:color="auto" w:fill="FFFFFF"/>
        </w:rPr>
        <w:lastRenderedPageBreak/>
        <w:t xml:space="preserve">Among these, </w:t>
      </w:r>
      <w:r w:rsidRPr="00F61722">
        <w:rPr>
          <w:rFonts w:ascii="Times New Roman" w:hAnsi="Times New Roman" w:cs="Times New Roman"/>
          <w:b/>
          <w:bCs/>
          <w:color w:val="000000" w:themeColor="text1"/>
          <w:sz w:val="28"/>
          <w:szCs w:val="28"/>
          <w:shd w:val="clear" w:color="auto" w:fill="FFFFFF"/>
        </w:rPr>
        <w:t>(3Z)-N-hydroxypenta-1,3-diene-2-sulfonamide</w:t>
      </w:r>
      <w:r w:rsidRPr="00F61722">
        <w:rPr>
          <w:rStyle w:val="Strong"/>
          <w:rFonts w:ascii="Times New Roman" w:hAnsi="Times New Roman" w:cs="Times New Roman"/>
          <w:b w:val="0"/>
          <w:bCs w:val="0"/>
          <w:color w:val="000000" w:themeColor="text1"/>
          <w:sz w:val="28"/>
          <w:szCs w:val="28"/>
          <w:shd w:val="clear" w:color="auto" w:fill="FFFFFF"/>
        </w:rPr>
        <w:t xml:space="preserve"> (</w:t>
      </w:r>
      <w:proofErr w:type="spellStart"/>
      <w:r w:rsidRPr="00F61722">
        <w:rPr>
          <w:rStyle w:val="Strong"/>
          <w:rFonts w:ascii="Times New Roman" w:hAnsi="Times New Roman" w:cs="Times New Roman"/>
          <w:b w:val="0"/>
          <w:bCs w:val="0"/>
          <w:color w:val="000000" w:themeColor="text1"/>
          <w:sz w:val="28"/>
          <w:szCs w:val="28"/>
          <w:shd w:val="clear" w:color="auto" w:fill="FFFFFF"/>
        </w:rPr>
        <w:t>Pubchem</w:t>
      </w:r>
      <w:proofErr w:type="spellEnd"/>
      <w:r w:rsidRPr="00F61722">
        <w:rPr>
          <w:rStyle w:val="Strong"/>
          <w:rFonts w:ascii="Times New Roman" w:hAnsi="Times New Roman" w:cs="Times New Roman"/>
          <w:b w:val="0"/>
          <w:bCs w:val="0"/>
          <w:color w:val="000000" w:themeColor="text1"/>
          <w:sz w:val="28"/>
          <w:szCs w:val="28"/>
          <w:shd w:val="clear" w:color="auto" w:fill="FFFFFF"/>
        </w:rPr>
        <w:t xml:space="preserve"> CID 118156306) and </w:t>
      </w:r>
      <w:r w:rsidRPr="00F61722">
        <w:rPr>
          <w:rFonts w:ascii="Times New Roman" w:hAnsi="Times New Roman" w:cs="Times New Roman"/>
          <w:b/>
          <w:bCs/>
          <w:color w:val="0D0D0D" w:themeColor="text1" w:themeTint="F2"/>
          <w:sz w:val="28"/>
          <w:szCs w:val="28"/>
          <w:shd w:val="clear" w:color="auto" w:fill="FFFFFF"/>
        </w:rPr>
        <w:t>N-hydroxyfuran-2-sulfonamide</w:t>
      </w:r>
      <w:r w:rsidRPr="00F61722">
        <w:rPr>
          <w:rStyle w:val="Strong"/>
          <w:rFonts w:ascii="Times New Roman" w:hAnsi="Times New Roman" w:cs="Times New Roman"/>
          <w:b w:val="0"/>
          <w:bCs w:val="0"/>
          <w:color w:val="0D0D0D" w:themeColor="text1" w:themeTint="F2"/>
          <w:sz w:val="28"/>
          <w:szCs w:val="28"/>
          <w:shd w:val="clear" w:color="auto" w:fill="FFFFFF"/>
        </w:rPr>
        <w:t xml:space="preserve"> </w:t>
      </w:r>
      <w:r w:rsidRPr="00F61722">
        <w:rPr>
          <w:rStyle w:val="Strong"/>
          <w:rFonts w:ascii="Times New Roman" w:hAnsi="Times New Roman" w:cs="Times New Roman"/>
          <w:b w:val="0"/>
          <w:bCs w:val="0"/>
          <w:color w:val="000000" w:themeColor="text1"/>
          <w:sz w:val="28"/>
          <w:szCs w:val="28"/>
          <w:shd w:val="clear" w:color="auto" w:fill="FFFFFF"/>
        </w:rPr>
        <w:t>(</w:t>
      </w:r>
      <w:proofErr w:type="spellStart"/>
      <w:r w:rsidRPr="00F61722">
        <w:rPr>
          <w:rStyle w:val="Strong"/>
          <w:rFonts w:ascii="Times New Roman" w:hAnsi="Times New Roman" w:cs="Times New Roman"/>
          <w:b w:val="0"/>
          <w:bCs w:val="0"/>
          <w:color w:val="000000" w:themeColor="text1"/>
          <w:sz w:val="28"/>
          <w:szCs w:val="28"/>
          <w:shd w:val="clear" w:color="auto" w:fill="FFFFFF"/>
        </w:rPr>
        <w:t>Pubchem</w:t>
      </w:r>
      <w:proofErr w:type="spellEnd"/>
      <w:r w:rsidRPr="00F61722">
        <w:rPr>
          <w:rStyle w:val="Strong"/>
          <w:rFonts w:ascii="Times New Roman" w:hAnsi="Times New Roman" w:cs="Times New Roman"/>
          <w:b w:val="0"/>
          <w:bCs w:val="0"/>
          <w:color w:val="000000" w:themeColor="text1"/>
          <w:sz w:val="28"/>
          <w:szCs w:val="28"/>
          <w:shd w:val="clear" w:color="auto" w:fill="FFFFFF"/>
        </w:rPr>
        <w:t xml:space="preserve"> CID 46175386) were found to be least toxic and had better ADME properties compared to other compounds. </w:t>
      </w:r>
      <w:r w:rsidR="00EF50DC" w:rsidRPr="00F61722">
        <w:rPr>
          <w:rStyle w:val="Strong"/>
          <w:rFonts w:ascii="Times New Roman" w:hAnsi="Times New Roman" w:cs="Times New Roman"/>
          <w:b w:val="0"/>
          <w:bCs w:val="0"/>
          <w:color w:val="000000" w:themeColor="text1"/>
          <w:sz w:val="28"/>
          <w:szCs w:val="28"/>
          <w:shd w:val="clear" w:color="auto" w:fill="FFFFFF"/>
        </w:rPr>
        <w:t>So, molecular dynamics si</w:t>
      </w:r>
      <w:r w:rsidR="0006046F" w:rsidRPr="00F61722">
        <w:rPr>
          <w:rStyle w:val="Strong"/>
          <w:rFonts w:ascii="Times New Roman" w:hAnsi="Times New Roman" w:cs="Times New Roman"/>
          <w:b w:val="0"/>
          <w:bCs w:val="0"/>
          <w:color w:val="000000" w:themeColor="text1"/>
          <w:sz w:val="28"/>
          <w:szCs w:val="28"/>
          <w:shd w:val="clear" w:color="auto" w:fill="FFFFFF"/>
        </w:rPr>
        <w:t>m</w:t>
      </w:r>
      <w:r w:rsidR="00EF50DC" w:rsidRPr="00F61722">
        <w:rPr>
          <w:rStyle w:val="Strong"/>
          <w:rFonts w:ascii="Times New Roman" w:hAnsi="Times New Roman" w:cs="Times New Roman"/>
          <w:b w:val="0"/>
          <w:bCs w:val="0"/>
          <w:color w:val="000000" w:themeColor="text1"/>
          <w:sz w:val="28"/>
          <w:szCs w:val="28"/>
          <w:shd w:val="clear" w:color="auto" w:fill="FFFFFF"/>
        </w:rPr>
        <w:t xml:space="preserve">ulations were carried out on the complex formed </w:t>
      </w:r>
      <w:r w:rsidR="0006046F" w:rsidRPr="00F61722">
        <w:rPr>
          <w:rStyle w:val="Strong"/>
          <w:rFonts w:ascii="Times New Roman" w:hAnsi="Times New Roman" w:cs="Times New Roman"/>
          <w:b w:val="0"/>
          <w:bCs w:val="0"/>
          <w:color w:val="000000" w:themeColor="text1"/>
          <w:sz w:val="28"/>
          <w:szCs w:val="28"/>
          <w:shd w:val="clear" w:color="auto" w:fill="FFFFFF"/>
        </w:rPr>
        <w:t xml:space="preserve">these ligands with the protein and the obtained data showed that the complexes were stable for sufficient duration to act on the target protein. </w:t>
      </w:r>
      <w:r w:rsidRPr="00F61722">
        <w:rPr>
          <w:rStyle w:val="Strong"/>
          <w:rFonts w:ascii="Times New Roman" w:hAnsi="Times New Roman" w:cs="Times New Roman"/>
          <w:b w:val="0"/>
          <w:bCs w:val="0"/>
          <w:color w:val="000000" w:themeColor="text1"/>
          <w:sz w:val="28"/>
          <w:szCs w:val="28"/>
          <w:shd w:val="clear" w:color="auto" w:fill="FFFFFF"/>
        </w:rPr>
        <w:t xml:space="preserve">By the findings of this study, It was concluded that these two compounds have high chances of being developed as a drug for treating diseases and infections caused by </w:t>
      </w:r>
      <w:proofErr w:type="spellStart"/>
      <w:proofErr w:type="gramStart"/>
      <w:r w:rsidR="00AF6011" w:rsidRPr="00F61722">
        <w:rPr>
          <w:rStyle w:val="Strong"/>
          <w:rFonts w:ascii="Times New Roman" w:hAnsi="Times New Roman" w:cs="Times New Roman"/>
          <w:b w:val="0"/>
          <w:bCs w:val="0"/>
          <w:i/>
          <w:iCs/>
          <w:color w:val="000000" w:themeColor="text1"/>
          <w:sz w:val="28"/>
          <w:szCs w:val="28"/>
          <w:shd w:val="clear" w:color="auto" w:fill="FFFFFF"/>
        </w:rPr>
        <w:t>K.pneumoniae</w:t>
      </w:r>
      <w:proofErr w:type="spellEnd"/>
      <w:proofErr w:type="gramEnd"/>
      <w:r w:rsidR="00AF6011" w:rsidRPr="00F61722">
        <w:rPr>
          <w:rStyle w:val="Strong"/>
          <w:rFonts w:ascii="Times New Roman" w:hAnsi="Times New Roman" w:cs="Times New Roman"/>
          <w:b w:val="0"/>
          <w:bCs w:val="0"/>
          <w:color w:val="000000" w:themeColor="text1"/>
          <w:sz w:val="28"/>
          <w:szCs w:val="28"/>
          <w:shd w:val="clear" w:color="auto" w:fill="FFFFFF"/>
        </w:rPr>
        <w:t xml:space="preserve"> producing NDM-1 strains. Further development of the compounds would</w:t>
      </w:r>
      <w:r w:rsidR="00F82908">
        <w:rPr>
          <w:rStyle w:val="Strong"/>
          <w:rFonts w:ascii="Times New Roman" w:hAnsi="Times New Roman" w:cs="Times New Roman"/>
          <w:b w:val="0"/>
          <w:bCs w:val="0"/>
          <w:color w:val="000000" w:themeColor="text1"/>
          <w:sz w:val="28"/>
          <w:szCs w:val="28"/>
          <w:shd w:val="clear" w:color="auto" w:fill="FFFFFF"/>
        </w:rPr>
        <w:t xml:space="preserve"> </w:t>
      </w:r>
      <w:r w:rsidR="00AF6011" w:rsidRPr="00F61722">
        <w:rPr>
          <w:rStyle w:val="Strong"/>
          <w:rFonts w:ascii="Times New Roman" w:hAnsi="Times New Roman" w:cs="Times New Roman"/>
          <w:b w:val="0"/>
          <w:bCs w:val="0"/>
          <w:color w:val="000000" w:themeColor="text1"/>
          <w:sz w:val="28"/>
          <w:szCs w:val="28"/>
          <w:shd w:val="clear" w:color="auto" w:fill="FFFFFF"/>
        </w:rPr>
        <w:t>be performed in future.</w:t>
      </w:r>
    </w:p>
    <w:p w14:paraId="494ADBFB" w14:textId="624BECAA" w:rsidR="00A600E5" w:rsidRDefault="00A600E5" w:rsidP="004B226F">
      <w:pPr>
        <w:spacing w:line="480" w:lineRule="auto"/>
        <w:jc w:val="both"/>
        <w:rPr>
          <w:rStyle w:val="Strong"/>
          <w:rFonts w:ascii="Times New Roman" w:hAnsi="Times New Roman" w:cs="Times New Roman"/>
          <w:color w:val="000000" w:themeColor="text1"/>
          <w:sz w:val="36"/>
          <w:szCs w:val="36"/>
          <w:shd w:val="clear" w:color="auto" w:fill="FFFFFF"/>
        </w:rPr>
      </w:pPr>
      <w:r w:rsidRPr="00F82908">
        <w:rPr>
          <w:rStyle w:val="Strong"/>
          <w:rFonts w:ascii="Times New Roman" w:hAnsi="Times New Roman" w:cs="Times New Roman"/>
          <w:color w:val="000000" w:themeColor="text1"/>
          <w:sz w:val="36"/>
          <w:szCs w:val="36"/>
          <w:shd w:val="clear" w:color="auto" w:fill="FFFFFF"/>
        </w:rPr>
        <w:t>REFERENCES</w:t>
      </w:r>
      <w:r w:rsidR="00F82908" w:rsidRPr="00F82908">
        <w:rPr>
          <w:rStyle w:val="Strong"/>
          <w:rFonts w:ascii="Times New Roman" w:hAnsi="Times New Roman" w:cs="Times New Roman"/>
          <w:color w:val="000000" w:themeColor="text1"/>
          <w:sz w:val="36"/>
          <w:szCs w:val="36"/>
          <w:shd w:val="clear" w:color="auto" w:fill="FFFFFF"/>
        </w:rPr>
        <w:t>:</w:t>
      </w:r>
    </w:p>
    <w:p w14:paraId="21AF5BB5" w14:textId="77777777" w:rsidR="00CC7C7A" w:rsidRPr="00735AB9" w:rsidRDefault="00CC7C7A" w:rsidP="00CC7C7A">
      <w:pPr>
        <w:pStyle w:val="ListParagraph"/>
        <w:numPr>
          <w:ilvl w:val="0"/>
          <w:numId w:val="2"/>
        </w:numPr>
        <w:spacing w:after="0" w:line="480" w:lineRule="auto"/>
        <w:jc w:val="both"/>
        <w:rPr>
          <w:rStyle w:val="Strong"/>
          <w:rFonts w:ascii="Times New Roman" w:hAnsi="Times New Roman" w:cs="Times New Roman"/>
          <w:b w:val="0"/>
          <w:bCs w:val="0"/>
          <w:color w:val="000000" w:themeColor="text1"/>
          <w:sz w:val="28"/>
          <w:szCs w:val="28"/>
          <w:shd w:val="clear" w:color="auto" w:fill="FFFFFF"/>
        </w:rPr>
      </w:pPr>
      <w:r w:rsidRPr="00735AB9">
        <w:rPr>
          <w:rStyle w:val="Strong"/>
          <w:rFonts w:ascii="Times New Roman" w:hAnsi="Times New Roman" w:cs="Times New Roman"/>
          <w:b w:val="0"/>
          <w:bCs w:val="0"/>
          <w:color w:val="000000" w:themeColor="text1"/>
          <w:sz w:val="28"/>
          <w:szCs w:val="28"/>
          <w:shd w:val="clear" w:color="auto" w:fill="FFFFFF"/>
        </w:rPr>
        <w:t>Felman A, Murrell M.D. Superbug NDM-1: Characteristics, Dangers, and Solutions. Medical News Today. December 18,2018</w:t>
      </w:r>
    </w:p>
    <w:p w14:paraId="5F5E04FF" w14:textId="77777777" w:rsidR="00CC7C7A" w:rsidRPr="00735AB9" w:rsidRDefault="00CC7C7A" w:rsidP="00CC7C7A">
      <w:pPr>
        <w:pStyle w:val="ListParagraph"/>
        <w:numPr>
          <w:ilvl w:val="0"/>
          <w:numId w:val="2"/>
        </w:numPr>
        <w:spacing w:before="240" w:after="0" w:line="480" w:lineRule="auto"/>
        <w:jc w:val="both"/>
        <w:rPr>
          <w:rStyle w:val="Strong"/>
          <w:rFonts w:ascii="Times New Roman" w:hAnsi="Times New Roman" w:cs="Times New Roman"/>
          <w:b w:val="0"/>
          <w:bCs w:val="0"/>
          <w:color w:val="000000" w:themeColor="text1"/>
          <w:sz w:val="28"/>
          <w:szCs w:val="28"/>
          <w:shd w:val="clear" w:color="auto" w:fill="FFFFFF"/>
        </w:rPr>
      </w:pPr>
      <w:r w:rsidRPr="00735AB9">
        <w:rPr>
          <w:rStyle w:val="Strong"/>
          <w:rFonts w:ascii="Times New Roman" w:hAnsi="Times New Roman" w:cs="Times New Roman"/>
          <w:b w:val="0"/>
          <w:bCs w:val="0"/>
          <w:color w:val="000000" w:themeColor="text1"/>
          <w:sz w:val="28"/>
          <w:szCs w:val="28"/>
          <w:shd w:val="clear" w:color="auto" w:fill="FFFFFF"/>
        </w:rPr>
        <w:t xml:space="preserve">Antibiotic </w:t>
      </w:r>
      <w:proofErr w:type="spellStart"/>
      <w:r w:rsidRPr="00735AB9">
        <w:rPr>
          <w:rStyle w:val="Strong"/>
          <w:rFonts w:ascii="Times New Roman" w:hAnsi="Times New Roman" w:cs="Times New Roman"/>
          <w:b w:val="0"/>
          <w:bCs w:val="0"/>
          <w:color w:val="000000" w:themeColor="text1"/>
          <w:sz w:val="28"/>
          <w:szCs w:val="28"/>
          <w:shd w:val="clear" w:color="auto" w:fill="FFFFFF"/>
        </w:rPr>
        <w:t>Reistance</w:t>
      </w:r>
      <w:proofErr w:type="spellEnd"/>
      <w:r w:rsidRPr="00735AB9">
        <w:rPr>
          <w:rStyle w:val="Strong"/>
          <w:rFonts w:ascii="Times New Roman" w:hAnsi="Times New Roman" w:cs="Times New Roman"/>
          <w:b w:val="0"/>
          <w:bCs w:val="0"/>
          <w:color w:val="000000" w:themeColor="text1"/>
          <w:sz w:val="28"/>
          <w:szCs w:val="28"/>
          <w:shd w:val="clear" w:color="auto" w:fill="FFFFFF"/>
        </w:rPr>
        <w:t>. World health Organisation (who.int). July 2020. (</w:t>
      </w:r>
      <w:hyperlink r:id="rId32" w:history="1">
        <w:r w:rsidRPr="00735AB9">
          <w:rPr>
            <w:rStyle w:val="Hyperlink"/>
            <w:rFonts w:ascii="Times New Roman" w:hAnsi="Times New Roman" w:cs="Times New Roman"/>
            <w:b/>
            <w:bCs/>
            <w:sz w:val="28"/>
            <w:szCs w:val="28"/>
            <w:shd w:val="clear" w:color="auto" w:fill="FFFFFF"/>
          </w:rPr>
          <w:t>https://www.who.int/news-room/fact-sheets/detail/antibiotic-resistance</w:t>
        </w:r>
      </w:hyperlink>
      <w:r w:rsidRPr="00735AB9">
        <w:rPr>
          <w:rStyle w:val="Strong"/>
          <w:rFonts w:ascii="Times New Roman" w:hAnsi="Times New Roman" w:cs="Times New Roman"/>
          <w:b w:val="0"/>
          <w:bCs w:val="0"/>
          <w:color w:val="000000" w:themeColor="text1"/>
          <w:sz w:val="28"/>
          <w:szCs w:val="28"/>
          <w:shd w:val="clear" w:color="auto" w:fill="FFFFFF"/>
        </w:rPr>
        <w:t>) downloaded on September 20 2023.</w:t>
      </w:r>
    </w:p>
    <w:p w14:paraId="34F28719" w14:textId="77777777" w:rsidR="00CC7C7A" w:rsidRPr="00735AB9" w:rsidRDefault="00CC7C7A" w:rsidP="00CC7C7A">
      <w:pPr>
        <w:pStyle w:val="ListParagraph"/>
        <w:numPr>
          <w:ilvl w:val="0"/>
          <w:numId w:val="2"/>
        </w:numPr>
        <w:spacing w:after="0" w:line="360" w:lineRule="auto"/>
        <w:ind w:right="607"/>
        <w:rPr>
          <w:rStyle w:val="Strong"/>
          <w:rFonts w:ascii="Times New Roman" w:eastAsia="Old English Text MT" w:hAnsi="Times New Roman" w:cs="Times New Roman"/>
          <w:b w:val="0"/>
          <w:bCs w:val="0"/>
          <w:color w:val="C00000"/>
          <w:sz w:val="28"/>
          <w:szCs w:val="28"/>
        </w:rPr>
      </w:pPr>
      <w:r w:rsidRPr="00735AB9">
        <w:rPr>
          <w:rStyle w:val="Strong"/>
          <w:rFonts w:ascii="Times New Roman" w:hAnsi="Times New Roman" w:cs="Times New Roman"/>
          <w:b w:val="0"/>
          <w:bCs w:val="0"/>
          <w:color w:val="000000" w:themeColor="text1"/>
          <w:sz w:val="28"/>
          <w:szCs w:val="28"/>
          <w:shd w:val="clear" w:color="auto" w:fill="FFFFFF"/>
        </w:rPr>
        <w:t>Rahul RS</w:t>
      </w:r>
      <w:r w:rsidRPr="00735AB9">
        <w:rPr>
          <w:rStyle w:val="Strong"/>
          <w:rFonts w:ascii="Times New Roman" w:hAnsi="Times New Roman" w:cs="Times New Roman"/>
          <w:b w:val="0"/>
          <w:bCs w:val="0"/>
          <w:i/>
          <w:color w:val="000000" w:themeColor="text1"/>
          <w:sz w:val="28"/>
          <w:szCs w:val="28"/>
          <w:shd w:val="clear" w:color="auto" w:fill="FFFFFF"/>
        </w:rPr>
        <w:t>.</w:t>
      </w:r>
      <w:r w:rsidRPr="00735AB9">
        <w:rPr>
          <w:rFonts w:ascii="Times New Roman" w:eastAsia="Old English Text MT" w:hAnsi="Times New Roman" w:cs="Times New Roman"/>
          <w:b/>
          <w:bCs/>
          <w:color w:val="C00000"/>
          <w:sz w:val="28"/>
          <w:szCs w:val="28"/>
        </w:rPr>
        <w:t xml:space="preserve"> </w:t>
      </w:r>
      <w:r w:rsidRPr="00735AB9">
        <w:rPr>
          <w:rFonts w:ascii="Times New Roman" w:eastAsia="Old English Text MT" w:hAnsi="Times New Roman" w:cs="Times New Roman"/>
          <w:color w:val="000000" w:themeColor="text1"/>
          <w:sz w:val="28"/>
          <w:szCs w:val="28"/>
        </w:rPr>
        <w:t>Dissertation:</w:t>
      </w:r>
      <w:r w:rsidRPr="00735AB9">
        <w:rPr>
          <w:rStyle w:val="Strong"/>
          <w:rFonts w:ascii="Times New Roman" w:hAnsi="Times New Roman" w:cs="Times New Roman"/>
          <w:b w:val="0"/>
          <w:bCs w:val="0"/>
          <w:i/>
          <w:color w:val="000000" w:themeColor="text1"/>
          <w:sz w:val="28"/>
          <w:szCs w:val="28"/>
          <w:shd w:val="clear" w:color="auto" w:fill="FFFFFF"/>
        </w:rPr>
        <w:t xml:space="preserve"> In silico </w:t>
      </w:r>
      <w:r w:rsidRPr="00735AB9">
        <w:rPr>
          <w:rStyle w:val="Strong"/>
          <w:rFonts w:ascii="Times New Roman" w:hAnsi="Times New Roman" w:cs="Times New Roman"/>
          <w:b w:val="0"/>
          <w:bCs w:val="0"/>
          <w:color w:val="000000" w:themeColor="text1"/>
          <w:sz w:val="28"/>
          <w:szCs w:val="28"/>
          <w:shd w:val="clear" w:color="auto" w:fill="FFFFFF"/>
        </w:rPr>
        <w:t xml:space="preserve">discovery of Class-D </w:t>
      </w:r>
      <w:proofErr w:type="spellStart"/>
      <w:r w:rsidRPr="00735AB9">
        <w:rPr>
          <w:rStyle w:val="Strong"/>
          <w:rFonts w:ascii="Times New Roman" w:hAnsi="Times New Roman" w:cs="Times New Roman"/>
          <w:b w:val="0"/>
          <w:bCs w:val="0"/>
          <w:color w:val="000000" w:themeColor="text1"/>
          <w:sz w:val="28"/>
          <w:szCs w:val="28"/>
          <w:shd w:val="clear" w:color="auto" w:fill="FFFFFF"/>
        </w:rPr>
        <w:t>Carbapenamase</w:t>
      </w:r>
      <w:proofErr w:type="spellEnd"/>
      <w:r w:rsidRPr="00735AB9">
        <w:rPr>
          <w:rStyle w:val="Strong"/>
          <w:rFonts w:ascii="Times New Roman" w:hAnsi="Times New Roman" w:cs="Times New Roman"/>
          <w:b w:val="0"/>
          <w:bCs w:val="0"/>
          <w:color w:val="000000" w:themeColor="text1"/>
          <w:sz w:val="28"/>
          <w:szCs w:val="28"/>
          <w:shd w:val="clear" w:color="auto" w:fill="FFFFFF"/>
        </w:rPr>
        <w:t xml:space="preserve"> for </w:t>
      </w:r>
      <w:r w:rsidRPr="00735AB9">
        <w:rPr>
          <w:rStyle w:val="Strong"/>
          <w:rFonts w:ascii="Times New Roman" w:hAnsi="Times New Roman" w:cs="Times New Roman"/>
          <w:b w:val="0"/>
          <w:bCs w:val="0"/>
          <w:i/>
          <w:color w:val="000000" w:themeColor="text1"/>
          <w:sz w:val="28"/>
          <w:szCs w:val="28"/>
          <w:shd w:val="clear" w:color="auto" w:fill="FFFFFF"/>
        </w:rPr>
        <w:t xml:space="preserve">Acinetobacter baumannii. </w:t>
      </w:r>
      <w:r w:rsidRPr="00735AB9">
        <w:rPr>
          <w:rStyle w:val="Strong"/>
          <w:rFonts w:ascii="Times New Roman" w:hAnsi="Times New Roman" w:cs="Times New Roman"/>
          <w:b w:val="0"/>
          <w:bCs w:val="0"/>
          <w:color w:val="000000" w:themeColor="text1"/>
          <w:sz w:val="28"/>
          <w:szCs w:val="28"/>
          <w:shd w:val="clear" w:color="auto" w:fill="FFFFFF"/>
        </w:rPr>
        <w:t>Rajiv Gandhi University of Health Sciences, Karnataka, Bengaluru. September 2021. Page no. 5</w:t>
      </w:r>
    </w:p>
    <w:p w14:paraId="5735A977" w14:textId="77777777" w:rsidR="00CC7C7A" w:rsidRPr="00735AB9" w:rsidRDefault="00CC7C7A" w:rsidP="00CC7C7A">
      <w:pPr>
        <w:pStyle w:val="ListParagraph"/>
        <w:numPr>
          <w:ilvl w:val="0"/>
          <w:numId w:val="2"/>
        </w:numPr>
        <w:spacing w:before="240" w:after="0" w:line="480" w:lineRule="auto"/>
        <w:jc w:val="both"/>
        <w:rPr>
          <w:rFonts w:ascii="Times New Roman" w:hAnsi="Times New Roman" w:cs="Times New Roman"/>
          <w:bCs/>
          <w:color w:val="000000" w:themeColor="text1"/>
          <w:sz w:val="28"/>
          <w:szCs w:val="28"/>
          <w:shd w:val="clear" w:color="auto" w:fill="FFFFFF"/>
        </w:rPr>
      </w:pPr>
      <w:proofErr w:type="spellStart"/>
      <w:r w:rsidRPr="00735AB9">
        <w:rPr>
          <w:rFonts w:ascii="Times New Roman" w:hAnsi="Times New Roman" w:cs="Times New Roman"/>
          <w:color w:val="000000" w:themeColor="text1"/>
          <w:sz w:val="28"/>
          <w:szCs w:val="28"/>
          <w:shd w:val="clear" w:color="auto" w:fill="FFFFFF"/>
        </w:rPr>
        <w:lastRenderedPageBreak/>
        <w:t>Moradali</w:t>
      </w:r>
      <w:proofErr w:type="spellEnd"/>
      <w:r w:rsidRPr="00735AB9">
        <w:rPr>
          <w:rFonts w:ascii="Times New Roman" w:hAnsi="Times New Roman" w:cs="Times New Roman"/>
          <w:color w:val="000000" w:themeColor="text1"/>
          <w:sz w:val="28"/>
          <w:szCs w:val="28"/>
          <w:shd w:val="clear" w:color="auto" w:fill="FFFFFF"/>
        </w:rPr>
        <w:t xml:space="preserve"> MF, Ghods S, Rehm BH. Pseudomonas aeruginosa lifestyle: a paradigm for adaptation, survival, and persistence. </w:t>
      </w:r>
      <w:proofErr w:type="spellStart"/>
      <w:r w:rsidRPr="00735AB9">
        <w:rPr>
          <w:rFonts w:ascii="Times New Roman" w:hAnsi="Times New Roman" w:cs="Times New Roman"/>
          <w:color w:val="000000" w:themeColor="text1"/>
          <w:sz w:val="28"/>
          <w:szCs w:val="28"/>
          <w:shd w:val="clear" w:color="auto" w:fill="FFFFFF"/>
        </w:rPr>
        <w:t>fcimb</w:t>
      </w:r>
      <w:proofErr w:type="spellEnd"/>
      <w:r w:rsidRPr="00735AB9">
        <w:rPr>
          <w:rFonts w:ascii="Times New Roman" w:hAnsi="Times New Roman" w:cs="Times New Roman"/>
          <w:color w:val="000000" w:themeColor="text1"/>
          <w:sz w:val="28"/>
          <w:szCs w:val="28"/>
          <w:shd w:val="clear" w:color="auto" w:fill="FFFFFF"/>
        </w:rPr>
        <w:t xml:space="preserve">. 2017 Feb </w:t>
      </w:r>
      <w:proofErr w:type="gramStart"/>
      <w:r w:rsidRPr="00735AB9">
        <w:rPr>
          <w:rFonts w:ascii="Times New Roman" w:hAnsi="Times New Roman" w:cs="Times New Roman"/>
          <w:color w:val="000000" w:themeColor="text1"/>
          <w:sz w:val="28"/>
          <w:szCs w:val="28"/>
          <w:shd w:val="clear" w:color="auto" w:fill="FFFFFF"/>
        </w:rPr>
        <w:t>15;7:39</w:t>
      </w:r>
      <w:proofErr w:type="gramEnd"/>
      <w:r w:rsidRPr="00735AB9">
        <w:rPr>
          <w:rFonts w:ascii="Times New Roman" w:hAnsi="Times New Roman" w:cs="Times New Roman"/>
          <w:color w:val="000000" w:themeColor="text1"/>
          <w:sz w:val="28"/>
          <w:szCs w:val="28"/>
          <w:shd w:val="clear" w:color="auto" w:fill="FFFFFF"/>
        </w:rPr>
        <w:t>.</w:t>
      </w:r>
    </w:p>
    <w:p w14:paraId="40B31CD6" w14:textId="77777777" w:rsidR="00CC7C7A" w:rsidRPr="00735AB9" w:rsidRDefault="00CC7C7A" w:rsidP="00CC7C7A">
      <w:pPr>
        <w:pStyle w:val="ListParagraph"/>
        <w:numPr>
          <w:ilvl w:val="0"/>
          <w:numId w:val="2"/>
        </w:numPr>
        <w:spacing w:before="240" w:after="0" w:line="480" w:lineRule="auto"/>
        <w:jc w:val="both"/>
        <w:rPr>
          <w:rFonts w:ascii="Times New Roman" w:hAnsi="Times New Roman" w:cs="Times New Roman"/>
          <w:bCs/>
          <w:color w:val="000000" w:themeColor="text1"/>
          <w:sz w:val="28"/>
          <w:szCs w:val="28"/>
          <w:shd w:val="clear" w:color="auto" w:fill="FFFFFF"/>
        </w:rPr>
      </w:pPr>
      <w:r w:rsidRPr="00735AB9">
        <w:rPr>
          <w:rFonts w:ascii="Times New Roman" w:hAnsi="Times New Roman" w:cs="Times New Roman"/>
          <w:color w:val="000000" w:themeColor="text1"/>
          <w:sz w:val="28"/>
          <w:szCs w:val="28"/>
          <w:shd w:val="clear" w:color="auto" w:fill="FFFFFF"/>
        </w:rPr>
        <w:t>Wang G, Zhao G, Chao X, Xie L, Wang H. The characteristic of virulence, biofilm and antibiotic resistance of Klebsiella pneumoniae. IJERPH. 2020 Sep;17(17):6278.</w:t>
      </w:r>
    </w:p>
    <w:p w14:paraId="32661915" w14:textId="77777777" w:rsidR="00CC7C7A" w:rsidRPr="00735AB9" w:rsidRDefault="00CC7C7A" w:rsidP="00CC7C7A">
      <w:pPr>
        <w:pStyle w:val="ListParagraph"/>
        <w:numPr>
          <w:ilvl w:val="0"/>
          <w:numId w:val="2"/>
        </w:numPr>
        <w:spacing w:before="240" w:after="0" w:line="480" w:lineRule="auto"/>
        <w:jc w:val="both"/>
        <w:rPr>
          <w:rFonts w:ascii="Times New Roman" w:hAnsi="Times New Roman" w:cs="Times New Roman"/>
          <w:bCs/>
          <w:color w:val="000000" w:themeColor="text1"/>
          <w:sz w:val="28"/>
          <w:szCs w:val="28"/>
          <w:shd w:val="clear" w:color="auto" w:fill="FFFFFF"/>
        </w:rPr>
      </w:pPr>
      <w:r w:rsidRPr="00735AB9">
        <w:rPr>
          <w:rFonts w:ascii="Times New Roman" w:hAnsi="Times New Roman" w:cs="Times New Roman"/>
          <w:color w:val="222222"/>
          <w:sz w:val="28"/>
          <w:szCs w:val="28"/>
          <w:shd w:val="clear" w:color="auto" w:fill="FFFFFF"/>
        </w:rPr>
        <w:t xml:space="preserve">Martin RM, Bachman MA. Colonization, infection, and the accessory genome of Klebsiella pneumoniae. FICIM. 2018 Jan </w:t>
      </w:r>
      <w:proofErr w:type="gramStart"/>
      <w:r w:rsidRPr="00735AB9">
        <w:rPr>
          <w:rFonts w:ascii="Times New Roman" w:hAnsi="Times New Roman" w:cs="Times New Roman"/>
          <w:color w:val="222222"/>
          <w:sz w:val="28"/>
          <w:szCs w:val="28"/>
          <w:shd w:val="clear" w:color="auto" w:fill="FFFFFF"/>
        </w:rPr>
        <w:t>22;8:4</w:t>
      </w:r>
      <w:proofErr w:type="gramEnd"/>
      <w:r w:rsidRPr="00735AB9">
        <w:rPr>
          <w:rFonts w:ascii="Times New Roman" w:hAnsi="Times New Roman" w:cs="Times New Roman"/>
          <w:color w:val="222222"/>
          <w:sz w:val="28"/>
          <w:szCs w:val="28"/>
          <w:shd w:val="clear" w:color="auto" w:fill="FFFFFF"/>
        </w:rPr>
        <w:t>.</w:t>
      </w:r>
    </w:p>
    <w:p w14:paraId="11DCFE38" w14:textId="77777777" w:rsidR="00CC7C7A" w:rsidRPr="00735AB9" w:rsidRDefault="00CC7C7A" w:rsidP="00CC7C7A">
      <w:pPr>
        <w:pStyle w:val="ListParagraph"/>
        <w:numPr>
          <w:ilvl w:val="0"/>
          <w:numId w:val="2"/>
        </w:numPr>
        <w:spacing w:before="240" w:after="0" w:line="480" w:lineRule="auto"/>
        <w:jc w:val="both"/>
        <w:rPr>
          <w:rFonts w:ascii="Times New Roman" w:hAnsi="Times New Roman" w:cs="Times New Roman"/>
          <w:bCs/>
          <w:color w:val="000000" w:themeColor="text1"/>
          <w:sz w:val="28"/>
          <w:szCs w:val="28"/>
          <w:shd w:val="clear" w:color="auto" w:fill="FFFFFF"/>
        </w:rPr>
      </w:pPr>
      <w:r w:rsidRPr="00735AB9">
        <w:rPr>
          <w:rFonts w:ascii="Times New Roman" w:hAnsi="Times New Roman" w:cs="Times New Roman"/>
          <w:color w:val="222222"/>
          <w:sz w:val="28"/>
          <w:szCs w:val="28"/>
          <w:shd w:val="clear" w:color="auto" w:fill="FFFFFF"/>
        </w:rPr>
        <w:t>Wyres KL, Lam MM, Holt KE. Population genomics of Klebsiella pneumoniae. nr micro. 2020 Jun;18(6):344-59.</w:t>
      </w:r>
    </w:p>
    <w:p w14:paraId="661157AC" w14:textId="77777777" w:rsidR="00CC7C7A" w:rsidRPr="00735AB9" w:rsidRDefault="00CC7C7A" w:rsidP="00CC7C7A">
      <w:pPr>
        <w:pStyle w:val="ListParagraph"/>
        <w:numPr>
          <w:ilvl w:val="0"/>
          <w:numId w:val="2"/>
        </w:numPr>
        <w:spacing w:before="240" w:after="0" w:line="480" w:lineRule="auto"/>
        <w:jc w:val="both"/>
        <w:rPr>
          <w:rFonts w:ascii="Times New Roman" w:hAnsi="Times New Roman" w:cs="Times New Roman"/>
          <w:bCs/>
          <w:color w:val="000000" w:themeColor="text1"/>
          <w:sz w:val="28"/>
          <w:szCs w:val="28"/>
          <w:shd w:val="clear" w:color="auto" w:fill="FFFFFF"/>
        </w:rPr>
      </w:pPr>
      <w:r w:rsidRPr="00735AB9">
        <w:rPr>
          <w:rFonts w:ascii="Times New Roman" w:hAnsi="Times New Roman" w:cs="Times New Roman"/>
          <w:color w:val="222222"/>
          <w:sz w:val="28"/>
          <w:szCs w:val="28"/>
          <w:shd w:val="clear" w:color="auto" w:fill="FFFFFF"/>
        </w:rPr>
        <w:t xml:space="preserve">Wyres KL, Holt KE. Klebsiella pneumoniae as a key trafficker of drug resistance genes from environmental to clinically important bacteria. Coi micro. 2018 Oct </w:t>
      </w:r>
      <w:proofErr w:type="gramStart"/>
      <w:r w:rsidRPr="00735AB9">
        <w:rPr>
          <w:rFonts w:ascii="Times New Roman" w:hAnsi="Times New Roman" w:cs="Times New Roman"/>
          <w:color w:val="222222"/>
          <w:sz w:val="28"/>
          <w:szCs w:val="28"/>
          <w:shd w:val="clear" w:color="auto" w:fill="FFFFFF"/>
        </w:rPr>
        <w:t>1;45:131</w:t>
      </w:r>
      <w:proofErr w:type="gramEnd"/>
      <w:r w:rsidRPr="00735AB9">
        <w:rPr>
          <w:rFonts w:ascii="Times New Roman" w:hAnsi="Times New Roman" w:cs="Times New Roman"/>
          <w:color w:val="222222"/>
          <w:sz w:val="28"/>
          <w:szCs w:val="28"/>
          <w:shd w:val="clear" w:color="auto" w:fill="FFFFFF"/>
        </w:rPr>
        <w:t>-9.</w:t>
      </w:r>
    </w:p>
    <w:p w14:paraId="1CE33C05" w14:textId="758320DD" w:rsidR="004A4C6C" w:rsidRPr="00735AB9" w:rsidRDefault="004A4C6C" w:rsidP="004A4C6C">
      <w:pPr>
        <w:pStyle w:val="ListParagraph"/>
        <w:numPr>
          <w:ilvl w:val="0"/>
          <w:numId w:val="2"/>
        </w:numPr>
        <w:spacing w:before="240" w:after="0" w:line="480" w:lineRule="auto"/>
        <w:jc w:val="both"/>
        <w:rPr>
          <w:rFonts w:ascii="Times New Roman" w:hAnsi="Times New Roman" w:cs="Times New Roman"/>
          <w:bCs/>
          <w:color w:val="000000" w:themeColor="text1"/>
          <w:sz w:val="28"/>
          <w:szCs w:val="28"/>
          <w:shd w:val="clear" w:color="auto" w:fill="FFFFFF"/>
        </w:rPr>
      </w:pPr>
      <w:r w:rsidRPr="00735AB9">
        <w:rPr>
          <w:rFonts w:ascii="Times New Roman" w:hAnsi="Times New Roman" w:cs="Times New Roman"/>
          <w:color w:val="222222"/>
          <w:sz w:val="28"/>
          <w:szCs w:val="28"/>
          <w:shd w:val="clear" w:color="auto" w:fill="FFFFFF"/>
        </w:rPr>
        <w:t xml:space="preserve">Luo Y, Yang F, Mathieu J, Mao D, Wang Q, Alvarez PJ. Proliferation of multidrug-resistant New Delhi </w:t>
      </w:r>
      <w:proofErr w:type="spellStart"/>
      <w:r w:rsidRPr="00735AB9">
        <w:rPr>
          <w:rFonts w:ascii="Times New Roman" w:hAnsi="Times New Roman" w:cs="Times New Roman"/>
          <w:color w:val="222222"/>
          <w:sz w:val="28"/>
          <w:szCs w:val="28"/>
          <w:shd w:val="clear" w:color="auto" w:fill="FFFFFF"/>
        </w:rPr>
        <w:t>metallo</w:t>
      </w:r>
      <w:proofErr w:type="spellEnd"/>
      <w:r w:rsidRPr="00735AB9">
        <w:rPr>
          <w:rFonts w:ascii="Times New Roman" w:hAnsi="Times New Roman" w:cs="Times New Roman"/>
          <w:color w:val="222222"/>
          <w:sz w:val="28"/>
          <w:szCs w:val="28"/>
          <w:shd w:val="clear" w:color="auto" w:fill="FFFFFF"/>
        </w:rPr>
        <w:t xml:space="preserve">-β-lactamase genes in municipal </w:t>
      </w:r>
      <w:r w:rsidRPr="00735AB9">
        <w:rPr>
          <w:rFonts w:ascii="Times New Roman" w:hAnsi="Times New Roman" w:cs="Times New Roman"/>
          <w:color w:val="000000" w:themeColor="text1"/>
          <w:sz w:val="28"/>
          <w:szCs w:val="28"/>
          <w:shd w:val="clear" w:color="auto" w:fill="FFFFFF"/>
        </w:rPr>
        <w:t xml:space="preserve">wastewater treatment plants in northern China. Environ Sci &amp; </w:t>
      </w:r>
      <w:proofErr w:type="spellStart"/>
      <w:r w:rsidRPr="00735AB9">
        <w:rPr>
          <w:rFonts w:ascii="Times New Roman" w:hAnsi="Times New Roman" w:cs="Times New Roman"/>
          <w:color w:val="000000" w:themeColor="text1"/>
          <w:sz w:val="28"/>
          <w:szCs w:val="28"/>
          <w:shd w:val="clear" w:color="auto" w:fill="FFFFFF"/>
        </w:rPr>
        <w:t>Technol</w:t>
      </w:r>
      <w:proofErr w:type="spellEnd"/>
      <w:r w:rsidRPr="00735AB9">
        <w:rPr>
          <w:rFonts w:ascii="Times New Roman" w:hAnsi="Times New Roman" w:cs="Times New Roman"/>
          <w:color w:val="000000" w:themeColor="text1"/>
          <w:sz w:val="28"/>
          <w:szCs w:val="28"/>
          <w:shd w:val="clear" w:color="auto" w:fill="FFFFFF"/>
        </w:rPr>
        <w:t xml:space="preserve"> Lett. 2014 Jan 14;1(1):26-30.</w:t>
      </w:r>
    </w:p>
    <w:p w14:paraId="54823A32" w14:textId="77777777" w:rsidR="004A4C6C" w:rsidRPr="00735AB9" w:rsidRDefault="004A4C6C" w:rsidP="004A4C6C">
      <w:pPr>
        <w:pStyle w:val="ListParagraph"/>
        <w:numPr>
          <w:ilvl w:val="0"/>
          <w:numId w:val="2"/>
        </w:numPr>
        <w:spacing w:before="240" w:after="0" w:line="480" w:lineRule="auto"/>
        <w:jc w:val="both"/>
        <w:rPr>
          <w:rFonts w:ascii="Times New Roman" w:hAnsi="Times New Roman" w:cs="Times New Roman"/>
          <w:bCs/>
          <w:color w:val="000000" w:themeColor="text1"/>
          <w:sz w:val="28"/>
          <w:szCs w:val="28"/>
          <w:shd w:val="clear" w:color="auto" w:fill="FFFFFF"/>
        </w:rPr>
      </w:pPr>
      <w:r w:rsidRPr="00735AB9">
        <w:rPr>
          <w:rFonts w:ascii="Times New Roman" w:hAnsi="Times New Roman" w:cs="Times New Roman"/>
          <w:color w:val="222222"/>
          <w:sz w:val="28"/>
          <w:szCs w:val="28"/>
          <w:shd w:val="clear" w:color="auto" w:fill="FFFFFF"/>
        </w:rPr>
        <w:t xml:space="preserve">Wyres KL, Lam MM, Holt KE. Population genomics of Klebsiella pneumoniae. </w:t>
      </w:r>
      <w:proofErr w:type="spellStart"/>
      <w:r w:rsidRPr="00735AB9">
        <w:rPr>
          <w:rFonts w:ascii="Times New Roman" w:hAnsi="Times New Roman" w:cs="Times New Roman"/>
          <w:color w:val="222222"/>
          <w:sz w:val="28"/>
          <w:szCs w:val="28"/>
          <w:shd w:val="clear" w:color="auto" w:fill="FFFFFF"/>
        </w:rPr>
        <w:t>nrmicro</w:t>
      </w:r>
      <w:proofErr w:type="spellEnd"/>
      <w:r w:rsidRPr="00735AB9">
        <w:rPr>
          <w:rFonts w:ascii="Times New Roman" w:hAnsi="Times New Roman" w:cs="Times New Roman"/>
          <w:color w:val="222222"/>
          <w:sz w:val="28"/>
          <w:szCs w:val="28"/>
          <w:shd w:val="clear" w:color="auto" w:fill="FFFFFF"/>
        </w:rPr>
        <w:t>. 2020 Jun;18(6):344-59.</w:t>
      </w:r>
    </w:p>
    <w:p w14:paraId="22FF7AB7" w14:textId="77777777" w:rsidR="004A4C6C" w:rsidRPr="00735AB9" w:rsidRDefault="004A4C6C" w:rsidP="004A4C6C">
      <w:pPr>
        <w:pStyle w:val="ListParagraph"/>
        <w:numPr>
          <w:ilvl w:val="0"/>
          <w:numId w:val="2"/>
        </w:numPr>
        <w:spacing w:before="240" w:after="0" w:line="480" w:lineRule="auto"/>
        <w:jc w:val="both"/>
        <w:rPr>
          <w:rFonts w:ascii="Times New Roman" w:hAnsi="Times New Roman" w:cs="Times New Roman"/>
          <w:bCs/>
          <w:color w:val="000000" w:themeColor="text1"/>
          <w:sz w:val="28"/>
          <w:szCs w:val="28"/>
          <w:shd w:val="clear" w:color="auto" w:fill="FFFFFF"/>
        </w:rPr>
      </w:pPr>
      <w:proofErr w:type="spellStart"/>
      <w:r w:rsidRPr="00735AB9">
        <w:rPr>
          <w:rFonts w:ascii="Times New Roman" w:hAnsi="Times New Roman" w:cs="Times New Roman"/>
          <w:color w:val="222222"/>
          <w:sz w:val="28"/>
          <w:szCs w:val="28"/>
          <w:shd w:val="clear" w:color="auto" w:fill="FFFFFF"/>
        </w:rPr>
        <w:t>Moradigaravand</w:t>
      </w:r>
      <w:proofErr w:type="spellEnd"/>
      <w:r w:rsidRPr="00735AB9">
        <w:rPr>
          <w:rFonts w:ascii="Times New Roman" w:hAnsi="Times New Roman" w:cs="Times New Roman"/>
          <w:color w:val="222222"/>
          <w:sz w:val="28"/>
          <w:szCs w:val="28"/>
          <w:shd w:val="clear" w:color="auto" w:fill="FFFFFF"/>
        </w:rPr>
        <w:t xml:space="preserve"> D, Martin V, Peacock SJ, Parkhill J. Evolution and epidemiology of multidrug-resistant Klebsiella pneumoniae in the United Kingdom and Ireland. </w:t>
      </w:r>
      <w:proofErr w:type="spellStart"/>
      <w:r w:rsidRPr="00735AB9">
        <w:rPr>
          <w:rFonts w:ascii="Times New Roman" w:hAnsi="Times New Roman" w:cs="Times New Roman"/>
          <w:color w:val="222222"/>
          <w:sz w:val="28"/>
          <w:szCs w:val="28"/>
          <w:shd w:val="clear" w:color="auto" w:fill="FFFFFF"/>
        </w:rPr>
        <w:t>MBio</w:t>
      </w:r>
      <w:proofErr w:type="spellEnd"/>
      <w:r w:rsidRPr="00735AB9">
        <w:rPr>
          <w:rFonts w:ascii="Times New Roman" w:hAnsi="Times New Roman" w:cs="Times New Roman"/>
          <w:color w:val="222222"/>
          <w:sz w:val="28"/>
          <w:szCs w:val="28"/>
          <w:shd w:val="clear" w:color="auto" w:fill="FFFFFF"/>
        </w:rPr>
        <w:t>. 2017 Mar 8;8(1):10-128.</w:t>
      </w:r>
    </w:p>
    <w:p w14:paraId="3E137D32" w14:textId="77777777" w:rsidR="004A4C6C" w:rsidRPr="00735AB9" w:rsidRDefault="004A4C6C" w:rsidP="004A4C6C">
      <w:pPr>
        <w:pStyle w:val="ListParagraph"/>
        <w:numPr>
          <w:ilvl w:val="0"/>
          <w:numId w:val="2"/>
        </w:numPr>
        <w:spacing w:before="240" w:after="0" w:line="480" w:lineRule="auto"/>
        <w:jc w:val="both"/>
        <w:rPr>
          <w:rFonts w:ascii="Times New Roman" w:hAnsi="Times New Roman" w:cs="Times New Roman"/>
          <w:bCs/>
          <w:color w:val="000000" w:themeColor="text1"/>
          <w:sz w:val="28"/>
          <w:szCs w:val="28"/>
          <w:shd w:val="clear" w:color="auto" w:fill="FFFFFF"/>
        </w:rPr>
      </w:pPr>
      <w:r w:rsidRPr="00735AB9">
        <w:rPr>
          <w:rFonts w:ascii="Times New Roman" w:hAnsi="Times New Roman" w:cs="Times New Roman"/>
          <w:color w:val="222222"/>
          <w:sz w:val="28"/>
          <w:szCs w:val="28"/>
          <w:shd w:val="clear" w:color="auto" w:fill="FFFFFF"/>
        </w:rPr>
        <w:lastRenderedPageBreak/>
        <w:t xml:space="preserve">Tan D, Zhang Y, Cheng M, Le S, Gu J, Bao J, Qin J, Guo X, Zhu T. Characterization of Klebsiella pneumoniae ST11 isolates and their interactions with lytic </w:t>
      </w:r>
      <w:proofErr w:type="spellStart"/>
      <w:r w:rsidRPr="00735AB9">
        <w:rPr>
          <w:rFonts w:ascii="Times New Roman" w:hAnsi="Times New Roman" w:cs="Times New Roman"/>
          <w:color w:val="222222"/>
          <w:sz w:val="28"/>
          <w:szCs w:val="28"/>
          <w:shd w:val="clear" w:color="auto" w:fill="FFFFFF"/>
        </w:rPr>
        <w:t>phages</w:t>
      </w:r>
      <w:proofErr w:type="spellEnd"/>
      <w:r w:rsidRPr="00735AB9">
        <w:rPr>
          <w:rFonts w:ascii="Times New Roman" w:hAnsi="Times New Roman" w:cs="Times New Roman"/>
          <w:color w:val="222222"/>
          <w:sz w:val="28"/>
          <w:szCs w:val="28"/>
          <w:shd w:val="clear" w:color="auto" w:fill="FFFFFF"/>
        </w:rPr>
        <w:t>. Viruses. 2019 Nov 19;11(11):1080.</w:t>
      </w:r>
    </w:p>
    <w:p w14:paraId="0CB6C248" w14:textId="77777777" w:rsidR="004A4C6C" w:rsidRPr="00735AB9" w:rsidRDefault="004A4C6C" w:rsidP="004A4C6C">
      <w:pPr>
        <w:pStyle w:val="ListParagraph"/>
        <w:numPr>
          <w:ilvl w:val="0"/>
          <w:numId w:val="2"/>
        </w:numPr>
        <w:spacing w:before="240" w:after="0" w:line="480" w:lineRule="auto"/>
        <w:jc w:val="both"/>
        <w:rPr>
          <w:rFonts w:ascii="Times New Roman" w:hAnsi="Times New Roman" w:cs="Times New Roman"/>
          <w:bCs/>
          <w:color w:val="000000" w:themeColor="text1"/>
          <w:sz w:val="28"/>
          <w:szCs w:val="28"/>
          <w:shd w:val="clear" w:color="auto" w:fill="FFFFFF"/>
        </w:rPr>
      </w:pPr>
      <w:r w:rsidRPr="00735AB9">
        <w:rPr>
          <w:rFonts w:ascii="Times New Roman" w:hAnsi="Times New Roman" w:cs="Times New Roman"/>
          <w:color w:val="222222"/>
          <w:sz w:val="28"/>
          <w:szCs w:val="28"/>
          <w:shd w:val="clear" w:color="auto" w:fill="FFFFFF"/>
        </w:rPr>
        <w:t xml:space="preserve">Worthington RJ, Bunders CA, Reed CS, Melander C. Small molecule suppression of carbapenem resistance in NDM-1 producing Klebsiella pneumoniae. Acs med. Chem. </w:t>
      </w:r>
      <w:proofErr w:type="spellStart"/>
      <w:r w:rsidRPr="00735AB9">
        <w:rPr>
          <w:rFonts w:ascii="Times New Roman" w:hAnsi="Times New Roman" w:cs="Times New Roman"/>
          <w:color w:val="222222"/>
          <w:sz w:val="28"/>
          <w:szCs w:val="28"/>
          <w:shd w:val="clear" w:color="auto" w:fill="FFFFFF"/>
        </w:rPr>
        <w:t>lett</w:t>
      </w:r>
      <w:proofErr w:type="spellEnd"/>
      <w:r w:rsidRPr="00735AB9">
        <w:rPr>
          <w:rFonts w:ascii="Times New Roman" w:hAnsi="Times New Roman" w:cs="Times New Roman"/>
          <w:color w:val="222222"/>
          <w:sz w:val="28"/>
          <w:szCs w:val="28"/>
          <w:shd w:val="clear" w:color="auto" w:fill="FFFFFF"/>
        </w:rPr>
        <w:t>. 2012 May 10;3(5):357-61.</w:t>
      </w:r>
    </w:p>
    <w:p w14:paraId="5A47F2D6" w14:textId="77777777" w:rsidR="004A4C6C" w:rsidRPr="00735AB9" w:rsidRDefault="004A4C6C" w:rsidP="004A4C6C">
      <w:pPr>
        <w:pStyle w:val="ListParagraph"/>
        <w:numPr>
          <w:ilvl w:val="0"/>
          <w:numId w:val="2"/>
        </w:numPr>
        <w:spacing w:before="240" w:after="0" w:line="480" w:lineRule="auto"/>
        <w:jc w:val="both"/>
        <w:rPr>
          <w:rFonts w:ascii="Times New Roman" w:hAnsi="Times New Roman" w:cs="Times New Roman"/>
          <w:bCs/>
          <w:color w:val="000000" w:themeColor="text1"/>
          <w:sz w:val="28"/>
          <w:szCs w:val="28"/>
          <w:shd w:val="clear" w:color="auto" w:fill="FFFFFF"/>
        </w:rPr>
      </w:pPr>
      <w:r w:rsidRPr="00735AB9">
        <w:rPr>
          <w:rFonts w:ascii="Times New Roman" w:hAnsi="Times New Roman" w:cs="Times New Roman"/>
          <w:color w:val="222222"/>
          <w:sz w:val="28"/>
          <w:szCs w:val="28"/>
          <w:shd w:val="clear" w:color="auto" w:fill="FFFFFF"/>
        </w:rPr>
        <w:t xml:space="preserve">Chen X, Li L, Chen S, Xu Y, Xia Q, Guo Y, Liu X, Tang Y, Zhang T, Chen Y, Yang C. Identification of inhibitors of the antibiotic-resistance target New Delhi </w:t>
      </w:r>
      <w:proofErr w:type="spellStart"/>
      <w:r w:rsidRPr="00735AB9">
        <w:rPr>
          <w:rFonts w:ascii="Times New Roman" w:hAnsi="Times New Roman" w:cs="Times New Roman"/>
          <w:color w:val="222222"/>
          <w:sz w:val="28"/>
          <w:szCs w:val="28"/>
          <w:shd w:val="clear" w:color="auto" w:fill="FFFFFF"/>
        </w:rPr>
        <w:t>metallo</w:t>
      </w:r>
      <w:proofErr w:type="spellEnd"/>
      <w:r w:rsidRPr="00735AB9">
        <w:rPr>
          <w:rFonts w:ascii="Times New Roman" w:hAnsi="Times New Roman" w:cs="Times New Roman"/>
          <w:color w:val="222222"/>
          <w:sz w:val="28"/>
          <w:szCs w:val="28"/>
          <w:shd w:val="clear" w:color="auto" w:fill="FFFFFF"/>
        </w:rPr>
        <w:t xml:space="preserve">-β-lactamase 1 by both </w:t>
      </w:r>
      <w:proofErr w:type="spellStart"/>
      <w:r w:rsidRPr="00735AB9">
        <w:rPr>
          <w:rFonts w:ascii="Times New Roman" w:hAnsi="Times New Roman" w:cs="Times New Roman"/>
          <w:color w:val="222222"/>
          <w:sz w:val="28"/>
          <w:szCs w:val="28"/>
          <w:shd w:val="clear" w:color="auto" w:fill="FFFFFF"/>
        </w:rPr>
        <w:t>nanoelectrospray</w:t>
      </w:r>
      <w:proofErr w:type="spellEnd"/>
      <w:r w:rsidRPr="00735AB9">
        <w:rPr>
          <w:rFonts w:ascii="Times New Roman" w:hAnsi="Times New Roman" w:cs="Times New Roman"/>
          <w:color w:val="222222"/>
          <w:sz w:val="28"/>
          <w:szCs w:val="28"/>
          <w:shd w:val="clear" w:color="auto" w:fill="FFFFFF"/>
        </w:rPr>
        <w:t xml:space="preserve"> ionization mass spectrometry and ultrafiltration liquid chromatography/mass spectrometry approaches. Anal. chem. 2013 Aug 20;85(16):7957-65.</w:t>
      </w:r>
    </w:p>
    <w:p w14:paraId="68388C8C" w14:textId="77777777" w:rsidR="00C50337" w:rsidRPr="00735AB9" w:rsidRDefault="00C50337" w:rsidP="00C50337">
      <w:pPr>
        <w:pStyle w:val="ListParagraph"/>
        <w:numPr>
          <w:ilvl w:val="0"/>
          <w:numId w:val="2"/>
        </w:numPr>
        <w:spacing w:before="240" w:after="0" w:line="480" w:lineRule="auto"/>
        <w:jc w:val="both"/>
        <w:rPr>
          <w:rFonts w:ascii="Arial" w:hAnsi="Arial" w:cs="Arial"/>
          <w:color w:val="222222"/>
          <w:sz w:val="28"/>
          <w:szCs w:val="28"/>
          <w:shd w:val="clear" w:color="auto" w:fill="FFFFFF"/>
        </w:rPr>
      </w:pPr>
      <w:r w:rsidRPr="00735AB9">
        <w:rPr>
          <w:rFonts w:ascii="Times New Roman" w:hAnsi="Times New Roman" w:cs="Times New Roman"/>
          <w:color w:val="222222"/>
          <w:sz w:val="28"/>
          <w:szCs w:val="28"/>
          <w:shd w:val="clear" w:color="auto" w:fill="FFFFFF"/>
        </w:rPr>
        <w:t xml:space="preserve">Han F, </w:t>
      </w:r>
      <w:proofErr w:type="spellStart"/>
      <w:r w:rsidRPr="00735AB9">
        <w:rPr>
          <w:rFonts w:ascii="Times New Roman" w:hAnsi="Times New Roman" w:cs="Times New Roman"/>
          <w:color w:val="222222"/>
          <w:sz w:val="28"/>
          <w:szCs w:val="28"/>
          <w:shd w:val="clear" w:color="auto" w:fill="FFFFFF"/>
        </w:rPr>
        <w:t>Jingjin</w:t>
      </w:r>
      <w:proofErr w:type="spellEnd"/>
      <w:r w:rsidRPr="00735AB9">
        <w:rPr>
          <w:rFonts w:ascii="Times New Roman" w:hAnsi="Times New Roman" w:cs="Times New Roman"/>
          <w:color w:val="222222"/>
          <w:sz w:val="28"/>
          <w:szCs w:val="28"/>
          <w:shd w:val="clear" w:color="auto" w:fill="FFFFFF"/>
        </w:rPr>
        <w:t xml:space="preserve"> D, </w:t>
      </w:r>
      <w:proofErr w:type="spellStart"/>
      <w:r w:rsidRPr="00735AB9">
        <w:rPr>
          <w:rFonts w:ascii="Times New Roman" w:hAnsi="Times New Roman" w:cs="Times New Roman"/>
          <w:color w:val="222222"/>
          <w:sz w:val="28"/>
          <w:szCs w:val="28"/>
          <w:shd w:val="clear" w:color="auto" w:fill="FFFFFF"/>
        </w:rPr>
        <w:t>Deyu</w:t>
      </w:r>
      <w:proofErr w:type="spellEnd"/>
      <w:r w:rsidRPr="00735AB9">
        <w:rPr>
          <w:rFonts w:ascii="Times New Roman" w:hAnsi="Times New Roman" w:cs="Times New Roman"/>
          <w:color w:val="222222"/>
          <w:sz w:val="28"/>
          <w:szCs w:val="28"/>
          <w:shd w:val="clear" w:color="auto" w:fill="FFFFFF"/>
        </w:rPr>
        <w:t xml:space="preserve"> Z, </w:t>
      </w:r>
      <w:proofErr w:type="spellStart"/>
      <w:r w:rsidRPr="00735AB9">
        <w:rPr>
          <w:rFonts w:ascii="Times New Roman" w:hAnsi="Times New Roman" w:cs="Times New Roman"/>
          <w:color w:val="222222"/>
          <w:sz w:val="28"/>
          <w:szCs w:val="28"/>
          <w:shd w:val="clear" w:color="auto" w:fill="FFFFFF"/>
        </w:rPr>
        <w:t>Xuehui</w:t>
      </w:r>
      <w:proofErr w:type="spellEnd"/>
      <w:r w:rsidRPr="00735AB9">
        <w:rPr>
          <w:rFonts w:ascii="Times New Roman" w:hAnsi="Times New Roman" w:cs="Times New Roman"/>
          <w:color w:val="222222"/>
          <w:sz w:val="28"/>
          <w:szCs w:val="28"/>
          <w:shd w:val="clear" w:color="auto" w:fill="FFFFFF"/>
        </w:rPr>
        <w:t xml:space="preserve"> L, </w:t>
      </w:r>
      <w:proofErr w:type="spellStart"/>
      <w:r w:rsidRPr="00735AB9">
        <w:rPr>
          <w:rFonts w:ascii="Times New Roman" w:hAnsi="Times New Roman" w:cs="Times New Roman"/>
          <w:color w:val="222222"/>
          <w:sz w:val="28"/>
          <w:szCs w:val="28"/>
          <w:shd w:val="clear" w:color="auto" w:fill="FFFFFF"/>
        </w:rPr>
        <w:t>Xueyong</w:t>
      </w:r>
      <w:proofErr w:type="spellEnd"/>
      <w:r w:rsidRPr="00735AB9">
        <w:rPr>
          <w:rFonts w:ascii="Times New Roman" w:hAnsi="Times New Roman" w:cs="Times New Roman"/>
          <w:color w:val="222222"/>
          <w:sz w:val="28"/>
          <w:szCs w:val="28"/>
          <w:shd w:val="clear" w:color="auto" w:fill="FFFFFF"/>
        </w:rPr>
        <w:t xml:space="preserve"> X, Ying Z, Shanshan Z, Da-Cheng W, Wei L. Structural and Mechanistic Insights into NDM-1 </w:t>
      </w:r>
      <w:proofErr w:type="spellStart"/>
      <w:r w:rsidRPr="00735AB9">
        <w:rPr>
          <w:rFonts w:ascii="Times New Roman" w:hAnsi="Times New Roman" w:cs="Times New Roman"/>
          <w:color w:val="222222"/>
          <w:sz w:val="28"/>
          <w:szCs w:val="28"/>
          <w:shd w:val="clear" w:color="auto" w:fill="FFFFFF"/>
        </w:rPr>
        <w:t>Catalyzed</w:t>
      </w:r>
      <w:proofErr w:type="spellEnd"/>
      <w:r w:rsidRPr="00735AB9">
        <w:rPr>
          <w:rFonts w:ascii="Times New Roman" w:hAnsi="Times New Roman" w:cs="Times New Roman"/>
          <w:color w:val="222222"/>
          <w:sz w:val="28"/>
          <w:szCs w:val="28"/>
          <w:shd w:val="clear" w:color="auto" w:fill="FFFFFF"/>
        </w:rPr>
        <w:t xml:space="preserve"> Hydrolysis of </w:t>
      </w:r>
      <w:proofErr w:type="gramStart"/>
      <w:r w:rsidRPr="00735AB9">
        <w:rPr>
          <w:rFonts w:ascii="Times New Roman" w:hAnsi="Times New Roman" w:cs="Times New Roman"/>
          <w:color w:val="222222"/>
          <w:sz w:val="28"/>
          <w:szCs w:val="28"/>
          <w:shd w:val="clear" w:color="auto" w:fill="FFFFFF"/>
        </w:rPr>
        <w:t>Cephalosporins..</w:t>
      </w:r>
      <w:proofErr w:type="gramEnd"/>
      <w:r w:rsidRPr="00735AB9">
        <w:rPr>
          <w:rFonts w:ascii="Times New Roman" w:hAnsi="Times New Roman" w:cs="Times New Roman"/>
          <w:color w:val="222222"/>
          <w:sz w:val="28"/>
          <w:szCs w:val="28"/>
          <w:shd w:val="clear" w:color="auto" w:fill="FFFFFF"/>
        </w:rPr>
        <w:t xml:space="preserve"> J. am. Chem. soc.2014.</w:t>
      </w:r>
    </w:p>
    <w:p w14:paraId="0F72EB0B" w14:textId="77777777" w:rsidR="002C1969" w:rsidRPr="00735AB9" w:rsidRDefault="002C1969" w:rsidP="002C1969">
      <w:pPr>
        <w:pStyle w:val="ListParagraph"/>
        <w:numPr>
          <w:ilvl w:val="0"/>
          <w:numId w:val="2"/>
        </w:numPr>
        <w:spacing w:before="240" w:after="0" w:line="480" w:lineRule="auto"/>
        <w:jc w:val="both"/>
        <w:rPr>
          <w:rFonts w:ascii="Arial" w:hAnsi="Arial" w:cs="Arial"/>
          <w:color w:val="222222"/>
          <w:sz w:val="28"/>
          <w:szCs w:val="28"/>
          <w:shd w:val="clear" w:color="auto" w:fill="FFFFFF"/>
        </w:rPr>
      </w:pPr>
      <w:r w:rsidRPr="00735AB9">
        <w:rPr>
          <w:rFonts w:ascii="Times New Roman" w:hAnsi="Times New Roman" w:cs="Times New Roman"/>
          <w:color w:val="222222"/>
          <w:sz w:val="28"/>
          <w:szCs w:val="28"/>
          <w:shd w:val="clear" w:color="auto" w:fill="FFFFFF"/>
        </w:rPr>
        <w:t xml:space="preserve">Ekins S, Mestres J, Testa B. In silico pharmacology for drug discovery: applications to targets and beyond. </w:t>
      </w:r>
      <w:proofErr w:type="spellStart"/>
      <w:r w:rsidRPr="00735AB9">
        <w:rPr>
          <w:rFonts w:ascii="Times New Roman" w:hAnsi="Times New Roman" w:cs="Times New Roman"/>
          <w:color w:val="222222"/>
          <w:sz w:val="28"/>
          <w:szCs w:val="28"/>
          <w:shd w:val="clear" w:color="auto" w:fill="FFFFFF"/>
        </w:rPr>
        <w:t>Brjpharmacol</w:t>
      </w:r>
      <w:proofErr w:type="spellEnd"/>
      <w:r w:rsidRPr="00735AB9">
        <w:rPr>
          <w:rFonts w:ascii="Times New Roman" w:hAnsi="Times New Roman" w:cs="Times New Roman"/>
          <w:color w:val="222222"/>
          <w:sz w:val="28"/>
          <w:szCs w:val="28"/>
          <w:shd w:val="clear" w:color="auto" w:fill="FFFFFF"/>
        </w:rPr>
        <w:t>. 2007 Sep;152(1):21-37.</w:t>
      </w:r>
    </w:p>
    <w:p w14:paraId="223C8934" w14:textId="05E19EE3" w:rsidR="002C1969" w:rsidRPr="00735AB9" w:rsidRDefault="002C1969" w:rsidP="002C1969">
      <w:pPr>
        <w:pStyle w:val="ListParagraph"/>
        <w:numPr>
          <w:ilvl w:val="0"/>
          <w:numId w:val="2"/>
        </w:numPr>
        <w:spacing w:before="240" w:after="0" w:line="480" w:lineRule="auto"/>
        <w:jc w:val="both"/>
        <w:rPr>
          <w:rFonts w:ascii="Times New Roman" w:hAnsi="Times New Roman" w:cs="Times New Roman"/>
          <w:bCs/>
          <w:color w:val="000000" w:themeColor="text1"/>
          <w:sz w:val="28"/>
          <w:szCs w:val="28"/>
          <w:shd w:val="clear" w:color="auto" w:fill="FFFFFF"/>
        </w:rPr>
      </w:pPr>
      <w:r w:rsidRPr="00735AB9">
        <w:rPr>
          <w:rFonts w:ascii="Times New Roman" w:hAnsi="Times New Roman" w:cs="Times New Roman"/>
          <w:color w:val="222222"/>
          <w:sz w:val="28"/>
          <w:szCs w:val="28"/>
          <w:shd w:val="clear" w:color="auto" w:fill="FFFFFF"/>
        </w:rPr>
        <w:t xml:space="preserve">Rao VS, Srinivas K. Modern drug discovery process: An </w:t>
      </w:r>
      <w:proofErr w:type="gramStart"/>
      <w:r w:rsidRPr="00735AB9">
        <w:rPr>
          <w:rFonts w:ascii="Times New Roman" w:hAnsi="Times New Roman" w:cs="Times New Roman"/>
          <w:color w:val="222222"/>
          <w:sz w:val="28"/>
          <w:szCs w:val="28"/>
          <w:shd w:val="clear" w:color="auto" w:fill="FFFFFF"/>
        </w:rPr>
        <w:t>in silico</w:t>
      </w:r>
      <w:proofErr w:type="gramEnd"/>
      <w:r w:rsidRPr="00735AB9">
        <w:rPr>
          <w:rFonts w:ascii="Times New Roman" w:hAnsi="Times New Roman" w:cs="Times New Roman"/>
          <w:color w:val="222222"/>
          <w:sz w:val="28"/>
          <w:szCs w:val="28"/>
          <w:shd w:val="clear" w:color="auto" w:fill="FFFFFF"/>
        </w:rPr>
        <w:t xml:space="preserve"> approach. JBSA. 2011 Jun 30;2(5):89-94.</w:t>
      </w:r>
    </w:p>
    <w:p w14:paraId="07685368" w14:textId="77777777" w:rsidR="002C1969" w:rsidRPr="00735AB9" w:rsidRDefault="002C1969" w:rsidP="002C1969">
      <w:pPr>
        <w:pStyle w:val="ListParagraph"/>
        <w:numPr>
          <w:ilvl w:val="0"/>
          <w:numId w:val="2"/>
        </w:numPr>
        <w:spacing w:before="240" w:after="0" w:line="480" w:lineRule="auto"/>
        <w:jc w:val="both"/>
        <w:rPr>
          <w:rFonts w:ascii="Times New Roman" w:hAnsi="Times New Roman" w:cs="Times New Roman"/>
          <w:bCs/>
          <w:color w:val="000000" w:themeColor="text1"/>
          <w:sz w:val="28"/>
          <w:szCs w:val="28"/>
          <w:shd w:val="clear" w:color="auto" w:fill="FFFFFF"/>
        </w:rPr>
      </w:pPr>
      <w:r w:rsidRPr="00735AB9">
        <w:rPr>
          <w:rFonts w:ascii="Times New Roman" w:hAnsi="Times New Roman" w:cs="Times New Roman"/>
          <w:color w:val="222222"/>
          <w:sz w:val="28"/>
          <w:szCs w:val="28"/>
          <w:shd w:val="clear" w:color="auto" w:fill="FFFFFF"/>
        </w:rPr>
        <w:t xml:space="preserve">Ekins S, Mestres J, Testa B. In silico pharmacology for drug discovery: methods for virtual ligand screening and profiling. </w:t>
      </w:r>
      <w:proofErr w:type="spellStart"/>
      <w:r w:rsidRPr="00735AB9">
        <w:rPr>
          <w:rFonts w:ascii="Times New Roman" w:hAnsi="Times New Roman" w:cs="Times New Roman"/>
          <w:color w:val="222222"/>
          <w:sz w:val="28"/>
          <w:szCs w:val="28"/>
          <w:shd w:val="clear" w:color="auto" w:fill="FFFFFF"/>
        </w:rPr>
        <w:t>Brjpharmacol</w:t>
      </w:r>
      <w:proofErr w:type="spellEnd"/>
      <w:r w:rsidRPr="00735AB9">
        <w:rPr>
          <w:rFonts w:ascii="Times New Roman" w:hAnsi="Times New Roman" w:cs="Times New Roman"/>
          <w:color w:val="222222"/>
          <w:sz w:val="28"/>
          <w:szCs w:val="28"/>
          <w:shd w:val="clear" w:color="auto" w:fill="FFFFFF"/>
        </w:rPr>
        <w:t>. 2007 Sep;152(1):9-20.</w:t>
      </w:r>
    </w:p>
    <w:p w14:paraId="48546325" w14:textId="77777777" w:rsidR="002C1969" w:rsidRPr="00735AB9" w:rsidRDefault="002C1969" w:rsidP="002C1969">
      <w:pPr>
        <w:pStyle w:val="ListParagraph"/>
        <w:numPr>
          <w:ilvl w:val="0"/>
          <w:numId w:val="2"/>
        </w:numPr>
        <w:spacing w:before="240" w:after="0" w:line="480" w:lineRule="auto"/>
        <w:jc w:val="both"/>
        <w:rPr>
          <w:rFonts w:ascii="Times New Roman" w:hAnsi="Times New Roman" w:cs="Times New Roman"/>
          <w:bCs/>
          <w:color w:val="000000" w:themeColor="text1"/>
          <w:sz w:val="28"/>
          <w:szCs w:val="28"/>
          <w:shd w:val="clear" w:color="auto" w:fill="FFFFFF"/>
        </w:rPr>
      </w:pPr>
      <w:r w:rsidRPr="00735AB9">
        <w:rPr>
          <w:rFonts w:ascii="Times New Roman" w:hAnsi="Times New Roman" w:cs="Times New Roman"/>
          <w:color w:val="222222"/>
          <w:sz w:val="28"/>
          <w:szCs w:val="28"/>
          <w:shd w:val="clear" w:color="auto" w:fill="FFFFFF"/>
        </w:rPr>
        <w:lastRenderedPageBreak/>
        <w:t xml:space="preserve">Yang H, </w:t>
      </w:r>
      <w:proofErr w:type="spellStart"/>
      <w:r w:rsidRPr="00735AB9">
        <w:rPr>
          <w:rFonts w:ascii="Times New Roman" w:hAnsi="Times New Roman" w:cs="Times New Roman"/>
          <w:color w:val="222222"/>
          <w:sz w:val="28"/>
          <w:szCs w:val="28"/>
          <w:shd w:val="clear" w:color="auto" w:fill="FFFFFF"/>
        </w:rPr>
        <w:t>Aitha</w:t>
      </w:r>
      <w:proofErr w:type="spellEnd"/>
      <w:r w:rsidRPr="00735AB9">
        <w:rPr>
          <w:rFonts w:ascii="Times New Roman" w:hAnsi="Times New Roman" w:cs="Times New Roman"/>
          <w:color w:val="222222"/>
          <w:sz w:val="28"/>
          <w:szCs w:val="28"/>
          <w:shd w:val="clear" w:color="auto" w:fill="FFFFFF"/>
        </w:rPr>
        <w:t xml:space="preserve"> M, Marts AR, Hetrick A, Bennett B, Crowder MW, Tierney DL. Spectroscopic and mechanistic studies of </w:t>
      </w:r>
      <w:proofErr w:type="spellStart"/>
      <w:r w:rsidRPr="00735AB9">
        <w:rPr>
          <w:rFonts w:ascii="Times New Roman" w:hAnsi="Times New Roman" w:cs="Times New Roman"/>
          <w:color w:val="222222"/>
          <w:sz w:val="28"/>
          <w:szCs w:val="28"/>
          <w:shd w:val="clear" w:color="auto" w:fill="FFFFFF"/>
        </w:rPr>
        <w:t>heterodimetallic</w:t>
      </w:r>
      <w:proofErr w:type="spellEnd"/>
      <w:r w:rsidRPr="00735AB9">
        <w:rPr>
          <w:rFonts w:ascii="Times New Roman" w:hAnsi="Times New Roman" w:cs="Times New Roman"/>
          <w:color w:val="222222"/>
          <w:sz w:val="28"/>
          <w:szCs w:val="28"/>
          <w:shd w:val="clear" w:color="auto" w:fill="FFFFFF"/>
        </w:rPr>
        <w:t xml:space="preserve"> forms of </w:t>
      </w:r>
      <w:proofErr w:type="spellStart"/>
      <w:r w:rsidRPr="00735AB9">
        <w:rPr>
          <w:rFonts w:ascii="Times New Roman" w:hAnsi="Times New Roman" w:cs="Times New Roman"/>
          <w:color w:val="222222"/>
          <w:sz w:val="28"/>
          <w:szCs w:val="28"/>
          <w:shd w:val="clear" w:color="auto" w:fill="FFFFFF"/>
        </w:rPr>
        <w:t>metallo</w:t>
      </w:r>
      <w:proofErr w:type="spellEnd"/>
      <w:r w:rsidRPr="00735AB9">
        <w:rPr>
          <w:rFonts w:ascii="Times New Roman" w:hAnsi="Times New Roman" w:cs="Times New Roman"/>
          <w:color w:val="222222"/>
          <w:sz w:val="28"/>
          <w:szCs w:val="28"/>
          <w:shd w:val="clear" w:color="auto" w:fill="FFFFFF"/>
        </w:rPr>
        <w:t>-β-lactamase NDM-1. JACS. 2014 May 21;136(20):7273-8</w:t>
      </w:r>
    </w:p>
    <w:p w14:paraId="686C5C47" w14:textId="77777777" w:rsidR="002C1969" w:rsidRPr="00735AB9" w:rsidRDefault="002C1969" w:rsidP="002C1969">
      <w:pPr>
        <w:pStyle w:val="ListParagraph"/>
        <w:numPr>
          <w:ilvl w:val="0"/>
          <w:numId w:val="2"/>
        </w:numPr>
        <w:spacing w:before="240" w:after="0" w:line="480" w:lineRule="auto"/>
        <w:jc w:val="both"/>
        <w:rPr>
          <w:rFonts w:ascii="Times New Roman" w:hAnsi="Times New Roman" w:cs="Times New Roman"/>
          <w:bCs/>
          <w:color w:val="000000" w:themeColor="text1"/>
          <w:sz w:val="28"/>
          <w:szCs w:val="28"/>
          <w:shd w:val="clear" w:color="auto" w:fill="FFFFFF"/>
        </w:rPr>
      </w:pPr>
      <w:r w:rsidRPr="00735AB9">
        <w:rPr>
          <w:rFonts w:ascii="Times New Roman" w:hAnsi="Times New Roman" w:cs="Times New Roman"/>
          <w:color w:val="222222"/>
          <w:sz w:val="28"/>
          <w:szCs w:val="28"/>
          <w:shd w:val="clear" w:color="auto" w:fill="FFFFFF"/>
        </w:rPr>
        <w:t xml:space="preserve">González MM, </w:t>
      </w:r>
      <w:proofErr w:type="spellStart"/>
      <w:r w:rsidRPr="00735AB9">
        <w:rPr>
          <w:rFonts w:ascii="Times New Roman" w:hAnsi="Times New Roman" w:cs="Times New Roman"/>
          <w:color w:val="222222"/>
          <w:sz w:val="28"/>
          <w:szCs w:val="28"/>
          <w:shd w:val="clear" w:color="auto" w:fill="FFFFFF"/>
        </w:rPr>
        <w:t>Kosmopoulou</w:t>
      </w:r>
      <w:proofErr w:type="spellEnd"/>
      <w:r w:rsidRPr="00735AB9">
        <w:rPr>
          <w:rFonts w:ascii="Times New Roman" w:hAnsi="Times New Roman" w:cs="Times New Roman"/>
          <w:color w:val="222222"/>
          <w:sz w:val="28"/>
          <w:szCs w:val="28"/>
          <w:shd w:val="clear" w:color="auto" w:fill="FFFFFF"/>
        </w:rPr>
        <w:t xml:space="preserve"> M, Mojica MF, Castillo V, Hinchliffe P, Pettinati I, Brem J, Schofield CJ, Mahler G, Bonomo RA, </w:t>
      </w:r>
      <w:proofErr w:type="spellStart"/>
      <w:r w:rsidRPr="00735AB9">
        <w:rPr>
          <w:rFonts w:ascii="Times New Roman" w:hAnsi="Times New Roman" w:cs="Times New Roman"/>
          <w:color w:val="222222"/>
          <w:sz w:val="28"/>
          <w:szCs w:val="28"/>
          <w:shd w:val="clear" w:color="auto" w:fill="FFFFFF"/>
        </w:rPr>
        <w:t>Llarrull</w:t>
      </w:r>
      <w:proofErr w:type="spellEnd"/>
      <w:r w:rsidRPr="00735AB9">
        <w:rPr>
          <w:rFonts w:ascii="Times New Roman" w:hAnsi="Times New Roman" w:cs="Times New Roman"/>
          <w:color w:val="222222"/>
          <w:sz w:val="28"/>
          <w:szCs w:val="28"/>
          <w:shd w:val="clear" w:color="auto" w:fill="FFFFFF"/>
        </w:rPr>
        <w:t xml:space="preserve"> LI. </w:t>
      </w:r>
      <w:proofErr w:type="spellStart"/>
      <w:r w:rsidRPr="00735AB9">
        <w:rPr>
          <w:rFonts w:ascii="Times New Roman" w:hAnsi="Times New Roman" w:cs="Times New Roman"/>
          <w:color w:val="222222"/>
          <w:sz w:val="28"/>
          <w:szCs w:val="28"/>
          <w:shd w:val="clear" w:color="auto" w:fill="FFFFFF"/>
        </w:rPr>
        <w:t>Bisthiazolidines</w:t>
      </w:r>
      <w:proofErr w:type="spellEnd"/>
      <w:r w:rsidRPr="00735AB9">
        <w:rPr>
          <w:rFonts w:ascii="Times New Roman" w:hAnsi="Times New Roman" w:cs="Times New Roman"/>
          <w:color w:val="222222"/>
          <w:sz w:val="28"/>
          <w:szCs w:val="28"/>
          <w:shd w:val="clear" w:color="auto" w:fill="FFFFFF"/>
        </w:rPr>
        <w:t xml:space="preserve">: a substrate-mimicking scaffold as an inhibitor of the NDM-1 </w:t>
      </w:r>
      <w:proofErr w:type="spellStart"/>
      <w:r w:rsidRPr="00735AB9">
        <w:rPr>
          <w:rFonts w:ascii="Times New Roman" w:hAnsi="Times New Roman" w:cs="Times New Roman"/>
          <w:color w:val="222222"/>
          <w:sz w:val="28"/>
          <w:szCs w:val="28"/>
          <w:shd w:val="clear" w:color="auto" w:fill="FFFFFF"/>
        </w:rPr>
        <w:t>carbapenemase</w:t>
      </w:r>
      <w:proofErr w:type="spellEnd"/>
      <w:r w:rsidRPr="00735AB9">
        <w:rPr>
          <w:rFonts w:ascii="Times New Roman" w:hAnsi="Times New Roman" w:cs="Times New Roman"/>
          <w:color w:val="222222"/>
          <w:sz w:val="28"/>
          <w:szCs w:val="28"/>
          <w:shd w:val="clear" w:color="auto" w:fill="FFFFFF"/>
        </w:rPr>
        <w:t xml:space="preserve">. Acs </w:t>
      </w:r>
      <w:proofErr w:type="gramStart"/>
      <w:r w:rsidRPr="00735AB9">
        <w:rPr>
          <w:rFonts w:ascii="Times New Roman" w:hAnsi="Times New Roman" w:cs="Times New Roman"/>
          <w:color w:val="222222"/>
          <w:sz w:val="28"/>
          <w:szCs w:val="28"/>
          <w:shd w:val="clear" w:color="auto" w:fill="FFFFFF"/>
        </w:rPr>
        <w:t>infect</w:t>
      </w:r>
      <w:proofErr w:type="gramEnd"/>
      <w:r w:rsidRPr="00735AB9">
        <w:rPr>
          <w:rFonts w:ascii="Times New Roman" w:hAnsi="Times New Roman" w:cs="Times New Roman"/>
          <w:color w:val="222222"/>
          <w:sz w:val="28"/>
          <w:szCs w:val="28"/>
          <w:shd w:val="clear" w:color="auto" w:fill="FFFFFF"/>
        </w:rPr>
        <w:t>. dis. 2015 Nov 13;1(11):544-54.</w:t>
      </w:r>
    </w:p>
    <w:p w14:paraId="201D07D5" w14:textId="77777777" w:rsidR="002C1969" w:rsidRPr="00735AB9" w:rsidRDefault="002C1969" w:rsidP="002C1969">
      <w:pPr>
        <w:pStyle w:val="ListParagraph"/>
        <w:numPr>
          <w:ilvl w:val="0"/>
          <w:numId w:val="2"/>
        </w:numPr>
        <w:spacing w:before="240" w:after="0" w:line="480" w:lineRule="auto"/>
        <w:jc w:val="both"/>
        <w:rPr>
          <w:rFonts w:ascii="Times New Roman" w:hAnsi="Times New Roman" w:cs="Times New Roman"/>
          <w:bCs/>
          <w:color w:val="000000" w:themeColor="text1"/>
          <w:sz w:val="28"/>
          <w:szCs w:val="28"/>
          <w:shd w:val="clear" w:color="auto" w:fill="FFFFFF"/>
        </w:rPr>
      </w:pPr>
      <w:r w:rsidRPr="00735AB9">
        <w:rPr>
          <w:rFonts w:ascii="Times New Roman" w:hAnsi="Times New Roman" w:cs="Times New Roman"/>
          <w:color w:val="222222"/>
          <w:sz w:val="28"/>
          <w:szCs w:val="28"/>
          <w:shd w:val="clear" w:color="auto" w:fill="FFFFFF"/>
        </w:rPr>
        <w:t xml:space="preserve">Falconer SB, Reid-Yu SA, King AM, Gehrke SS, Wang W, Britten JF, Coombes BK, Wright GD, Brown ED. Zinc chelation by a small-molecule adjuvant potentiates meropenem activity in vivo against NDM-1-producing Klebsiella pneumoniae. Acs </w:t>
      </w:r>
      <w:proofErr w:type="gramStart"/>
      <w:r w:rsidRPr="00735AB9">
        <w:rPr>
          <w:rFonts w:ascii="Times New Roman" w:hAnsi="Times New Roman" w:cs="Times New Roman"/>
          <w:color w:val="222222"/>
          <w:sz w:val="28"/>
          <w:szCs w:val="28"/>
          <w:shd w:val="clear" w:color="auto" w:fill="FFFFFF"/>
        </w:rPr>
        <w:t>infect</w:t>
      </w:r>
      <w:proofErr w:type="gramEnd"/>
      <w:r w:rsidRPr="00735AB9">
        <w:rPr>
          <w:rFonts w:ascii="Times New Roman" w:hAnsi="Times New Roman" w:cs="Times New Roman"/>
          <w:color w:val="222222"/>
          <w:sz w:val="28"/>
          <w:szCs w:val="28"/>
          <w:shd w:val="clear" w:color="auto" w:fill="FFFFFF"/>
        </w:rPr>
        <w:t>. dis. 2015 Nov 13;1(11):533-43.</w:t>
      </w:r>
    </w:p>
    <w:p w14:paraId="3CAE3DE0" w14:textId="77777777" w:rsidR="002A00DE" w:rsidRPr="00735AB9" w:rsidRDefault="002A00DE" w:rsidP="002A00DE">
      <w:pPr>
        <w:pStyle w:val="ListParagraph"/>
        <w:numPr>
          <w:ilvl w:val="0"/>
          <w:numId w:val="2"/>
        </w:numPr>
        <w:spacing w:before="240" w:after="0" w:line="480" w:lineRule="auto"/>
        <w:jc w:val="both"/>
        <w:rPr>
          <w:rFonts w:ascii="Times New Roman" w:hAnsi="Times New Roman" w:cs="Times New Roman"/>
          <w:bCs/>
          <w:color w:val="000000" w:themeColor="text1"/>
          <w:sz w:val="28"/>
          <w:szCs w:val="28"/>
          <w:shd w:val="clear" w:color="auto" w:fill="FFFFFF"/>
        </w:rPr>
      </w:pPr>
      <w:r w:rsidRPr="00735AB9">
        <w:rPr>
          <w:rFonts w:ascii="Times New Roman" w:hAnsi="Times New Roman" w:cs="Times New Roman"/>
          <w:color w:val="222222"/>
          <w:sz w:val="28"/>
          <w:szCs w:val="28"/>
          <w:shd w:val="clear" w:color="auto" w:fill="FFFFFF"/>
        </w:rPr>
        <w:t xml:space="preserve">Tripathi R, Nair NN. Mechanism of meropenem hydrolysis by New Delhi </w:t>
      </w:r>
      <w:proofErr w:type="spellStart"/>
      <w:r w:rsidRPr="00735AB9">
        <w:rPr>
          <w:rFonts w:ascii="Times New Roman" w:hAnsi="Times New Roman" w:cs="Times New Roman"/>
          <w:color w:val="222222"/>
          <w:sz w:val="28"/>
          <w:szCs w:val="28"/>
          <w:shd w:val="clear" w:color="auto" w:fill="FFFFFF"/>
        </w:rPr>
        <w:t>metallo</w:t>
      </w:r>
      <w:proofErr w:type="spellEnd"/>
      <w:r w:rsidRPr="00735AB9">
        <w:rPr>
          <w:rFonts w:ascii="Times New Roman" w:hAnsi="Times New Roman" w:cs="Times New Roman"/>
          <w:color w:val="222222"/>
          <w:sz w:val="28"/>
          <w:szCs w:val="28"/>
          <w:shd w:val="clear" w:color="auto" w:fill="FFFFFF"/>
        </w:rPr>
        <w:t xml:space="preserve"> β-lactamase. Acs </w:t>
      </w:r>
      <w:proofErr w:type="spellStart"/>
      <w:r w:rsidRPr="00735AB9">
        <w:rPr>
          <w:rFonts w:ascii="Times New Roman" w:hAnsi="Times New Roman" w:cs="Times New Roman"/>
          <w:color w:val="222222"/>
          <w:sz w:val="28"/>
          <w:szCs w:val="28"/>
          <w:shd w:val="clear" w:color="auto" w:fill="FFFFFF"/>
        </w:rPr>
        <w:t>Catal</w:t>
      </w:r>
      <w:proofErr w:type="spellEnd"/>
      <w:r w:rsidRPr="00735AB9">
        <w:rPr>
          <w:rFonts w:ascii="Times New Roman" w:hAnsi="Times New Roman" w:cs="Times New Roman"/>
          <w:color w:val="222222"/>
          <w:sz w:val="28"/>
          <w:szCs w:val="28"/>
          <w:shd w:val="clear" w:color="auto" w:fill="FFFFFF"/>
        </w:rPr>
        <w:t>. 2015 Apr 3;5(4):2577-86.</w:t>
      </w:r>
    </w:p>
    <w:p w14:paraId="0388975D" w14:textId="77777777" w:rsidR="002A00DE" w:rsidRPr="00735AB9" w:rsidRDefault="002A00DE" w:rsidP="002A00DE">
      <w:pPr>
        <w:pStyle w:val="ListParagraph"/>
        <w:numPr>
          <w:ilvl w:val="0"/>
          <w:numId w:val="2"/>
        </w:numPr>
        <w:spacing w:before="240" w:after="0" w:line="480" w:lineRule="auto"/>
        <w:jc w:val="both"/>
        <w:rPr>
          <w:rFonts w:ascii="Times New Roman" w:hAnsi="Times New Roman" w:cs="Times New Roman"/>
          <w:color w:val="222222"/>
          <w:sz w:val="28"/>
          <w:szCs w:val="28"/>
          <w:shd w:val="clear" w:color="auto" w:fill="FFFFFF"/>
        </w:rPr>
      </w:pPr>
      <w:r w:rsidRPr="00735AB9">
        <w:rPr>
          <w:rFonts w:ascii="Times New Roman" w:hAnsi="Times New Roman" w:cs="Times New Roman"/>
          <w:color w:val="222222"/>
          <w:sz w:val="28"/>
          <w:szCs w:val="28"/>
          <w:shd w:val="clear" w:color="auto" w:fill="FFFFFF"/>
        </w:rPr>
        <w:t xml:space="preserve">Tehrani KH, Martin NI, Bonomo RA, Page RC, Tierney DL, Fast W, Wright GD, Crowder MW. Probing the Interaction of </w:t>
      </w:r>
      <w:proofErr w:type="spellStart"/>
      <w:r w:rsidRPr="00735AB9">
        <w:rPr>
          <w:rFonts w:ascii="Times New Roman" w:hAnsi="Times New Roman" w:cs="Times New Roman"/>
          <w:color w:val="222222"/>
          <w:sz w:val="28"/>
          <w:szCs w:val="28"/>
          <w:shd w:val="clear" w:color="auto" w:fill="FFFFFF"/>
        </w:rPr>
        <w:t>Aspergillomarasmine</w:t>
      </w:r>
      <w:proofErr w:type="spellEnd"/>
      <w:r w:rsidRPr="00735AB9">
        <w:rPr>
          <w:rFonts w:ascii="Times New Roman" w:hAnsi="Times New Roman" w:cs="Times New Roman"/>
          <w:color w:val="222222"/>
          <w:sz w:val="28"/>
          <w:szCs w:val="28"/>
          <w:shd w:val="clear" w:color="auto" w:fill="FFFFFF"/>
        </w:rPr>
        <w:t xml:space="preserve"> A (AMA) with Metallo-β-lactamases NDM-1, VIM-2, and IMP-7. Alexander </w:t>
      </w:r>
      <w:proofErr w:type="gramStart"/>
      <w:r w:rsidRPr="00735AB9">
        <w:rPr>
          <w:rFonts w:ascii="Times New Roman" w:hAnsi="Times New Roman" w:cs="Times New Roman"/>
          <w:color w:val="222222"/>
          <w:sz w:val="28"/>
          <w:szCs w:val="28"/>
          <w:shd w:val="clear" w:color="auto" w:fill="FFFFFF"/>
        </w:rPr>
        <w:t>Robert  Bergstrom</w:t>
      </w:r>
      <w:proofErr w:type="gramEnd"/>
      <w:r w:rsidRPr="00735AB9">
        <w:rPr>
          <w:rFonts w:ascii="Times New Roman" w:hAnsi="Times New Roman" w:cs="Times New Roman"/>
          <w:color w:val="222222"/>
          <w:sz w:val="28"/>
          <w:szCs w:val="28"/>
          <w:shd w:val="clear" w:color="auto" w:fill="FFFFFF"/>
        </w:rPr>
        <w:t xml:space="preserve">.:28. Acs </w:t>
      </w:r>
      <w:proofErr w:type="spellStart"/>
      <w:r w:rsidRPr="00735AB9">
        <w:rPr>
          <w:rFonts w:ascii="Times New Roman" w:hAnsi="Times New Roman" w:cs="Times New Roman"/>
          <w:color w:val="222222"/>
          <w:sz w:val="28"/>
          <w:szCs w:val="28"/>
          <w:shd w:val="clear" w:color="auto" w:fill="FFFFFF"/>
        </w:rPr>
        <w:t>infect.dis</w:t>
      </w:r>
      <w:proofErr w:type="spellEnd"/>
      <w:r w:rsidRPr="00735AB9">
        <w:rPr>
          <w:rFonts w:ascii="Times New Roman" w:hAnsi="Times New Roman" w:cs="Times New Roman"/>
          <w:color w:val="222222"/>
          <w:sz w:val="28"/>
          <w:szCs w:val="28"/>
          <w:shd w:val="clear" w:color="auto" w:fill="FFFFFF"/>
        </w:rPr>
        <w:t>. 2017.</w:t>
      </w:r>
    </w:p>
    <w:p w14:paraId="2A238E39" w14:textId="77777777" w:rsidR="002A00DE" w:rsidRPr="00735AB9" w:rsidRDefault="002A00DE" w:rsidP="002A00DE">
      <w:pPr>
        <w:pStyle w:val="ListParagraph"/>
        <w:numPr>
          <w:ilvl w:val="0"/>
          <w:numId w:val="2"/>
        </w:numPr>
        <w:spacing w:before="240" w:after="0" w:line="480" w:lineRule="auto"/>
        <w:jc w:val="both"/>
        <w:rPr>
          <w:rFonts w:ascii="Times New Roman" w:hAnsi="Times New Roman" w:cs="Times New Roman"/>
          <w:color w:val="222222"/>
          <w:sz w:val="28"/>
          <w:szCs w:val="28"/>
          <w:shd w:val="clear" w:color="auto" w:fill="FFFFFF"/>
        </w:rPr>
      </w:pPr>
      <w:r w:rsidRPr="00735AB9">
        <w:rPr>
          <w:rFonts w:ascii="Times New Roman" w:hAnsi="Times New Roman" w:cs="Times New Roman"/>
          <w:color w:val="222222"/>
          <w:sz w:val="28"/>
          <w:szCs w:val="28"/>
          <w:shd w:val="clear" w:color="auto" w:fill="FFFFFF"/>
        </w:rPr>
        <w:t xml:space="preserve">Zhang YJ, Wang WM, Oelschlaeger P, Chen C, Lei JE, </w:t>
      </w:r>
      <w:proofErr w:type="spellStart"/>
      <w:r w:rsidRPr="00735AB9">
        <w:rPr>
          <w:rFonts w:ascii="Times New Roman" w:hAnsi="Times New Roman" w:cs="Times New Roman"/>
          <w:color w:val="222222"/>
          <w:sz w:val="28"/>
          <w:szCs w:val="28"/>
          <w:shd w:val="clear" w:color="auto" w:fill="FFFFFF"/>
        </w:rPr>
        <w:t>Lv</w:t>
      </w:r>
      <w:proofErr w:type="spellEnd"/>
      <w:r w:rsidRPr="00735AB9">
        <w:rPr>
          <w:rFonts w:ascii="Times New Roman" w:hAnsi="Times New Roman" w:cs="Times New Roman"/>
          <w:color w:val="222222"/>
          <w:sz w:val="28"/>
          <w:szCs w:val="28"/>
          <w:shd w:val="clear" w:color="auto" w:fill="FFFFFF"/>
        </w:rPr>
        <w:t xml:space="preserve"> M, Yang KW. Real-time monitoring of NDM-1 activity in live bacterial cells by isothermal titration calorimetry: a new approach to measure inhibition of antibiotic-resistant bacteria. Acs </w:t>
      </w:r>
      <w:proofErr w:type="gramStart"/>
      <w:r w:rsidRPr="00735AB9">
        <w:rPr>
          <w:rFonts w:ascii="Times New Roman" w:hAnsi="Times New Roman" w:cs="Times New Roman"/>
          <w:color w:val="222222"/>
          <w:sz w:val="28"/>
          <w:szCs w:val="28"/>
          <w:shd w:val="clear" w:color="auto" w:fill="FFFFFF"/>
        </w:rPr>
        <w:t>infect</w:t>
      </w:r>
      <w:proofErr w:type="gramEnd"/>
      <w:r w:rsidRPr="00735AB9">
        <w:rPr>
          <w:rFonts w:ascii="Times New Roman" w:hAnsi="Times New Roman" w:cs="Times New Roman"/>
          <w:color w:val="222222"/>
          <w:sz w:val="28"/>
          <w:szCs w:val="28"/>
          <w:shd w:val="clear" w:color="auto" w:fill="FFFFFF"/>
        </w:rPr>
        <w:t>. dis. 2018 Nov 1;4(12):1671-8.</w:t>
      </w:r>
    </w:p>
    <w:p w14:paraId="3113E677" w14:textId="77777777" w:rsidR="002A00DE" w:rsidRPr="00735AB9" w:rsidRDefault="002A00DE" w:rsidP="002A00DE">
      <w:pPr>
        <w:pStyle w:val="ListParagraph"/>
        <w:numPr>
          <w:ilvl w:val="0"/>
          <w:numId w:val="2"/>
        </w:numPr>
        <w:spacing w:before="240" w:after="0" w:line="480" w:lineRule="auto"/>
        <w:jc w:val="both"/>
        <w:rPr>
          <w:rFonts w:ascii="Times New Roman" w:hAnsi="Times New Roman" w:cs="Times New Roman"/>
          <w:color w:val="222222"/>
          <w:sz w:val="28"/>
          <w:szCs w:val="28"/>
          <w:shd w:val="clear" w:color="auto" w:fill="FFFFFF"/>
        </w:rPr>
      </w:pPr>
      <w:r w:rsidRPr="00735AB9">
        <w:rPr>
          <w:rFonts w:ascii="Times New Roman" w:hAnsi="Times New Roman" w:cs="Times New Roman"/>
          <w:color w:val="222222"/>
          <w:sz w:val="28"/>
          <w:szCs w:val="28"/>
          <w:shd w:val="clear" w:color="auto" w:fill="FFFFFF"/>
        </w:rPr>
        <w:lastRenderedPageBreak/>
        <w:t xml:space="preserve">Yarlagadda V, Sarkar P, Samaddar S, Manjunath GB, Mitra SD, </w:t>
      </w:r>
      <w:proofErr w:type="spellStart"/>
      <w:r w:rsidRPr="00735AB9">
        <w:rPr>
          <w:rFonts w:ascii="Times New Roman" w:hAnsi="Times New Roman" w:cs="Times New Roman"/>
          <w:color w:val="222222"/>
          <w:sz w:val="28"/>
          <w:szCs w:val="28"/>
          <w:shd w:val="clear" w:color="auto" w:fill="FFFFFF"/>
        </w:rPr>
        <w:t>Paramanandham</w:t>
      </w:r>
      <w:proofErr w:type="spellEnd"/>
      <w:r w:rsidRPr="00735AB9">
        <w:rPr>
          <w:rFonts w:ascii="Times New Roman" w:hAnsi="Times New Roman" w:cs="Times New Roman"/>
          <w:color w:val="222222"/>
          <w:sz w:val="28"/>
          <w:szCs w:val="28"/>
          <w:shd w:val="clear" w:color="auto" w:fill="FFFFFF"/>
        </w:rPr>
        <w:t xml:space="preserve"> K, Shome BR, Haldar J. Vancomycin analogue restores meropenem activity against NDM-1 Gram-negative pathogens. Acs </w:t>
      </w:r>
      <w:proofErr w:type="gramStart"/>
      <w:r w:rsidRPr="00735AB9">
        <w:rPr>
          <w:rFonts w:ascii="Times New Roman" w:hAnsi="Times New Roman" w:cs="Times New Roman"/>
          <w:color w:val="222222"/>
          <w:sz w:val="28"/>
          <w:szCs w:val="28"/>
          <w:shd w:val="clear" w:color="auto" w:fill="FFFFFF"/>
        </w:rPr>
        <w:t>infect</w:t>
      </w:r>
      <w:proofErr w:type="gramEnd"/>
      <w:r w:rsidRPr="00735AB9">
        <w:rPr>
          <w:rFonts w:ascii="Times New Roman" w:hAnsi="Times New Roman" w:cs="Times New Roman"/>
          <w:color w:val="222222"/>
          <w:sz w:val="28"/>
          <w:szCs w:val="28"/>
          <w:shd w:val="clear" w:color="auto" w:fill="FFFFFF"/>
        </w:rPr>
        <w:t xml:space="preserve">. </w:t>
      </w:r>
      <w:proofErr w:type="gramStart"/>
      <w:r w:rsidRPr="00735AB9">
        <w:rPr>
          <w:rFonts w:ascii="Times New Roman" w:hAnsi="Times New Roman" w:cs="Times New Roman"/>
          <w:color w:val="222222"/>
          <w:sz w:val="28"/>
          <w:szCs w:val="28"/>
          <w:shd w:val="clear" w:color="auto" w:fill="FFFFFF"/>
        </w:rPr>
        <w:t>dis..</w:t>
      </w:r>
      <w:proofErr w:type="gramEnd"/>
      <w:r w:rsidRPr="00735AB9">
        <w:rPr>
          <w:rFonts w:ascii="Times New Roman" w:hAnsi="Times New Roman" w:cs="Times New Roman"/>
          <w:color w:val="222222"/>
          <w:sz w:val="28"/>
          <w:szCs w:val="28"/>
          <w:shd w:val="clear" w:color="auto" w:fill="FFFFFF"/>
        </w:rPr>
        <w:t xml:space="preserve"> 2018 May 4;4(7):1093-101.</w:t>
      </w:r>
    </w:p>
    <w:p w14:paraId="637D4130" w14:textId="77777777" w:rsidR="002A00DE" w:rsidRPr="00735AB9" w:rsidRDefault="002A00DE" w:rsidP="002A00DE">
      <w:pPr>
        <w:pStyle w:val="ListParagraph"/>
        <w:numPr>
          <w:ilvl w:val="0"/>
          <w:numId w:val="2"/>
        </w:numPr>
        <w:spacing w:before="240" w:after="0" w:line="480" w:lineRule="auto"/>
        <w:jc w:val="both"/>
        <w:rPr>
          <w:rFonts w:ascii="Times New Roman" w:hAnsi="Times New Roman" w:cs="Times New Roman"/>
          <w:color w:val="222222"/>
          <w:sz w:val="28"/>
          <w:szCs w:val="28"/>
          <w:shd w:val="clear" w:color="auto" w:fill="FFFFFF"/>
        </w:rPr>
      </w:pPr>
      <w:r w:rsidRPr="00735AB9">
        <w:rPr>
          <w:rFonts w:ascii="Times New Roman" w:hAnsi="Times New Roman" w:cs="Times New Roman"/>
          <w:color w:val="222222"/>
          <w:sz w:val="28"/>
          <w:szCs w:val="28"/>
          <w:shd w:val="clear" w:color="auto" w:fill="FFFFFF"/>
        </w:rPr>
        <w:t xml:space="preserve">Meng Z, Tang ML, Yu L, Liang Y, Han J, Zhang C, Hu F, Yu JM, Sun X. Novel </w:t>
      </w:r>
      <w:proofErr w:type="spellStart"/>
      <w:r w:rsidRPr="00735AB9">
        <w:rPr>
          <w:rFonts w:ascii="Times New Roman" w:hAnsi="Times New Roman" w:cs="Times New Roman"/>
          <w:color w:val="222222"/>
          <w:sz w:val="28"/>
          <w:szCs w:val="28"/>
          <w:shd w:val="clear" w:color="auto" w:fill="FFFFFF"/>
        </w:rPr>
        <w:t>mercapto</w:t>
      </w:r>
      <w:proofErr w:type="spellEnd"/>
      <w:r w:rsidRPr="00735AB9">
        <w:rPr>
          <w:rFonts w:ascii="Times New Roman" w:hAnsi="Times New Roman" w:cs="Times New Roman"/>
          <w:color w:val="222222"/>
          <w:sz w:val="28"/>
          <w:szCs w:val="28"/>
          <w:shd w:val="clear" w:color="auto" w:fill="FFFFFF"/>
        </w:rPr>
        <w:t xml:space="preserve"> propionamide derivatives with potent new </w:t>
      </w:r>
      <w:proofErr w:type="spellStart"/>
      <w:r w:rsidRPr="00735AB9">
        <w:rPr>
          <w:rFonts w:ascii="Times New Roman" w:hAnsi="Times New Roman" w:cs="Times New Roman"/>
          <w:color w:val="222222"/>
          <w:sz w:val="28"/>
          <w:szCs w:val="28"/>
          <w:shd w:val="clear" w:color="auto" w:fill="FFFFFF"/>
        </w:rPr>
        <w:t>delhi</w:t>
      </w:r>
      <w:proofErr w:type="spellEnd"/>
      <w:r w:rsidRPr="00735AB9">
        <w:rPr>
          <w:rFonts w:ascii="Times New Roman" w:hAnsi="Times New Roman" w:cs="Times New Roman"/>
          <w:color w:val="222222"/>
          <w:sz w:val="28"/>
          <w:szCs w:val="28"/>
          <w:shd w:val="clear" w:color="auto" w:fill="FFFFFF"/>
        </w:rPr>
        <w:t xml:space="preserve"> </w:t>
      </w:r>
      <w:proofErr w:type="spellStart"/>
      <w:r w:rsidRPr="00735AB9">
        <w:rPr>
          <w:rFonts w:ascii="Times New Roman" w:hAnsi="Times New Roman" w:cs="Times New Roman"/>
          <w:color w:val="222222"/>
          <w:sz w:val="28"/>
          <w:szCs w:val="28"/>
          <w:shd w:val="clear" w:color="auto" w:fill="FFFFFF"/>
        </w:rPr>
        <w:t>metallo</w:t>
      </w:r>
      <w:proofErr w:type="spellEnd"/>
      <w:r w:rsidRPr="00735AB9">
        <w:rPr>
          <w:rFonts w:ascii="Times New Roman" w:hAnsi="Times New Roman" w:cs="Times New Roman"/>
          <w:color w:val="222222"/>
          <w:sz w:val="28"/>
          <w:szCs w:val="28"/>
          <w:shd w:val="clear" w:color="auto" w:fill="FFFFFF"/>
        </w:rPr>
        <w:t xml:space="preserve">-β-lactamase-1 inhibitory activity and low toxicity. Acs </w:t>
      </w:r>
      <w:proofErr w:type="gramStart"/>
      <w:r w:rsidRPr="00735AB9">
        <w:rPr>
          <w:rFonts w:ascii="Times New Roman" w:hAnsi="Times New Roman" w:cs="Times New Roman"/>
          <w:color w:val="222222"/>
          <w:sz w:val="28"/>
          <w:szCs w:val="28"/>
          <w:shd w:val="clear" w:color="auto" w:fill="FFFFFF"/>
        </w:rPr>
        <w:t>infect</w:t>
      </w:r>
      <w:proofErr w:type="gramEnd"/>
      <w:r w:rsidRPr="00735AB9">
        <w:rPr>
          <w:rFonts w:ascii="Times New Roman" w:hAnsi="Times New Roman" w:cs="Times New Roman"/>
          <w:color w:val="222222"/>
          <w:sz w:val="28"/>
          <w:szCs w:val="28"/>
          <w:shd w:val="clear" w:color="auto" w:fill="FFFFFF"/>
        </w:rPr>
        <w:t>. dis. 2019 Mar 6;5(6):903-16.</w:t>
      </w:r>
    </w:p>
    <w:p w14:paraId="573AC619" w14:textId="77777777" w:rsidR="002A00DE" w:rsidRPr="00735AB9" w:rsidRDefault="002A00DE" w:rsidP="002A00DE">
      <w:pPr>
        <w:pStyle w:val="ListParagraph"/>
        <w:numPr>
          <w:ilvl w:val="0"/>
          <w:numId w:val="2"/>
        </w:numPr>
        <w:spacing w:before="240" w:after="0" w:line="480" w:lineRule="auto"/>
        <w:jc w:val="both"/>
        <w:rPr>
          <w:rFonts w:ascii="Times New Roman" w:hAnsi="Times New Roman" w:cs="Times New Roman"/>
          <w:color w:val="222222"/>
          <w:sz w:val="28"/>
          <w:szCs w:val="28"/>
          <w:shd w:val="clear" w:color="auto" w:fill="FFFFFF"/>
        </w:rPr>
      </w:pPr>
      <w:r w:rsidRPr="00735AB9">
        <w:rPr>
          <w:rFonts w:ascii="Times New Roman" w:hAnsi="Times New Roman" w:cs="Times New Roman"/>
          <w:color w:val="222222"/>
          <w:sz w:val="28"/>
          <w:szCs w:val="28"/>
          <w:shd w:val="clear" w:color="auto" w:fill="FFFFFF"/>
        </w:rPr>
        <w:t xml:space="preserve">Riviere G, Oueslati S, Gayral M, </w:t>
      </w:r>
      <w:proofErr w:type="spellStart"/>
      <w:r w:rsidRPr="00735AB9">
        <w:rPr>
          <w:rFonts w:ascii="Times New Roman" w:hAnsi="Times New Roman" w:cs="Times New Roman"/>
          <w:color w:val="222222"/>
          <w:sz w:val="28"/>
          <w:szCs w:val="28"/>
          <w:shd w:val="clear" w:color="auto" w:fill="FFFFFF"/>
        </w:rPr>
        <w:t>Créchet</w:t>
      </w:r>
      <w:proofErr w:type="spellEnd"/>
      <w:r w:rsidRPr="00735AB9">
        <w:rPr>
          <w:rFonts w:ascii="Times New Roman" w:hAnsi="Times New Roman" w:cs="Times New Roman"/>
          <w:color w:val="222222"/>
          <w:sz w:val="28"/>
          <w:szCs w:val="28"/>
          <w:shd w:val="clear" w:color="auto" w:fill="FFFFFF"/>
        </w:rPr>
        <w:t xml:space="preserve"> JB, Nhiri N, Jacquet E, </w:t>
      </w:r>
      <w:proofErr w:type="spellStart"/>
      <w:r w:rsidRPr="00735AB9">
        <w:rPr>
          <w:rFonts w:ascii="Times New Roman" w:hAnsi="Times New Roman" w:cs="Times New Roman"/>
          <w:color w:val="222222"/>
          <w:sz w:val="28"/>
          <w:szCs w:val="28"/>
          <w:shd w:val="clear" w:color="auto" w:fill="FFFFFF"/>
        </w:rPr>
        <w:t>Cintrat</w:t>
      </w:r>
      <w:proofErr w:type="spellEnd"/>
      <w:r w:rsidRPr="00735AB9">
        <w:rPr>
          <w:rFonts w:ascii="Times New Roman" w:hAnsi="Times New Roman" w:cs="Times New Roman"/>
          <w:color w:val="222222"/>
          <w:sz w:val="28"/>
          <w:szCs w:val="28"/>
          <w:shd w:val="clear" w:color="auto" w:fill="FFFFFF"/>
        </w:rPr>
        <w:t xml:space="preserve"> JC, Giraud F, Van </w:t>
      </w:r>
      <w:proofErr w:type="spellStart"/>
      <w:r w:rsidRPr="00735AB9">
        <w:rPr>
          <w:rFonts w:ascii="Times New Roman" w:hAnsi="Times New Roman" w:cs="Times New Roman"/>
          <w:color w:val="222222"/>
          <w:sz w:val="28"/>
          <w:szCs w:val="28"/>
          <w:shd w:val="clear" w:color="auto" w:fill="FFFFFF"/>
        </w:rPr>
        <w:t>Heijenoort</w:t>
      </w:r>
      <w:proofErr w:type="spellEnd"/>
      <w:r w:rsidRPr="00735AB9">
        <w:rPr>
          <w:rFonts w:ascii="Times New Roman" w:hAnsi="Times New Roman" w:cs="Times New Roman"/>
          <w:color w:val="222222"/>
          <w:sz w:val="28"/>
          <w:szCs w:val="28"/>
          <w:shd w:val="clear" w:color="auto" w:fill="FFFFFF"/>
        </w:rPr>
        <w:t xml:space="preserve"> C, </w:t>
      </w:r>
      <w:proofErr w:type="spellStart"/>
      <w:r w:rsidRPr="00735AB9">
        <w:rPr>
          <w:rFonts w:ascii="Times New Roman" w:hAnsi="Times New Roman" w:cs="Times New Roman"/>
          <w:color w:val="222222"/>
          <w:sz w:val="28"/>
          <w:szCs w:val="28"/>
          <w:shd w:val="clear" w:color="auto" w:fill="FFFFFF"/>
        </w:rPr>
        <w:t>Lescop</w:t>
      </w:r>
      <w:proofErr w:type="spellEnd"/>
      <w:r w:rsidRPr="00735AB9">
        <w:rPr>
          <w:rFonts w:ascii="Times New Roman" w:hAnsi="Times New Roman" w:cs="Times New Roman"/>
          <w:color w:val="222222"/>
          <w:sz w:val="28"/>
          <w:szCs w:val="28"/>
          <w:shd w:val="clear" w:color="auto" w:fill="FFFFFF"/>
        </w:rPr>
        <w:t xml:space="preserve"> E, Pethe S. NMR Characterization of the Influence of Zinc (II) Ions on the Structural and Dynamic </w:t>
      </w:r>
      <w:proofErr w:type="spellStart"/>
      <w:r w:rsidRPr="00735AB9">
        <w:rPr>
          <w:rFonts w:ascii="Times New Roman" w:hAnsi="Times New Roman" w:cs="Times New Roman"/>
          <w:color w:val="222222"/>
          <w:sz w:val="28"/>
          <w:szCs w:val="28"/>
          <w:shd w:val="clear" w:color="auto" w:fill="FFFFFF"/>
        </w:rPr>
        <w:t>Behavior</w:t>
      </w:r>
      <w:proofErr w:type="spellEnd"/>
      <w:r w:rsidRPr="00735AB9">
        <w:rPr>
          <w:rFonts w:ascii="Times New Roman" w:hAnsi="Times New Roman" w:cs="Times New Roman"/>
          <w:color w:val="222222"/>
          <w:sz w:val="28"/>
          <w:szCs w:val="28"/>
          <w:shd w:val="clear" w:color="auto" w:fill="FFFFFF"/>
        </w:rPr>
        <w:t xml:space="preserve"> of the New Delhi Metallo-β-Lactamase-1 and on the Binding with </w:t>
      </w:r>
      <w:proofErr w:type="spellStart"/>
      <w:r w:rsidRPr="00735AB9">
        <w:rPr>
          <w:rFonts w:ascii="Times New Roman" w:hAnsi="Times New Roman" w:cs="Times New Roman"/>
          <w:color w:val="222222"/>
          <w:sz w:val="28"/>
          <w:szCs w:val="28"/>
          <w:shd w:val="clear" w:color="auto" w:fill="FFFFFF"/>
        </w:rPr>
        <w:t>Flavonols</w:t>
      </w:r>
      <w:proofErr w:type="spellEnd"/>
      <w:r w:rsidRPr="00735AB9">
        <w:rPr>
          <w:rFonts w:ascii="Times New Roman" w:hAnsi="Times New Roman" w:cs="Times New Roman"/>
          <w:color w:val="222222"/>
          <w:sz w:val="28"/>
          <w:szCs w:val="28"/>
          <w:shd w:val="clear" w:color="auto" w:fill="FFFFFF"/>
        </w:rPr>
        <w:t xml:space="preserve"> as Inhibitors. </w:t>
      </w:r>
      <w:proofErr w:type="gramStart"/>
      <w:r w:rsidRPr="00735AB9">
        <w:rPr>
          <w:rFonts w:ascii="Times New Roman" w:hAnsi="Times New Roman" w:cs="Times New Roman"/>
          <w:color w:val="222222"/>
          <w:sz w:val="28"/>
          <w:szCs w:val="28"/>
          <w:shd w:val="clear" w:color="auto" w:fill="FFFFFF"/>
        </w:rPr>
        <w:t>Acs</w:t>
      </w:r>
      <w:proofErr w:type="gramEnd"/>
      <w:r w:rsidRPr="00735AB9">
        <w:rPr>
          <w:rFonts w:ascii="Times New Roman" w:hAnsi="Times New Roman" w:cs="Times New Roman"/>
          <w:color w:val="222222"/>
          <w:sz w:val="28"/>
          <w:szCs w:val="28"/>
          <w:shd w:val="clear" w:color="auto" w:fill="FFFFFF"/>
        </w:rPr>
        <w:t xml:space="preserve"> omega. 2020 Apr 28;5(18):10466-80.</w:t>
      </w:r>
    </w:p>
    <w:p w14:paraId="23955349" w14:textId="77777777" w:rsidR="00A33585" w:rsidRPr="00735AB9" w:rsidRDefault="00A33585" w:rsidP="00A33585">
      <w:pPr>
        <w:pStyle w:val="ListParagraph"/>
        <w:numPr>
          <w:ilvl w:val="0"/>
          <w:numId w:val="2"/>
        </w:numPr>
        <w:spacing w:before="240" w:after="0" w:line="480" w:lineRule="auto"/>
        <w:jc w:val="both"/>
        <w:rPr>
          <w:rFonts w:ascii="Times New Roman" w:hAnsi="Times New Roman" w:cs="Times New Roman"/>
          <w:color w:val="222222"/>
          <w:sz w:val="28"/>
          <w:szCs w:val="28"/>
          <w:shd w:val="clear" w:color="auto" w:fill="FFFFFF"/>
        </w:rPr>
      </w:pPr>
      <w:r w:rsidRPr="00735AB9">
        <w:rPr>
          <w:rFonts w:ascii="Times New Roman" w:hAnsi="Times New Roman" w:cs="Times New Roman"/>
          <w:color w:val="222222"/>
          <w:sz w:val="28"/>
          <w:szCs w:val="28"/>
          <w:shd w:val="clear" w:color="auto" w:fill="FFFFFF"/>
        </w:rPr>
        <w:t xml:space="preserve">Jackson AC, Zaengle-Barone JM, Puccio EA, Franz KJ. A cephalosporin </w:t>
      </w:r>
      <w:proofErr w:type="spellStart"/>
      <w:r w:rsidRPr="00735AB9">
        <w:rPr>
          <w:rFonts w:ascii="Times New Roman" w:hAnsi="Times New Roman" w:cs="Times New Roman"/>
          <w:color w:val="222222"/>
          <w:sz w:val="28"/>
          <w:szCs w:val="28"/>
          <w:shd w:val="clear" w:color="auto" w:fill="FFFFFF"/>
        </w:rPr>
        <w:t>prochelator</w:t>
      </w:r>
      <w:proofErr w:type="spellEnd"/>
      <w:r w:rsidRPr="00735AB9">
        <w:rPr>
          <w:rFonts w:ascii="Times New Roman" w:hAnsi="Times New Roman" w:cs="Times New Roman"/>
          <w:color w:val="222222"/>
          <w:sz w:val="28"/>
          <w:szCs w:val="28"/>
          <w:shd w:val="clear" w:color="auto" w:fill="FFFFFF"/>
        </w:rPr>
        <w:t xml:space="preserve"> inhibits New Delhi </w:t>
      </w:r>
      <w:proofErr w:type="spellStart"/>
      <w:r w:rsidRPr="00735AB9">
        <w:rPr>
          <w:rFonts w:ascii="Times New Roman" w:hAnsi="Times New Roman" w:cs="Times New Roman"/>
          <w:color w:val="222222"/>
          <w:sz w:val="28"/>
          <w:szCs w:val="28"/>
          <w:shd w:val="clear" w:color="auto" w:fill="FFFFFF"/>
        </w:rPr>
        <w:t>metallo</w:t>
      </w:r>
      <w:proofErr w:type="spellEnd"/>
      <w:r w:rsidRPr="00735AB9">
        <w:rPr>
          <w:rFonts w:ascii="Times New Roman" w:hAnsi="Times New Roman" w:cs="Times New Roman"/>
          <w:color w:val="222222"/>
          <w:sz w:val="28"/>
          <w:szCs w:val="28"/>
          <w:shd w:val="clear" w:color="auto" w:fill="FFFFFF"/>
        </w:rPr>
        <w:t xml:space="preserve">-β-lactamase 1 without removing zinc. Acs </w:t>
      </w:r>
      <w:proofErr w:type="gramStart"/>
      <w:r w:rsidRPr="00735AB9">
        <w:rPr>
          <w:rFonts w:ascii="Times New Roman" w:hAnsi="Times New Roman" w:cs="Times New Roman"/>
          <w:color w:val="222222"/>
          <w:sz w:val="28"/>
          <w:szCs w:val="28"/>
          <w:shd w:val="clear" w:color="auto" w:fill="FFFFFF"/>
        </w:rPr>
        <w:t>infect</w:t>
      </w:r>
      <w:proofErr w:type="gramEnd"/>
      <w:r w:rsidRPr="00735AB9">
        <w:rPr>
          <w:rFonts w:ascii="Times New Roman" w:hAnsi="Times New Roman" w:cs="Times New Roman"/>
          <w:color w:val="222222"/>
          <w:sz w:val="28"/>
          <w:szCs w:val="28"/>
          <w:shd w:val="clear" w:color="auto" w:fill="FFFFFF"/>
        </w:rPr>
        <w:t>. dis. 2020 Apr 16;6(5):1264-72.</w:t>
      </w:r>
    </w:p>
    <w:p w14:paraId="32A8EA2B" w14:textId="77777777" w:rsidR="00A33585" w:rsidRPr="00735AB9" w:rsidRDefault="00A33585" w:rsidP="00A33585">
      <w:pPr>
        <w:pStyle w:val="ListParagraph"/>
        <w:numPr>
          <w:ilvl w:val="0"/>
          <w:numId w:val="2"/>
        </w:numPr>
        <w:spacing w:before="240" w:after="0" w:line="480" w:lineRule="auto"/>
        <w:jc w:val="both"/>
        <w:rPr>
          <w:rFonts w:ascii="Times New Roman" w:eastAsia="Arial Unicode MS" w:hAnsi="Times New Roman" w:cs="Times New Roman"/>
          <w:color w:val="222222"/>
          <w:sz w:val="28"/>
          <w:szCs w:val="28"/>
          <w:shd w:val="clear" w:color="auto" w:fill="FFFFFF"/>
        </w:rPr>
      </w:pPr>
      <w:r w:rsidRPr="00735AB9">
        <w:rPr>
          <w:rFonts w:ascii="Times New Roman" w:eastAsia="Arial Unicode MS" w:hAnsi="Times New Roman" w:cs="Times New Roman"/>
          <w:color w:val="222222"/>
          <w:sz w:val="28"/>
          <w:szCs w:val="28"/>
          <w:shd w:val="clear" w:color="auto" w:fill="FFFFFF"/>
        </w:rPr>
        <w:t xml:space="preserve">Morris GM, Goodsell DS, Pique ME, Lindstrom W, Huey R, Forli S, Hart WE, Halliday S, Belew R, Olson AJ. Automated Docking of Flexible Ligands to Flexible Receptors. user guide </w:t>
      </w:r>
      <w:proofErr w:type="spellStart"/>
      <w:r w:rsidRPr="00735AB9">
        <w:rPr>
          <w:rFonts w:ascii="Times New Roman" w:eastAsia="Arial Unicode MS" w:hAnsi="Times New Roman" w:cs="Times New Roman"/>
          <w:color w:val="222222"/>
          <w:sz w:val="28"/>
          <w:szCs w:val="28"/>
          <w:shd w:val="clear" w:color="auto" w:fill="FFFFFF"/>
        </w:rPr>
        <w:t>AutoDock</w:t>
      </w:r>
      <w:proofErr w:type="spellEnd"/>
      <w:r w:rsidRPr="00735AB9">
        <w:rPr>
          <w:rFonts w:ascii="Times New Roman" w:eastAsia="Arial Unicode MS" w:hAnsi="Times New Roman" w:cs="Times New Roman"/>
          <w:color w:val="222222"/>
          <w:sz w:val="28"/>
          <w:szCs w:val="28"/>
          <w:shd w:val="clear" w:color="auto" w:fill="FFFFFF"/>
        </w:rPr>
        <w:t>. 2010.</w:t>
      </w:r>
    </w:p>
    <w:p w14:paraId="152C3483" w14:textId="77777777" w:rsidR="00A33585" w:rsidRPr="00735AB9" w:rsidRDefault="00A33585" w:rsidP="00A33585">
      <w:pPr>
        <w:pStyle w:val="ListParagraph"/>
        <w:numPr>
          <w:ilvl w:val="0"/>
          <w:numId w:val="2"/>
        </w:numPr>
        <w:spacing w:before="240" w:after="0" w:line="480" w:lineRule="auto"/>
        <w:jc w:val="both"/>
        <w:rPr>
          <w:rFonts w:ascii="Times New Roman" w:eastAsia="Arial Unicode MS" w:hAnsi="Times New Roman" w:cs="Times New Roman"/>
          <w:color w:val="222222"/>
          <w:sz w:val="28"/>
          <w:szCs w:val="28"/>
          <w:shd w:val="clear" w:color="auto" w:fill="FFFFFF"/>
        </w:rPr>
      </w:pPr>
      <w:r w:rsidRPr="00735AB9">
        <w:rPr>
          <w:rFonts w:ascii="Times New Roman" w:hAnsi="Times New Roman" w:cs="Times New Roman"/>
          <w:color w:val="222222"/>
          <w:sz w:val="28"/>
          <w:szCs w:val="28"/>
          <w:shd w:val="clear" w:color="auto" w:fill="FFFFFF"/>
        </w:rPr>
        <w:t xml:space="preserve">Shaker B, Yu MS, Lee J, Lee Y, Jung C, Na D. User guide for the discovery of potential drugs via protein structure prediction and ligand docking simulation. BMJ. 2020 </w:t>
      </w:r>
      <w:proofErr w:type="gramStart"/>
      <w:r w:rsidRPr="00735AB9">
        <w:rPr>
          <w:rFonts w:ascii="Times New Roman" w:hAnsi="Times New Roman" w:cs="Times New Roman"/>
          <w:color w:val="222222"/>
          <w:sz w:val="28"/>
          <w:szCs w:val="28"/>
          <w:shd w:val="clear" w:color="auto" w:fill="FFFFFF"/>
        </w:rPr>
        <w:t>Mar;58:235</w:t>
      </w:r>
      <w:proofErr w:type="gramEnd"/>
      <w:r w:rsidRPr="00735AB9">
        <w:rPr>
          <w:rFonts w:ascii="Times New Roman" w:hAnsi="Times New Roman" w:cs="Times New Roman"/>
          <w:color w:val="222222"/>
          <w:sz w:val="28"/>
          <w:szCs w:val="28"/>
          <w:shd w:val="clear" w:color="auto" w:fill="FFFFFF"/>
        </w:rPr>
        <w:t>-44.</w:t>
      </w:r>
    </w:p>
    <w:p w14:paraId="523FBEEE" w14:textId="24700B7A" w:rsidR="00A33585" w:rsidRPr="00735AB9" w:rsidRDefault="00A33585" w:rsidP="00A33585">
      <w:pPr>
        <w:pStyle w:val="ListParagraph"/>
        <w:numPr>
          <w:ilvl w:val="0"/>
          <w:numId w:val="2"/>
        </w:numPr>
        <w:spacing w:before="240" w:after="0" w:line="480" w:lineRule="auto"/>
        <w:jc w:val="both"/>
        <w:rPr>
          <w:rFonts w:ascii="Times New Roman" w:eastAsia="Arial Unicode MS" w:hAnsi="Times New Roman" w:cs="Times New Roman"/>
          <w:color w:val="222222"/>
          <w:sz w:val="28"/>
          <w:szCs w:val="28"/>
          <w:shd w:val="clear" w:color="auto" w:fill="FFFFFF"/>
        </w:rPr>
      </w:pPr>
      <w:proofErr w:type="spellStart"/>
      <w:r w:rsidRPr="00735AB9">
        <w:rPr>
          <w:rFonts w:ascii="Times New Roman" w:hAnsi="Times New Roman" w:cs="Times New Roman"/>
          <w:color w:val="222222"/>
          <w:sz w:val="28"/>
          <w:szCs w:val="28"/>
          <w:shd w:val="clear" w:color="auto" w:fill="FFFFFF"/>
        </w:rPr>
        <w:lastRenderedPageBreak/>
        <w:t>Pokharel.K</w:t>
      </w:r>
      <w:proofErr w:type="spellEnd"/>
      <w:r w:rsidRPr="00735AB9">
        <w:rPr>
          <w:rFonts w:ascii="Times New Roman" w:hAnsi="Times New Roman" w:cs="Times New Roman"/>
          <w:color w:val="222222"/>
          <w:sz w:val="28"/>
          <w:szCs w:val="28"/>
          <w:shd w:val="clear" w:color="auto" w:fill="FFFFFF"/>
        </w:rPr>
        <w:t>. Protein Modelling with Discovery Studio. June 23, 2011 (</w:t>
      </w:r>
      <w:hyperlink r:id="rId33" w:history="1">
        <w:r w:rsidRPr="00735AB9">
          <w:rPr>
            <w:rStyle w:val="Hyperlink"/>
            <w:rFonts w:ascii="Times New Roman" w:hAnsi="Times New Roman" w:cs="Times New Roman"/>
            <w:sz w:val="28"/>
            <w:szCs w:val="28"/>
            <w:shd w:val="clear" w:color="auto" w:fill="FFFFFF"/>
          </w:rPr>
          <w:t>https://www.slideshare.net/Kisun_bioinfo/protein-modeling-with-discovery-studio-slides</w:t>
        </w:r>
      </w:hyperlink>
      <w:r w:rsidRPr="00735AB9">
        <w:rPr>
          <w:rFonts w:ascii="Times New Roman" w:hAnsi="Times New Roman" w:cs="Times New Roman"/>
          <w:color w:val="222222"/>
          <w:sz w:val="28"/>
          <w:szCs w:val="28"/>
          <w:shd w:val="clear" w:color="auto" w:fill="FFFFFF"/>
        </w:rPr>
        <w:t xml:space="preserve">) </w:t>
      </w:r>
    </w:p>
    <w:p w14:paraId="728C9B61" w14:textId="77777777" w:rsidR="00A33585" w:rsidRPr="00735AB9" w:rsidRDefault="00A33585" w:rsidP="00A33585">
      <w:pPr>
        <w:pStyle w:val="ListParagraph"/>
        <w:numPr>
          <w:ilvl w:val="0"/>
          <w:numId w:val="2"/>
        </w:numPr>
        <w:spacing w:before="240" w:after="0" w:line="480" w:lineRule="auto"/>
        <w:jc w:val="both"/>
        <w:rPr>
          <w:rFonts w:ascii="Times New Roman" w:eastAsia="Arial Unicode MS" w:hAnsi="Times New Roman" w:cs="Times New Roman"/>
          <w:color w:val="222222"/>
          <w:sz w:val="28"/>
          <w:szCs w:val="28"/>
          <w:shd w:val="clear" w:color="auto" w:fill="FFFFFF"/>
        </w:rPr>
      </w:pPr>
      <w:r w:rsidRPr="00735AB9">
        <w:rPr>
          <w:rFonts w:ascii="Times New Roman" w:hAnsi="Times New Roman" w:cs="Times New Roman"/>
          <w:color w:val="222222"/>
          <w:sz w:val="28"/>
          <w:szCs w:val="28"/>
          <w:shd w:val="clear" w:color="auto" w:fill="FFFFFF"/>
        </w:rPr>
        <w:t xml:space="preserve">Xiong G, Wu Z, Yi J, Fu L, Yang Z, Hsieh C, Yin M, Zeng X, Wu C, Lu A, Chen X. </w:t>
      </w:r>
      <w:proofErr w:type="spellStart"/>
      <w:r w:rsidRPr="00735AB9">
        <w:rPr>
          <w:rFonts w:ascii="Times New Roman" w:hAnsi="Times New Roman" w:cs="Times New Roman"/>
          <w:color w:val="222222"/>
          <w:sz w:val="28"/>
          <w:szCs w:val="28"/>
          <w:shd w:val="clear" w:color="auto" w:fill="FFFFFF"/>
        </w:rPr>
        <w:t>ADMETlab</w:t>
      </w:r>
      <w:proofErr w:type="spellEnd"/>
      <w:r w:rsidRPr="00735AB9">
        <w:rPr>
          <w:rFonts w:ascii="Times New Roman" w:hAnsi="Times New Roman" w:cs="Times New Roman"/>
          <w:color w:val="222222"/>
          <w:sz w:val="28"/>
          <w:szCs w:val="28"/>
          <w:shd w:val="clear" w:color="auto" w:fill="FFFFFF"/>
        </w:rPr>
        <w:t xml:space="preserve"> 2.0: an integrated online platform for accurate and comprehensive predictions of ADMET properties. NAR. 2021 Jul 2;49(W1</w:t>
      </w:r>
      <w:proofErr w:type="gramStart"/>
      <w:r w:rsidRPr="00735AB9">
        <w:rPr>
          <w:rFonts w:ascii="Times New Roman" w:hAnsi="Times New Roman" w:cs="Times New Roman"/>
          <w:color w:val="222222"/>
          <w:sz w:val="28"/>
          <w:szCs w:val="28"/>
          <w:shd w:val="clear" w:color="auto" w:fill="FFFFFF"/>
        </w:rPr>
        <w:t>):W</w:t>
      </w:r>
      <w:proofErr w:type="gramEnd"/>
      <w:r w:rsidRPr="00735AB9">
        <w:rPr>
          <w:rFonts w:ascii="Times New Roman" w:hAnsi="Times New Roman" w:cs="Times New Roman"/>
          <w:color w:val="222222"/>
          <w:sz w:val="28"/>
          <w:szCs w:val="28"/>
          <w:shd w:val="clear" w:color="auto" w:fill="FFFFFF"/>
        </w:rPr>
        <w:t>5-14.</w:t>
      </w:r>
    </w:p>
    <w:p w14:paraId="1731E029" w14:textId="77777777" w:rsidR="00A33585" w:rsidRPr="00735AB9" w:rsidRDefault="00A33585" w:rsidP="00A33585">
      <w:pPr>
        <w:pStyle w:val="ListParagraph"/>
        <w:numPr>
          <w:ilvl w:val="0"/>
          <w:numId w:val="2"/>
        </w:numPr>
        <w:spacing w:before="240" w:after="0" w:line="480" w:lineRule="auto"/>
        <w:jc w:val="both"/>
        <w:rPr>
          <w:rFonts w:ascii="Times New Roman" w:eastAsia="Arial Unicode MS" w:hAnsi="Times New Roman" w:cs="Times New Roman"/>
          <w:color w:val="222222"/>
          <w:sz w:val="28"/>
          <w:szCs w:val="28"/>
          <w:shd w:val="clear" w:color="auto" w:fill="FFFFFF"/>
        </w:rPr>
      </w:pPr>
      <w:r w:rsidRPr="00735AB9">
        <w:rPr>
          <w:rFonts w:ascii="Times New Roman" w:hAnsi="Times New Roman" w:cs="Times New Roman"/>
          <w:color w:val="222222"/>
          <w:sz w:val="28"/>
          <w:szCs w:val="28"/>
          <w:shd w:val="clear" w:color="auto" w:fill="FFFFFF"/>
        </w:rPr>
        <w:t xml:space="preserve">Banerjee P, Eckert AO, Schrey AK, Preissner R. </w:t>
      </w:r>
      <w:proofErr w:type="spellStart"/>
      <w:r w:rsidRPr="00735AB9">
        <w:rPr>
          <w:rFonts w:ascii="Times New Roman" w:hAnsi="Times New Roman" w:cs="Times New Roman"/>
          <w:color w:val="222222"/>
          <w:sz w:val="28"/>
          <w:szCs w:val="28"/>
          <w:shd w:val="clear" w:color="auto" w:fill="FFFFFF"/>
        </w:rPr>
        <w:t>ProTox</w:t>
      </w:r>
      <w:proofErr w:type="spellEnd"/>
      <w:r w:rsidRPr="00735AB9">
        <w:rPr>
          <w:rFonts w:ascii="Times New Roman" w:hAnsi="Times New Roman" w:cs="Times New Roman"/>
          <w:color w:val="222222"/>
          <w:sz w:val="28"/>
          <w:szCs w:val="28"/>
          <w:shd w:val="clear" w:color="auto" w:fill="FFFFFF"/>
        </w:rPr>
        <w:t>-II: a webserver for the prediction of toxicity of chemicals. NAR. 2018 Jul 2;46(W1</w:t>
      </w:r>
      <w:proofErr w:type="gramStart"/>
      <w:r w:rsidRPr="00735AB9">
        <w:rPr>
          <w:rFonts w:ascii="Times New Roman" w:hAnsi="Times New Roman" w:cs="Times New Roman"/>
          <w:color w:val="222222"/>
          <w:sz w:val="28"/>
          <w:szCs w:val="28"/>
          <w:shd w:val="clear" w:color="auto" w:fill="FFFFFF"/>
        </w:rPr>
        <w:t>):W</w:t>
      </w:r>
      <w:proofErr w:type="gramEnd"/>
      <w:r w:rsidRPr="00735AB9">
        <w:rPr>
          <w:rFonts w:ascii="Times New Roman" w:hAnsi="Times New Roman" w:cs="Times New Roman"/>
          <w:color w:val="222222"/>
          <w:sz w:val="28"/>
          <w:szCs w:val="28"/>
          <w:shd w:val="clear" w:color="auto" w:fill="FFFFFF"/>
        </w:rPr>
        <w:t>257-63.</w:t>
      </w:r>
    </w:p>
    <w:p w14:paraId="61D9A27B" w14:textId="3732AB5C" w:rsidR="00010B2F" w:rsidRPr="00735AB9" w:rsidRDefault="00010B2F" w:rsidP="00A33585">
      <w:pPr>
        <w:pStyle w:val="ListParagraph"/>
        <w:numPr>
          <w:ilvl w:val="0"/>
          <w:numId w:val="2"/>
        </w:numPr>
        <w:spacing w:before="240" w:after="0" w:line="480" w:lineRule="auto"/>
        <w:jc w:val="both"/>
        <w:rPr>
          <w:rFonts w:ascii="Times New Roman" w:eastAsia="Arial Unicode MS" w:hAnsi="Times New Roman" w:cs="Times New Roman"/>
          <w:color w:val="222222"/>
          <w:sz w:val="28"/>
          <w:szCs w:val="28"/>
          <w:shd w:val="clear" w:color="auto" w:fill="FFFFFF"/>
        </w:rPr>
      </w:pPr>
      <w:r w:rsidRPr="00735AB9">
        <w:rPr>
          <w:rFonts w:ascii="Times New Roman" w:eastAsia="Arial Unicode MS" w:hAnsi="Times New Roman" w:cs="Times New Roman"/>
          <w:color w:val="222222"/>
          <w:sz w:val="28"/>
          <w:szCs w:val="28"/>
          <w:shd w:val="clear" w:color="auto" w:fill="FFFFFF"/>
        </w:rPr>
        <w:t xml:space="preserve">Khan, A.U., Maryam, L. and Zarrilli, R., 2017. Structure, genetics and worldwide spread of New Delhi </w:t>
      </w:r>
      <w:proofErr w:type="spellStart"/>
      <w:r w:rsidRPr="00735AB9">
        <w:rPr>
          <w:rFonts w:ascii="Times New Roman" w:eastAsia="Arial Unicode MS" w:hAnsi="Times New Roman" w:cs="Times New Roman"/>
          <w:color w:val="222222"/>
          <w:sz w:val="28"/>
          <w:szCs w:val="28"/>
          <w:shd w:val="clear" w:color="auto" w:fill="FFFFFF"/>
        </w:rPr>
        <w:t>metallo</w:t>
      </w:r>
      <w:proofErr w:type="spellEnd"/>
      <w:r w:rsidRPr="00735AB9">
        <w:rPr>
          <w:rFonts w:ascii="Times New Roman" w:eastAsia="Arial Unicode MS" w:hAnsi="Times New Roman" w:cs="Times New Roman"/>
          <w:color w:val="222222"/>
          <w:sz w:val="28"/>
          <w:szCs w:val="28"/>
          <w:shd w:val="clear" w:color="auto" w:fill="FFFFFF"/>
        </w:rPr>
        <w:t>-β-lactamase (NDM): a threat to public health. </w:t>
      </w:r>
      <w:r w:rsidRPr="00735AB9">
        <w:rPr>
          <w:rFonts w:ascii="Times New Roman" w:eastAsia="Arial Unicode MS" w:hAnsi="Times New Roman" w:cs="Times New Roman"/>
          <w:i/>
          <w:iCs/>
          <w:color w:val="222222"/>
          <w:sz w:val="28"/>
          <w:szCs w:val="28"/>
          <w:shd w:val="clear" w:color="auto" w:fill="FFFFFF"/>
        </w:rPr>
        <w:t>BMC microbiology</w:t>
      </w:r>
      <w:r w:rsidRPr="00735AB9">
        <w:rPr>
          <w:rFonts w:ascii="Times New Roman" w:eastAsia="Arial Unicode MS" w:hAnsi="Times New Roman" w:cs="Times New Roman"/>
          <w:color w:val="222222"/>
          <w:sz w:val="28"/>
          <w:szCs w:val="28"/>
          <w:shd w:val="clear" w:color="auto" w:fill="FFFFFF"/>
        </w:rPr>
        <w:t>, </w:t>
      </w:r>
      <w:r w:rsidRPr="00735AB9">
        <w:rPr>
          <w:rFonts w:ascii="Times New Roman" w:eastAsia="Arial Unicode MS" w:hAnsi="Times New Roman" w:cs="Times New Roman"/>
          <w:i/>
          <w:iCs/>
          <w:color w:val="222222"/>
          <w:sz w:val="28"/>
          <w:szCs w:val="28"/>
          <w:shd w:val="clear" w:color="auto" w:fill="FFFFFF"/>
        </w:rPr>
        <w:t>17</w:t>
      </w:r>
      <w:r w:rsidRPr="00735AB9">
        <w:rPr>
          <w:rFonts w:ascii="Times New Roman" w:eastAsia="Arial Unicode MS" w:hAnsi="Times New Roman" w:cs="Times New Roman"/>
          <w:color w:val="222222"/>
          <w:sz w:val="28"/>
          <w:szCs w:val="28"/>
          <w:shd w:val="clear" w:color="auto" w:fill="FFFFFF"/>
        </w:rPr>
        <w:t>, pp.1-12.</w:t>
      </w:r>
    </w:p>
    <w:p w14:paraId="777D5FA2" w14:textId="485EECC4" w:rsidR="00822D0F" w:rsidRPr="00735AB9" w:rsidRDefault="00822D0F" w:rsidP="00A33585">
      <w:pPr>
        <w:pStyle w:val="ListParagraph"/>
        <w:numPr>
          <w:ilvl w:val="0"/>
          <w:numId w:val="2"/>
        </w:numPr>
        <w:spacing w:before="240" w:after="0" w:line="480" w:lineRule="auto"/>
        <w:jc w:val="both"/>
        <w:rPr>
          <w:rFonts w:ascii="Times New Roman" w:eastAsia="Arial Unicode MS" w:hAnsi="Times New Roman" w:cs="Times New Roman"/>
          <w:color w:val="222222"/>
          <w:sz w:val="28"/>
          <w:szCs w:val="28"/>
          <w:shd w:val="clear" w:color="auto" w:fill="FFFFFF"/>
        </w:rPr>
      </w:pPr>
      <w:r w:rsidRPr="00735AB9">
        <w:rPr>
          <w:rFonts w:ascii="Times New Roman" w:eastAsia="Arial Unicode MS" w:hAnsi="Times New Roman" w:cs="Times New Roman"/>
          <w:color w:val="222222"/>
          <w:sz w:val="28"/>
          <w:szCs w:val="28"/>
          <w:shd w:val="clear" w:color="auto" w:fill="FFFFFF"/>
        </w:rPr>
        <w:t xml:space="preserve">Li, X., Wang, Q., Zheng, J., Guan, Y., Liu, C., Han, J., Liu, S., Liu, T., Xiao, C., Wang, X. and Liu, Y., 2023. PHT427 as an effective New Delhi </w:t>
      </w:r>
      <w:proofErr w:type="spellStart"/>
      <w:r w:rsidRPr="00735AB9">
        <w:rPr>
          <w:rFonts w:ascii="Times New Roman" w:eastAsia="Arial Unicode MS" w:hAnsi="Times New Roman" w:cs="Times New Roman"/>
          <w:color w:val="222222"/>
          <w:sz w:val="28"/>
          <w:szCs w:val="28"/>
          <w:shd w:val="clear" w:color="auto" w:fill="FFFFFF"/>
        </w:rPr>
        <w:t>metallo</w:t>
      </w:r>
      <w:proofErr w:type="spellEnd"/>
      <w:r w:rsidRPr="00735AB9">
        <w:rPr>
          <w:rFonts w:ascii="Times New Roman" w:eastAsia="Arial Unicode MS" w:hAnsi="Times New Roman" w:cs="Times New Roman"/>
          <w:color w:val="222222"/>
          <w:sz w:val="28"/>
          <w:szCs w:val="28"/>
          <w:shd w:val="clear" w:color="auto" w:fill="FFFFFF"/>
        </w:rPr>
        <w:t>-β-lactamase-1 (NDM-1) inhibitor restored the susceptibility of meropenem against Enterobacteriaceae producing NDM-1. </w:t>
      </w:r>
      <w:r w:rsidRPr="00735AB9">
        <w:rPr>
          <w:rFonts w:ascii="Times New Roman" w:eastAsia="Arial Unicode MS" w:hAnsi="Times New Roman" w:cs="Times New Roman"/>
          <w:i/>
          <w:iCs/>
          <w:color w:val="222222"/>
          <w:sz w:val="28"/>
          <w:szCs w:val="28"/>
          <w:shd w:val="clear" w:color="auto" w:fill="FFFFFF"/>
        </w:rPr>
        <w:t>Frontiers in Microbiology</w:t>
      </w:r>
      <w:r w:rsidRPr="00735AB9">
        <w:rPr>
          <w:rFonts w:ascii="Times New Roman" w:eastAsia="Arial Unicode MS" w:hAnsi="Times New Roman" w:cs="Times New Roman"/>
          <w:color w:val="222222"/>
          <w:sz w:val="28"/>
          <w:szCs w:val="28"/>
          <w:shd w:val="clear" w:color="auto" w:fill="FFFFFF"/>
        </w:rPr>
        <w:t>, </w:t>
      </w:r>
      <w:r w:rsidRPr="00735AB9">
        <w:rPr>
          <w:rFonts w:ascii="Times New Roman" w:eastAsia="Arial Unicode MS" w:hAnsi="Times New Roman" w:cs="Times New Roman"/>
          <w:i/>
          <w:iCs/>
          <w:color w:val="222222"/>
          <w:sz w:val="28"/>
          <w:szCs w:val="28"/>
          <w:shd w:val="clear" w:color="auto" w:fill="FFFFFF"/>
        </w:rPr>
        <w:t>14</w:t>
      </w:r>
      <w:r w:rsidRPr="00735AB9">
        <w:rPr>
          <w:rFonts w:ascii="Times New Roman" w:eastAsia="Arial Unicode MS" w:hAnsi="Times New Roman" w:cs="Times New Roman"/>
          <w:color w:val="222222"/>
          <w:sz w:val="28"/>
          <w:szCs w:val="28"/>
          <w:shd w:val="clear" w:color="auto" w:fill="FFFFFF"/>
        </w:rPr>
        <w:t>, p.1168052.</w:t>
      </w:r>
    </w:p>
    <w:p w14:paraId="1FD95477" w14:textId="7C478ACE" w:rsidR="00376DFA" w:rsidRPr="00735AB9" w:rsidRDefault="00376DFA" w:rsidP="00A33585">
      <w:pPr>
        <w:pStyle w:val="ListParagraph"/>
        <w:numPr>
          <w:ilvl w:val="0"/>
          <w:numId w:val="2"/>
        </w:numPr>
        <w:spacing w:before="240" w:after="0" w:line="480" w:lineRule="auto"/>
        <w:jc w:val="both"/>
        <w:rPr>
          <w:rFonts w:ascii="Times New Roman" w:eastAsia="Arial Unicode MS" w:hAnsi="Times New Roman" w:cs="Times New Roman"/>
          <w:color w:val="222222"/>
          <w:sz w:val="28"/>
          <w:szCs w:val="28"/>
          <w:shd w:val="clear" w:color="auto" w:fill="FFFFFF"/>
        </w:rPr>
      </w:pPr>
      <w:r w:rsidRPr="00735AB9">
        <w:rPr>
          <w:rFonts w:ascii="Times New Roman" w:eastAsia="Arial Unicode MS" w:hAnsi="Times New Roman" w:cs="Times New Roman"/>
          <w:color w:val="222222"/>
          <w:sz w:val="28"/>
          <w:szCs w:val="28"/>
          <w:shd w:val="clear" w:color="auto" w:fill="FFFFFF"/>
        </w:rPr>
        <w:t>Fernández, L. and Hancock, R.E., 2012. Adaptive and mutational resistance: role of porins and efflux pumps in drug resistance. </w:t>
      </w:r>
      <w:r w:rsidRPr="00735AB9">
        <w:rPr>
          <w:rFonts w:ascii="Times New Roman" w:eastAsia="Arial Unicode MS" w:hAnsi="Times New Roman" w:cs="Times New Roman"/>
          <w:i/>
          <w:iCs/>
          <w:color w:val="222222"/>
          <w:sz w:val="28"/>
          <w:szCs w:val="28"/>
          <w:shd w:val="clear" w:color="auto" w:fill="FFFFFF"/>
        </w:rPr>
        <w:t>Clinical microbiology reviews</w:t>
      </w:r>
      <w:r w:rsidRPr="00735AB9">
        <w:rPr>
          <w:rFonts w:ascii="Times New Roman" w:eastAsia="Arial Unicode MS" w:hAnsi="Times New Roman" w:cs="Times New Roman"/>
          <w:color w:val="222222"/>
          <w:sz w:val="28"/>
          <w:szCs w:val="28"/>
          <w:shd w:val="clear" w:color="auto" w:fill="FFFFFF"/>
        </w:rPr>
        <w:t>, </w:t>
      </w:r>
      <w:r w:rsidRPr="00735AB9">
        <w:rPr>
          <w:rFonts w:ascii="Times New Roman" w:eastAsia="Arial Unicode MS" w:hAnsi="Times New Roman" w:cs="Times New Roman"/>
          <w:i/>
          <w:iCs/>
          <w:color w:val="222222"/>
          <w:sz w:val="28"/>
          <w:szCs w:val="28"/>
          <w:shd w:val="clear" w:color="auto" w:fill="FFFFFF"/>
        </w:rPr>
        <w:t>25</w:t>
      </w:r>
      <w:r w:rsidRPr="00735AB9">
        <w:rPr>
          <w:rFonts w:ascii="Times New Roman" w:eastAsia="Arial Unicode MS" w:hAnsi="Times New Roman" w:cs="Times New Roman"/>
          <w:color w:val="222222"/>
          <w:sz w:val="28"/>
          <w:szCs w:val="28"/>
          <w:shd w:val="clear" w:color="auto" w:fill="FFFFFF"/>
        </w:rPr>
        <w:t>(4), pp.661-681.</w:t>
      </w:r>
    </w:p>
    <w:p w14:paraId="3D09C1E3" w14:textId="593B8FC9" w:rsidR="00305527" w:rsidRPr="00735AB9" w:rsidRDefault="002414F6" w:rsidP="004B226F">
      <w:pPr>
        <w:pStyle w:val="ListParagraph"/>
        <w:numPr>
          <w:ilvl w:val="0"/>
          <w:numId w:val="2"/>
        </w:numPr>
        <w:spacing w:before="240" w:after="0" w:line="480" w:lineRule="auto"/>
        <w:jc w:val="both"/>
        <w:rPr>
          <w:rStyle w:val="Strong"/>
          <w:rFonts w:ascii="Times New Roman" w:eastAsia="Arial Unicode MS" w:hAnsi="Times New Roman" w:cs="Times New Roman"/>
          <w:b w:val="0"/>
          <w:bCs w:val="0"/>
          <w:color w:val="222222"/>
          <w:sz w:val="28"/>
          <w:szCs w:val="28"/>
          <w:shd w:val="clear" w:color="auto" w:fill="FFFFFF"/>
        </w:rPr>
      </w:pPr>
      <w:r w:rsidRPr="00735AB9">
        <w:rPr>
          <w:rFonts w:ascii="Times New Roman" w:eastAsia="Arial Unicode MS" w:hAnsi="Times New Roman" w:cs="Times New Roman"/>
          <w:color w:val="222222"/>
          <w:sz w:val="28"/>
          <w:szCs w:val="28"/>
          <w:shd w:val="clear" w:color="auto" w:fill="FFFFFF"/>
        </w:rPr>
        <w:lastRenderedPageBreak/>
        <w:t>Nikaido, H. and Takatsuka, Y., 2009. Mechanisms of RND multidrug efflux pumps. </w:t>
      </w:r>
      <w:proofErr w:type="spellStart"/>
      <w:r w:rsidRPr="00735AB9">
        <w:rPr>
          <w:rFonts w:ascii="Times New Roman" w:eastAsia="Arial Unicode MS" w:hAnsi="Times New Roman" w:cs="Times New Roman"/>
          <w:i/>
          <w:iCs/>
          <w:color w:val="222222"/>
          <w:sz w:val="28"/>
          <w:szCs w:val="28"/>
          <w:shd w:val="clear" w:color="auto" w:fill="FFFFFF"/>
        </w:rPr>
        <w:t>Biochimica</w:t>
      </w:r>
      <w:proofErr w:type="spellEnd"/>
      <w:r w:rsidRPr="00735AB9">
        <w:rPr>
          <w:rFonts w:ascii="Times New Roman" w:eastAsia="Arial Unicode MS" w:hAnsi="Times New Roman" w:cs="Times New Roman"/>
          <w:i/>
          <w:iCs/>
          <w:color w:val="222222"/>
          <w:sz w:val="28"/>
          <w:szCs w:val="28"/>
          <w:shd w:val="clear" w:color="auto" w:fill="FFFFFF"/>
        </w:rPr>
        <w:t xml:space="preserve"> et </w:t>
      </w:r>
      <w:proofErr w:type="spellStart"/>
      <w:r w:rsidRPr="00735AB9">
        <w:rPr>
          <w:rFonts w:ascii="Times New Roman" w:eastAsia="Arial Unicode MS" w:hAnsi="Times New Roman" w:cs="Times New Roman"/>
          <w:i/>
          <w:iCs/>
          <w:color w:val="222222"/>
          <w:sz w:val="28"/>
          <w:szCs w:val="28"/>
          <w:shd w:val="clear" w:color="auto" w:fill="FFFFFF"/>
        </w:rPr>
        <w:t>Biophysica</w:t>
      </w:r>
      <w:proofErr w:type="spellEnd"/>
      <w:r w:rsidRPr="00735AB9">
        <w:rPr>
          <w:rFonts w:ascii="Times New Roman" w:eastAsia="Arial Unicode MS" w:hAnsi="Times New Roman" w:cs="Times New Roman"/>
          <w:i/>
          <w:iCs/>
          <w:color w:val="222222"/>
          <w:sz w:val="28"/>
          <w:szCs w:val="28"/>
          <w:shd w:val="clear" w:color="auto" w:fill="FFFFFF"/>
        </w:rPr>
        <w:t xml:space="preserve"> Acta (BBA)-Proteins and Proteomics</w:t>
      </w:r>
      <w:r w:rsidRPr="00735AB9">
        <w:rPr>
          <w:rFonts w:ascii="Times New Roman" w:eastAsia="Arial Unicode MS" w:hAnsi="Times New Roman" w:cs="Times New Roman"/>
          <w:color w:val="222222"/>
          <w:sz w:val="28"/>
          <w:szCs w:val="28"/>
          <w:shd w:val="clear" w:color="auto" w:fill="FFFFFF"/>
        </w:rPr>
        <w:t>, </w:t>
      </w:r>
      <w:r w:rsidRPr="00735AB9">
        <w:rPr>
          <w:rFonts w:ascii="Times New Roman" w:eastAsia="Arial Unicode MS" w:hAnsi="Times New Roman" w:cs="Times New Roman"/>
          <w:i/>
          <w:iCs/>
          <w:color w:val="222222"/>
          <w:sz w:val="28"/>
          <w:szCs w:val="28"/>
          <w:shd w:val="clear" w:color="auto" w:fill="FFFFFF"/>
        </w:rPr>
        <w:t>1794</w:t>
      </w:r>
      <w:r w:rsidRPr="00735AB9">
        <w:rPr>
          <w:rFonts w:ascii="Times New Roman" w:eastAsia="Arial Unicode MS" w:hAnsi="Times New Roman" w:cs="Times New Roman"/>
          <w:color w:val="222222"/>
          <w:sz w:val="28"/>
          <w:szCs w:val="28"/>
          <w:shd w:val="clear" w:color="auto" w:fill="FFFFFF"/>
        </w:rPr>
        <w:t>(5), pp.769-781.</w:t>
      </w:r>
    </w:p>
    <w:p w14:paraId="38BBDF7F" w14:textId="77777777" w:rsidR="00305527" w:rsidRPr="00735AB9" w:rsidRDefault="00305527" w:rsidP="00305527">
      <w:pPr>
        <w:pStyle w:val="ListParagraph"/>
        <w:numPr>
          <w:ilvl w:val="0"/>
          <w:numId w:val="2"/>
        </w:numPr>
        <w:spacing w:line="480" w:lineRule="auto"/>
        <w:jc w:val="both"/>
        <w:rPr>
          <w:rStyle w:val="Strong"/>
          <w:rFonts w:ascii="Times New Roman" w:hAnsi="Times New Roman" w:cs="Times New Roman"/>
          <w:color w:val="000000" w:themeColor="text1"/>
          <w:sz w:val="28"/>
          <w:szCs w:val="28"/>
          <w:shd w:val="clear" w:color="auto" w:fill="FFFFFF"/>
        </w:rPr>
      </w:pPr>
      <w:r w:rsidRPr="00735AB9">
        <w:rPr>
          <w:rFonts w:ascii="Times New Roman" w:hAnsi="Times New Roman" w:cs="Times New Roman"/>
          <w:color w:val="000000" w:themeColor="text1"/>
          <w:sz w:val="28"/>
          <w:szCs w:val="28"/>
          <w:shd w:val="clear" w:color="auto" w:fill="FFFFFF"/>
        </w:rPr>
        <w:t>Justin, A.L., 2018. From proteins to perturbed Hamiltonians: a suite of tutorials for the GROMACS-2018 molecular simulation package [article v1. 0]. </w:t>
      </w:r>
      <w:r w:rsidRPr="00735AB9">
        <w:rPr>
          <w:rFonts w:ascii="Times New Roman" w:hAnsi="Times New Roman" w:cs="Times New Roman"/>
          <w:i/>
          <w:iCs/>
          <w:color w:val="000000" w:themeColor="text1"/>
          <w:sz w:val="28"/>
          <w:szCs w:val="28"/>
          <w:shd w:val="clear" w:color="auto" w:fill="FFFFFF"/>
        </w:rPr>
        <w:t>Living Journal of Computational Molecular Science</w:t>
      </w:r>
      <w:r w:rsidRPr="00735AB9">
        <w:rPr>
          <w:rFonts w:ascii="Times New Roman" w:hAnsi="Times New Roman" w:cs="Times New Roman"/>
          <w:color w:val="000000" w:themeColor="text1"/>
          <w:sz w:val="28"/>
          <w:szCs w:val="28"/>
          <w:shd w:val="clear" w:color="auto" w:fill="FFFFFF"/>
        </w:rPr>
        <w:t>, </w:t>
      </w:r>
      <w:r w:rsidRPr="00735AB9">
        <w:rPr>
          <w:rFonts w:ascii="Times New Roman" w:hAnsi="Times New Roman" w:cs="Times New Roman"/>
          <w:i/>
          <w:iCs/>
          <w:color w:val="000000" w:themeColor="text1"/>
          <w:sz w:val="28"/>
          <w:szCs w:val="28"/>
          <w:shd w:val="clear" w:color="auto" w:fill="FFFFFF"/>
        </w:rPr>
        <w:t>1</w:t>
      </w:r>
      <w:r w:rsidRPr="00735AB9">
        <w:rPr>
          <w:rFonts w:ascii="Times New Roman" w:hAnsi="Times New Roman" w:cs="Times New Roman"/>
          <w:color w:val="000000" w:themeColor="text1"/>
          <w:sz w:val="28"/>
          <w:szCs w:val="28"/>
          <w:shd w:val="clear" w:color="auto" w:fill="FFFFFF"/>
        </w:rPr>
        <w:t>(1), p.5068.</w:t>
      </w:r>
    </w:p>
    <w:p w14:paraId="1EFF0398" w14:textId="2B4A9B3E" w:rsidR="002C44DB" w:rsidRPr="00735AB9" w:rsidRDefault="00387E20" w:rsidP="00BB2BC8">
      <w:pPr>
        <w:pStyle w:val="ListParagraph"/>
        <w:numPr>
          <w:ilvl w:val="0"/>
          <w:numId w:val="2"/>
        </w:numPr>
        <w:spacing w:line="480" w:lineRule="auto"/>
        <w:jc w:val="both"/>
        <w:rPr>
          <w:rFonts w:ascii="Times New Roman" w:hAnsi="Times New Roman" w:cs="Times New Roman"/>
          <w:color w:val="000000" w:themeColor="text1"/>
          <w:sz w:val="28"/>
          <w:szCs w:val="28"/>
          <w:shd w:val="clear" w:color="auto" w:fill="FFFFFF"/>
        </w:rPr>
      </w:pPr>
      <w:r w:rsidRPr="00735AB9">
        <w:rPr>
          <w:rFonts w:ascii="Times New Roman" w:hAnsi="Times New Roman" w:cs="Times New Roman"/>
          <w:color w:val="000000" w:themeColor="text1"/>
          <w:sz w:val="28"/>
          <w:szCs w:val="28"/>
          <w:shd w:val="clear" w:color="auto" w:fill="FFFFFF"/>
        </w:rPr>
        <w:t xml:space="preserve">Abraham M, Alekseenko A, Basov V, Bergh C, Briand E, Brown A, et al. GROMACS 2024.4 Manual. </w:t>
      </w:r>
      <w:proofErr w:type="spellStart"/>
      <w:r w:rsidRPr="00735AB9">
        <w:rPr>
          <w:rFonts w:ascii="Times New Roman" w:hAnsi="Times New Roman" w:cs="Times New Roman"/>
          <w:color w:val="000000" w:themeColor="text1"/>
          <w:sz w:val="28"/>
          <w:szCs w:val="28"/>
          <w:shd w:val="clear" w:color="auto" w:fill="FFFFFF"/>
        </w:rPr>
        <w:t>Zenodo</w:t>
      </w:r>
      <w:proofErr w:type="spellEnd"/>
      <w:r w:rsidRPr="00735AB9">
        <w:rPr>
          <w:rFonts w:ascii="Times New Roman" w:hAnsi="Times New Roman" w:cs="Times New Roman"/>
          <w:color w:val="000000" w:themeColor="text1"/>
          <w:sz w:val="28"/>
          <w:szCs w:val="28"/>
          <w:shd w:val="clear" w:color="auto" w:fill="FFFFFF"/>
        </w:rPr>
        <w:t>; 2024.</w:t>
      </w:r>
    </w:p>
    <w:p w14:paraId="4A5BE07C" w14:textId="26A71192" w:rsidR="00387E20" w:rsidRPr="00387E20" w:rsidRDefault="002E7A24" w:rsidP="00BB2BC8">
      <w:pPr>
        <w:pStyle w:val="ListParagraph"/>
        <w:numPr>
          <w:ilvl w:val="0"/>
          <w:numId w:val="2"/>
        </w:numPr>
        <w:spacing w:line="48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A.</w:t>
      </w:r>
      <w:r w:rsidR="007800F8">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Bondi</w:t>
      </w:r>
      <w:r w:rsidR="007800F8">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van der </w:t>
      </w:r>
      <w:proofErr w:type="spellStart"/>
      <w:r>
        <w:rPr>
          <w:rFonts w:ascii="Times New Roman" w:hAnsi="Times New Roman" w:cs="Times New Roman"/>
          <w:color w:val="000000" w:themeColor="text1"/>
          <w:sz w:val="28"/>
          <w:szCs w:val="28"/>
          <w:shd w:val="clear" w:color="auto" w:fill="FFFFFF"/>
        </w:rPr>
        <w:t>waals</w:t>
      </w:r>
      <w:proofErr w:type="spellEnd"/>
      <w:r>
        <w:rPr>
          <w:rFonts w:ascii="Times New Roman" w:hAnsi="Times New Roman" w:cs="Times New Roman"/>
          <w:color w:val="000000" w:themeColor="text1"/>
          <w:sz w:val="28"/>
          <w:szCs w:val="28"/>
          <w:shd w:val="clear" w:color="auto" w:fill="FFFFFF"/>
        </w:rPr>
        <w:t xml:space="preserve"> Volumes and radii</w:t>
      </w:r>
      <w:r w:rsidR="007800F8">
        <w:rPr>
          <w:rFonts w:ascii="Times New Roman" w:hAnsi="Times New Roman" w:cs="Times New Roman"/>
          <w:color w:val="000000" w:themeColor="text1"/>
          <w:sz w:val="28"/>
          <w:szCs w:val="28"/>
          <w:shd w:val="clear" w:color="auto" w:fill="FFFFFF"/>
        </w:rPr>
        <w:t>, J. P</w:t>
      </w:r>
      <w:r w:rsidR="00B643BD">
        <w:rPr>
          <w:rFonts w:ascii="Times New Roman" w:hAnsi="Times New Roman" w:cs="Times New Roman"/>
          <w:color w:val="000000" w:themeColor="text1"/>
          <w:sz w:val="28"/>
          <w:szCs w:val="28"/>
          <w:shd w:val="clear" w:color="auto" w:fill="FFFFFF"/>
        </w:rPr>
        <w:t>hys. Chem. 68(1964) pp. 441-451</w:t>
      </w:r>
    </w:p>
    <w:p w14:paraId="08969258" w14:textId="77777777" w:rsidR="002C44DB" w:rsidRPr="00295137" w:rsidRDefault="002C44DB" w:rsidP="0014098D">
      <w:pPr>
        <w:spacing w:line="480" w:lineRule="auto"/>
        <w:jc w:val="both"/>
        <w:rPr>
          <w:rFonts w:ascii="Times New Roman" w:hAnsi="Times New Roman" w:cs="Times New Roman"/>
          <w:b/>
          <w:bCs/>
          <w:color w:val="000000" w:themeColor="text1"/>
          <w:sz w:val="28"/>
          <w:szCs w:val="28"/>
          <w:u w:val="single"/>
          <w:shd w:val="clear" w:color="auto" w:fill="FFFFFF"/>
        </w:rPr>
      </w:pPr>
    </w:p>
    <w:sectPr w:rsidR="002C44DB" w:rsidRPr="002951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44E073" w14:textId="77777777" w:rsidR="006043B8" w:rsidRDefault="006043B8">
      <w:pPr>
        <w:spacing w:line="240" w:lineRule="auto"/>
      </w:pPr>
      <w:r>
        <w:separator/>
      </w:r>
    </w:p>
  </w:endnote>
  <w:endnote w:type="continuationSeparator" w:id="0">
    <w:p w14:paraId="006D0B83" w14:textId="77777777" w:rsidR="006043B8" w:rsidRDefault="006043B8">
      <w:pPr>
        <w:spacing w:line="240" w:lineRule="auto"/>
      </w:pPr>
      <w:r>
        <w:continuationSeparator/>
      </w:r>
    </w:p>
  </w:endnote>
  <w:endnote w:type="continuationNotice" w:id="1">
    <w:p w14:paraId="4DA1C7ED" w14:textId="77777777" w:rsidR="006043B8" w:rsidRDefault="006043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23B4B" w14:textId="77777777" w:rsidR="006043B8" w:rsidRDefault="006043B8">
      <w:pPr>
        <w:spacing w:after="0"/>
      </w:pPr>
      <w:r>
        <w:separator/>
      </w:r>
    </w:p>
  </w:footnote>
  <w:footnote w:type="continuationSeparator" w:id="0">
    <w:p w14:paraId="1817E04D" w14:textId="77777777" w:rsidR="006043B8" w:rsidRDefault="006043B8">
      <w:pPr>
        <w:spacing w:after="0"/>
      </w:pPr>
      <w:r>
        <w:continuationSeparator/>
      </w:r>
    </w:p>
  </w:footnote>
  <w:footnote w:type="continuationNotice" w:id="1">
    <w:p w14:paraId="3B2C8781" w14:textId="77777777" w:rsidR="006043B8" w:rsidRDefault="006043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D0702"/>
    <w:multiLevelType w:val="hybridMultilevel"/>
    <w:tmpl w:val="1AB4F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A46A43"/>
    <w:multiLevelType w:val="hybridMultilevel"/>
    <w:tmpl w:val="15DE52A8"/>
    <w:lvl w:ilvl="0" w:tplc="70B65638">
      <w:start w:val="1"/>
      <w:numFmt w:val="decimal"/>
      <w:lvlText w:val="%1."/>
      <w:lvlJc w:val="left"/>
      <w:pPr>
        <w:ind w:left="720" w:hanging="360"/>
      </w:pPr>
      <w:rPr>
        <w:rFonts w:hint="default"/>
        <w:b w:val="0"/>
        <w:bCs w:val="0"/>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A7200B"/>
    <w:multiLevelType w:val="multilevel"/>
    <w:tmpl w:val="43A7200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94858896">
    <w:abstractNumId w:val="2"/>
  </w:num>
  <w:num w:numId="2" w16cid:durableId="1243755103">
    <w:abstractNumId w:val="1"/>
  </w:num>
  <w:num w:numId="3" w16cid:durableId="998968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531"/>
    <w:rsid w:val="000001A4"/>
    <w:rsid w:val="00010B2F"/>
    <w:rsid w:val="00011CFB"/>
    <w:rsid w:val="00031780"/>
    <w:rsid w:val="0003321A"/>
    <w:rsid w:val="00042CB2"/>
    <w:rsid w:val="00050020"/>
    <w:rsid w:val="00056BB1"/>
    <w:rsid w:val="0006046F"/>
    <w:rsid w:val="000618EA"/>
    <w:rsid w:val="00071568"/>
    <w:rsid w:val="00075493"/>
    <w:rsid w:val="00076C77"/>
    <w:rsid w:val="0009780A"/>
    <w:rsid w:val="000E78F1"/>
    <w:rsid w:val="000E7B04"/>
    <w:rsid w:val="000F0DAE"/>
    <w:rsid w:val="000F1584"/>
    <w:rsid w:val="000F3A81"/>
    <w:rsid w:val="000F57AF"/>
    <w:rsid w:val="00103C48"/>
    <w:rsid w:val="001106FA"/>
    <w:rsid w:val="00111426"/>
    <w:rsid w:val="0014098D"/>
    <w:rsid w:val="00152855"/>
    <w:rsid w:val="001548FF"/>
    <w:rsid w:val="00160D06"/>
    <w:rsid w:val="00161544"/>
    <w:rsid w:val="00162EE7"/>
    <w:rsid w:val="0016454C"/>
    <w:rsid w:val="00164801"/>
    <w:rsid w:val="00170165"/>
    <w:rsid w:val="001774E2"/>
    <w:rsid w:val="00181427"/>
    <w:rsid w:val="00196B7A"/>
    <w:rsid w:val="001B1BD3"/>
    <w:rsid w:val="001C2EE4"/>
    <w:rsid w:val="001D0B15"/>
    <w:rsid w:val="001D0D6F"/>
    <w:rsid w:val="001D7B3B"/>
    <w:rsid w:val="001E07E2"/>
    <w:rsid w:val="001E2E09"/>
    <w:rsid w:val="001F330A"/>
    <w:rsid w:val="002033D4"/>
    <w:rsid w:val="00206C28"/>
    <w:rsid w:val="00216531"/>
    <w:rsid w:val="0023798A"/>
    <w:rsid w:val="002410EA"/>
    <w:rsid w:val="002414F6"/>
    <w:rsid w:val="0025194E"/>
    <w:rsid w:val="00261C65"/>
    <w:rsid w:val="002653E6"/>
    <w:rsid w:val="002710EA"/>
    <w:rsid w:val="002717D9"/>
    <w:rsid w:val="00273105"/>
    <w:rsid w:val="00276EE4"/>
    <w:rsid w:val="002809F2"/>
    <w:rsid w:val="00294790"/>
    <w:rsid w:val="00295137"/>
    <w:rsid w:val="002A00DE"/>
    <w:rsid w:val="002A33E6"/>
    <w:rsid w:val="002A3659"/>
    <w:rsid w:val="002B2F73"/>
    <w:rsid w:val="002B38C1"/>
    <w:rsid w:val="002C1969"/>
    <w:rsid w:val="002C44DB"/>
    <w:rsid w:val="002C4A16"/>
    <w:rsid w:val="002D25A9"/>
    <w:rsid w:val="002D3F78"/>
    <w:rsid w:val="002D6805"/>
    <w:rsid w:val="002E3717"/>
    <w:rsid w:val="002E7A24"/>
    <w:rsid w:val="002F07A5"/>
    <w:rsid w:val="002F0998"/>
    <w:rsid w:val="002F491B"/>
    <w:rsid w:val="003021AC"/>
    <w:rsid w:val="003051C2"/>
    <w:rsid w:val="00305527"/>
    <w:rsid w:val="003210CB"/>
    <w:rsid w:val="00323467"/>
    <w:rsid w:val="00323AB2"/>
    <w:rsid w:val="00332A1F"/>
    <w:rsid w:val="0033700D"/>
    <w:rsid w:val="003416DB"/>
    <w:rsid w:val="0035374A"/>
    <w:rsid w:val="00356946"/>
    <w:rsid w:val="003623BD"/>
    <w:rsid w:val="003639A0"/>
    <w:rsid w:val="00365466"/>
    <w:rsid w:val="0037646E"/>
    <w:rsid w:val="00376DFA"/>
    <w:rsid w:val="00383166"/>
    <w:rsid w:val="00387E20"/>
    <w:rsid w:val="00396A10"/>
    <w:rsid w:val="003A6864"/>
    <w:rsid w:val="003C2A7F"/>
    <w:rsid w:val="00421391"/>
    <w:rsid w:val="00423777"/>
    <w:rsid w:val="00432CA0"/>
    <w:rsid w:val="004503CD"/>
    <w:rsid w:val="0045202C"/>
    <w:rsid w:val="00460583"/>
    <w:rsid w:val="00461CFA"/>
    <w:rsid w:val="00465B0E"/>
    <w:rsid w:val="00472B89"/>
    <w:rsid w:val="004776C4"/>
    <w:rsid w:val="004A4C6C"/>
    <w:rsid w:val="004B226F"/>
    <w:rsid w:val="004B2734"/>
    <w:rsid w:val="004B2BD6"/>
    <w:rsid w:val="004E21B9"/>
    <w:rsid w:val="004F2749"/>
    <w:rsid w:val="004F743E"/>
    <w:rsid w:val="00517C58"/>
    <w:rsid w:val="00527FE8"/>
    <w:rsid w:val="00537E52"/>
    <w:rsid w:val="00552CB4"/>
    <w:rsid w:val="005530B4"/>
    <w:rsid w:val="00570F7B"/>
    <w:rsid w:val="00585FA4"/>
    <w:rsid w:val="005862F7"/>
    <w:rsid w:val="0059575B"/>
    <w:rsid w:val="00596D6B"/>
    <w:rsid w:val="00597C96"/>
    <w:rsid w:val="005C6E2D"/>
    <w:rsid w:val="005D3B32"/>
    <w:rsid w:val="005D4601"/>
    <w:rsid w:val="005D7CB1"/>
    <w:rsid w:val="005E31BF"/>
    <w:rsid w:val="005F4A43"/>
    <w:rsid w:val="006043B8"/>
    <w:rsid w:val="006110E9"/>
    <w:rsid w:val="00630C51"/>
    <w:rsid w:val="006325AC"/>
    <w:rsid w:val="006504C4"/>
    <w:rsid w:val="006533AB"/>
    <w:rsid w:val="0066742E"/>
    <w:rsid w:val="00683A65"/>
    <w:rsid w:val="006A3A16"/>
    <w:rsid w:val="006A5C66"/>
    <w:rsid w:val="006A66FC"/>
    <w:rsid w:val="006B7A7A"/>
    <w:rsid w:val="006C718A"/>
    <w:rsid w:val="006D2BCD"/>
    <w:rsid w:val="006E5A5B"/>
    <w:rsid w:val="007147B4"/>
    <w:rsid w:val="00724B55"/>
    <w:rsid w:val="00726752"/>
    <w:rsid w:val="00726BD8"/>
    <w:rsid w:val="00735AB9"/>
    <w:rsid w:val="007576BC"/>
    <w:rsid w:val="00760FE4"/>
    <w:rsid w:val="0076642D"/>
    <w:rsid w:val="00773CB4"/>
    <w:rsid w:val="007740CC"/>
    <w:rsid w:val="007757CC"/>
    <w:rsid w:val="007800F8"/>
    <w:rsid w:val="0078034A"/>
    <w:rsid w:val="00790D63"/>
    <w:rsid w:val="007916AB"/>
    <w:rsid w:val="007A028C"/>
    <w:rsid w:val="007A59BD"/>
    <w:rsid w:val="007C0C56"/>
    <w:rsid w:val="007C6669"/>
    <w:rsid w:val="007D2A24"/>
    <w:rsid w:val="007E4930"/>
    <w:rsid w:val="007F48BD"/>
    <w:rsid w:val="00817D5A"/>
    <w:rsid w:val="00822D0F"/>
    <w:rsid w:val="00823EEC"/>
    <w:rsid w:val="00852174"/>
    <w:rsid w:val="008579B0"/>
    <w:rsid w:val="00873A1C"/>
    <w:rsid w:val="0087495A"/>
    <w:rsid w:val="0087670D"/>
    <w:rsid w:val="00886BD6"/>
    <w:rsid w:val="00896EF8"/>
    <w:rsid w:val="008A26A4"/>
    <w:rsid w:val="008C32BA"/>
    <w:rsid w:val="008F03E4"/>
    <w:rsid w:val="008F163D"/>
    <w:rsid w:val="008F1B12"/>
    <w:rsid w:val="008F7804"/>
    <w:rsid w:val="00922FA4"/>
    <w:rsid w:val="00935581"/>
    <w:rsid w:val="00946A0B"/>
    <w:rsid w:val="0094758A"/>
    <w:rsid w:val="0095150F"/>
    <w:rsid w:val="00971127"/>
    <w:rsid w:val="00992895"/>
    <w:rsid w:val="0099486E"/>
    <w:rsid w:val="009C1078"/>
    <w:rsid w:val="009C5E96"/>
    <w:rsid w:val="009D5980"/>
    <w:rsid w:val="009E2B5E"/>
    <w:rsid w:val="009F44E8"/>
    <w:rsid w:val="009F6629"/>
    <w:rsid w:val="00A04554"/>
    <w:rsid w:val="00A05445"/>
    <w:rsid w:val="00A12B37"/>
    <w:rsid w:val="00A16DBA"/>
    <w:rsid w:val="00A24428"/>
    <w:rsid w:val="00A33585"/>
    <w:rsid w:val="00A54D67"/>
    <w:rsid w:val="00A600E5"/>
    <w:rsid w:val="00A724E6"/>
    <w:rsid w:val="00A77363"/>
    <w:rsid w:val="00A95E77"/>
    <w:rsid w:val="00AA10EF"/>
    <w:rsid w:val="00AB5A67"/>
    <w:rsid w:val="00AB6CC6"/>
    <w:rsid w:val="00AC06E1"/>
    <w:rsid w:val="00AC128B"/>
    <w:rsid w:val="00AD5730"/>
    <w:rsid w:val="00AD6244"/>
    <w:rsid w:val="00AE4B2D"/>
    <w:rsid w:val="00AF6011"/>
    <w:rsid w:val="00AF6B4C"/>
    <w:rsid w:val="00B030AE"/>
    <w:rsid w:val="00B102E7"/>
    <w:rsid w:val="00B12EB2"/>
    <w:rsid w:val="00B21A53"/>
    <w:rsid w:val="00B23D4E"/>
    <w:rsid w:val="00B33423"/>
    <w:rsid w:val="00B344BB"/>
    <w:rsid w:val="00B5040C"/>
    <w:rsid w:val="00B52B66"/>
    <w:rsid w:val="00B55377"/>
    <w:rsid w:val="00B61A46"/>
    <w:rsid w:val="00B643BD"/>
    <w:rsid w:val="00B760A0"/>
    <w:rsid w:val="00B76233"/>
    <w:rsid w:val="00B90F6D"/>
    <w:rsid w:val="00BA0282"/>
    <w:rsid w:val="00BA547C"/>
    <w:rsid w:val="00BA705F"/>
    <w:rsid w:val="00BB0AF7"/>
    <w:rsid w:val="00BB2BC8"/>
    <w:rsid w:val="00BC1078"/>
    <w:rsid w:val="00BF469F"/>
    <w:rsid w:val="00C07544"/>
    <w:rsid w:val="00C11877"/>
    <w:rsid w:val="00C11AB8"/>
    <w:rsid w:val="00C15814"/>
    <w:rsid w:val="00C16183"/>
    <w:rsid w:val="00C20EF9"/>
    <w:rsid w:val="00C24402"/>
    <w:rsid w:val="00C269C4"/>
    <w:rsid w:val="00C40CF9"/>
    <w:rsid w:val="00C50337"/>
    <w:rsid w:val="00C52844"/>
    <w:rsid w:val="00C717D2"/>
    <w:rsid w:val="00C734DB"/>
    <w:rsid w:val="00C76B89"/>
    <w:rsid w:val="00C93B72"/>
    <w:rsid w:val="00C97C9B"/>
    <w:rsid w:val="00CA5FED"/>
    <w:rsid w:val="00CB561B"/>
    <w:rsid w:val="00CC0C30"/>
    <w:rsid w:val="00CC2EBB"/>
    <w:rsid w:val="00CC49A7"/>
    <w:rsid w:val="00CC7C54"/>
    <w:rsid w:val="00CC7C7A"/>
    <w:rsid w:val="00CD0C91"/>
    <w:rsid w:val="00CD44D5"/>
    <w:rsid w:val="00CE403B"/>
    <w:rsid w:val="00CF5758"/>
    <w:rsid w:val="00D12453"/>
    <w:rsid w:val="00D22DBE"/>
    <w:rsid w:val="00D2538B"/>
    <w:rsid w:val="00D36071"/>
    <w:rsid w:val="00D37164"/>
    <w:rsid w:val="00D50E1E"/>
    <w:rsid w:val="00D65500"/>
    <w:rsid w:val="00D7290E"/>
    <w:rsid w:val="00D755F2"/>
    <w:rsid w:val="00D908FA"/>
    <w:rsid w:val="00D92C46"/>
    <w:rsid w:val="00DB0764"/>
    <w:rsid w:val="00DB0C3F"/>
    <w:rsid w:val="00DC067A"/>
    <w:rsid w:val="00DD67E4"/>
    <w:rsid w:val="00DE3B39"/>
    <w:rsid w:val="00DE7392"/>
    <w:rsid w:val="00DF060F"/>
    <w:rsid w:val="00DF32BA"/>
    <w:rsid w:val="00DF4C9B"/>
    <w:rsid w:val="00E0575A"/>
    <w:rsid w:val="00E1543F"/>
    <w:rsid w:val="00E17055"/>
    <w:rsid w:val="00E56D47"/>
    <w:rsid w:val="00E606C0"/>
    <w:rsid w:val="00E63F1F"/>
    <w:rsid w:val="00E64BD9"/>
    <w:rsid w:val="00E65F1F"/>
    <w:rsid w:val="00E70E69"/>
    <w:rsid w:val="00E713DF"/>
    <w:rsid w:val="00E7491B"/>
    <w:rsid w:val="00E913EF"/>
    <w:rsid w:val="00E91B8C"/>
    <w:rsid w:val="00E9420E"/>
    <w:rsid w:val="00E9463B"/>
    <w:rsid w:val="00EA47C3"/>
    <w:rsid w:val="00EC3C19"/>
    <w:rsid w:val="00EC701C"/>
    <w:rsid w:val="00ED09D1"/>
    <w:rsid w:val="00ED2BED"/>
    <w:rsid w:val="00EF0F01"/>
    <w:rsid w:val="00EF1A5F"/>
    <w:rsid w:val="00EF370B"/>
    <w:rsid w:val="00EF50DC"/>
    <w:rsid w:val="00F03F9B"/>
    <w:rsid w:val="00F045D9"/>
    <w:rsid w:val="00F1767E"/>
    <w:rsid w:val="00F2122F"/>
    <w:rsid w:val="00F21252"/>
    <w:rsid w:val="00F21953"/>
    <w:rsid w:val="00F222D7"/>
    <w:rsid w:val="00F31FFA"/>
    <w:rsid w:val="00F323BF"/>
    <w:rsid w:val="00F40B10"/>
    <w:rsid w:val="00F42CB0"/>
    <w:rsid w:val="00F521F6"/>
    <w:rsid w:val="00F56E2D"/>
    <w:rsid w:val="00F574B0"/>
    <w:rsid w:val="00F61722"/>
    <w:rsid w:val="00F65B92"/>
    <w:rsid w:val="00F72CEC"/>
    <w:rsid w:val="00F82908"/>
    <w:rsid w:val="00F8355C"/>
    <w:rsid w:val="00F8609F"/>
    <w:rsid w:val="00F91F33"/>
    <w:rsid w:val="00F945CA"/>
    <w:rsid w:val="00FA0D68"/>
    <w:rsid w:val="00FA50E6"/>
    <w:rsid w:val="00FA6C56"/>
    <w:rsid w:val="00FB7AA8"/>
    <w:rsid w:val="00FC12EA"/>
    <w:rsid w:val="00FE1271"/>
    <w:rsid w:val="00FE40A8"/>
    <w:rsid w:val="6B301BF5"/>
    <w:rsid w:val="7653170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F1B8"/>
  <w15:docId w15:val="{AFC7FDE7-9C70-4548-933C-882FDD86A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544"/>
    <w:pPr>
      <w:spacing w:after="160" w:line="259" w:lineRule="auto"/>
    </w:pPr>
    <w:rPr>
      <w:sz w:val="22"/>
      <w:szCs w:val="22"/>
      <w:lang w:eastAsia="en-US"/>
    </w:rPr>
  </w:style>
  <w:style w:type="paragraph" w:styleId="Heading4">
    <w:name w:val="heading 4"/>
    <w:basedOn w:val="Normal"/>
    <w:next w:val="Normal"/>
    <w:link w:val="Heading4Char"/>
    <w:uiPriority w:val="9"/>
    <w:semiHidden/>
    <w:unhideWhenUsed/>
    <w:qFormat/>
    <w:rsid w:val="00AC12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semiHidden/>
    <w:rsid w:val="00AC128B"/>
    <w:rPr>
      <w:rFonts w:asciiTheme="majorHAnsi" w:eastAsiaTheme="majorEastAsia" w:hAnsiTheme="majorHAnsi" w:cstheme="majorBidi"/>
      <w:i/>
      <w:iCs/>
      <w:color w:val="2F5496" w:themeColor="accent1" w:themeShade="BF"/>
      <w:sz w:val="22"/>
      <w:szCs w:val="22"/>
      <w:lang w:eastAsia="en-US"/>
    </w:rPr>
  </w:style>
  <w:style w:type="character" w:styleId="Hyperlink">
    <w:name w:val="Hyperlink"/>
    <w:basedOn w:val="DefaultParagraphFont"/>
    <w:uiPriority w:val="99"/>
    <w:unhideWhenUsed/>
    <w:rsid w:val="00AC128B"/>
    <w:rPr>
      <w:color w:val="0563C1" w:themeColor="hyperlink"/>
      <w:u w:val="single"/>
    </w:rPr>
  </w:style>
  <w:style w:type="character" w:styleId="UnresolvedMention">
    <w:name w:val="Unresolved Mention"/>
    <w:basedOn w:val="DefaultParagraphFont"/>
    <w:uiPriority w:val="99"/>
    <w:semiHidden/>
    <w:unhideWhenUsed/>
    <w:rsid w:val="00AC128B"/>
    <w:rPr>
      <w:color w:val="605E5C"/>
      <w:shd w:val="clear" w:color="auto" w:fill="E1DFDD"/>
    </w:rPr>
  </w:style>
  <w:style w:type="table" w:styleId="TableGrid">
    <w:name w:val="Table Grid"/>
    <w:basedOn w:val="TableNormal"/>
    <w:uiPriority w:val="39"/>
    <w:rsid w:val="00E606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reakword">
    <w:name w:val="breakword"/>
    <w:basedOn w:val="DefaultParagraphFont"/>
    <w:rsid w:val="00E606C0"/>
  </w:style>
  <w:style w:type="paragraph" w:styleId="Header">
    <w:name w:val="header"/>
    <w:basedOn w:val="Normal"/>
    <w:link w:val="HeaderChar"/>
    <w:uiPriority w:val="99"/>
    <w:unhideWhenUsed/>
    <w:rsid w:val="002D3F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F78"/>
    <w:rPr>
      <w:sz w:val="22"/>
      <w:szCs w:val="22"/>
      <w:lang w:eastAsia="en-US"/>
    </w:rPr>
  </w:style>
  <w:style w:type="paragraph" w:styleId="Footer">
    <w:name w:val="footer"/>
    <w:basedOn w:val="Normal"/>
    <w:link w:val="FooterChar"/>
    <w:uiPriority w:val="99"/>
    <w:unhideWhenUsed/>
    <w:rsid w:val="002D3F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F78"/>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676900">
      <w:bodyDiv w:val="1"/>
      <w:marLeft w:val="0"/>
      <w:marRight w:val="0"/>
      <w:marTop w:val="0"/>
      <w:marBottom w:val="0"/>
      <w:divBdr>
        <w:top w:val="none" w:sz="0" w:space="0" w:color="auto"/>
        <w:left w:val="none" w:sz="0" w:space="0" w:color="auto"/>
        <w:bottom w:val="none" w:sz="0" w:space="0" w:color="auto"/>
        <w:right w:val="none" w:sz="0" w:space="0" w:color="auto"/>
      </w:divBdr>
    </w:div>
    <w:div w:id="1357655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slideshare.net/Kisun_bioinfo/protein-modeling-with-discovery-studio-slide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who.int/news-room/fact-sheets/detail/antibiotic-resistance"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hyperlink" Target="https://www.uniprot.org/uniprot/C7C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1187</TotalTime>
  <Pages>36</Pages>
  <Words>5718</Words>
  <Characters>32593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ranjith E</dc:creator>
  <cp:lastModifiedBy>Raghavendra S</cp:lastModifiedBy>
  <cp:revision>245</cp:revision>
  <dcterms:created xsi:type="dcterms:W3CDTF">2024-09-03T23:49:00Z</dcterms:created>
  <dcterms:modified xsi:type="dcterms:W3CDTF">2025-01-01T23:55:00Z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3C0A8C5E4C404B2BB002CCA650911D43_12</vt:lpwstr>
  </property>
</Properties>
</file>